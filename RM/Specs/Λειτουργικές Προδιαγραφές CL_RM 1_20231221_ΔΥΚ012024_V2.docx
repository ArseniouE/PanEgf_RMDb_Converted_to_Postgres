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75038" w14:textId="77777777" w:rsidR="00175F45" w:rsidRPr="0083782A" w:rsidRDefault="00175F45">
      <w:pPr>
        <w:pStyle w:val="Heading9"/>
        <w:rPr>
          <w:rStyle w:val="Emphasis"/>
          <w:rPrChange w:id="0" w:author="Tertigka Vasiliki" w:date="2024-01-04T11:03:00Z">
            <w:rPr>
              <w:rFonts w:asciiTheme="minorHAnsi" w:hAnsiTheme="minorHAnsi" w:cstheme="minorHAnsi"/>
              <w:b/>
              <w:i/>
              <w:sz w:val="22"/>
              <w:szCs w:val="22"/>
              <w:u w:val="single"/>
              <w:lang w:val="el-GR"/>
            </w:rPr>
          </w:rPrChange>
        </w:rPr>
        <w:pPrChange w:id="1" w:author="Tertigka Vasiliki" w:date="2024-01-04T11:03:00Z">
          <w:pPr>
            <w:pStyle w:val="Heading9"/>
            <w:jc w:val="center"/>
          </w:pPr>
        </w:pPrChange>
      </w:pPr>
      <w:bookmarkStart w:id="2" w:name="_Toc474581359"/>
    </w:p>
    <w:p w14:paraId="3BD75039" w14:textId="77777777" w:rsidR="00175F45" w:rsidRPr="0083782A" w:rsidRDefault="00175F45">
      <w:pPr>
        <w:pStyle w:val="Heading9"/>
        <w:rPr>
          <w:rPrChange w:id="3" w:author="Tertigka Vasiliki" w:date="2024-01-04T11:03:00Z">
            <w:rPr>
              <w:rFonts w:asciiTheme="minorHAnsi" w:hAnsiTheme="minorHAnsi" w:cstheme="minorHAnsi"/>
              <w:b/>
              <w:i/>
              <w:sz w:val="22"/>
              <w:szCs w:val="22"/>
              <w:u w:val="single"/>
              <w:lang w:val="el-GR"/>
            </w:rPr>
          </w:rPrChange>
        </w:rPr>
        <w:pPrChange w:id="4" w:author="Tertigka Vasiliki" w:date="2024-01-04T11:03:00Z">
          <w:pPr>
            <w:pStyle w:val="Heading9"/>
            <w:jc w:val="center"/>
          </w:pPr>
        </w:pPrChange>
      </w:pPr>
    </w:p>
    <w:p w14:paraId="3BD7503A" w14:textId="1147B2B5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ΕΣΩΤΕΡΙΚΗΣ ΧΡΗΣ</w:t>
      </w:r>
      <w:r w:rsidR="00491EC1"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Η</w:t>
      </w:r>
      <w:r w:rsidR="009D4923" w:rsidRPr="00C106D8">
        <w:rPr>
          <w:rFonts w:asciiTheme="minorHAnsi" w:hAnsiTheme="minorHAnsi" w:cstheme="minorHAnsi"/>
          <w:b/>
          <w:i/>
          <w:sz w:val="22"/>
          <w:szCs w:val="22"/>
          <w:u w:val="single"/>
          <w:lang w:val="el-GR"/>
        </w:rPr>
        <w:t>Σ</w:t>
      </w:r>
    </w:p>
    <w:p w14:paraId="3BD7503B" w14:textId="77777777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n-US"/>
        </w:rPr>
      </w:pPr>
    </w:p>
    <w:p w14:paraId="3BD7503C" w14:textId="77777777" w:rsidR="00A07B0C" w:rsidRPr="00C106D8" w:rsidRDefault="00A07B0C" w:rsidP="00325105">
      <w:pPr>
        <w:pStyle w:val="Heading9"/>
        <w:jc w:val="center"/>
        <w:rPr>
          <w:rFonts w:asciiTheme="minorHAnsi" w:hAnsiTheme="minorHAnsi" w:cstheme="minorHAnsi"/>
          <w:b/>
          <w:sz w:val="22"/>
          <w:szCs w:val="22"/>
          <w:lang w:val="el-GR"/>
        </w:rPr>
      </w:pPr>
      <w:r w:rsidRPr="00C106D8">
        <w:rPr>
          <w:rFonts w:asciiTheme="minorHAnsi" w:hAnsiTheme="minorHAnsi" w:cstheme="minorHAnsi"/>
          <w:b/>
          <w:sz w:val="22"/>
          <w:szCs w:val="22"/>
          <w:lang w:val="en-US"/>
        </w:rPr>
        <w:t>ALPHA BANK</w:t>
      </w:r>
    </w:p>
    <w:p w14:paraId="3BD7503D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3E" w14:textId="77777777" w:rsidR="00A07B0C" w:rsidRPr="00C106D8" w:rsidRDefault="00634438" w:rsidP="00325105">
      <w:pPr>
        <w:jc w:val="center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BD753D5" wp14:editId="3BD753D6">
            <wp:extent cx="504825" cy="523875"/>
            <wp:effectExtent l="19050" t="0" r="9525" b="0"/>
            <wp:docPr id="1" name="Picture 1" descr="Alpha Logo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pha Logo-0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D7503F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40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3BD75041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2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3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4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5" w14:textId="457C4C1B" w:rsidR="00A07B0C" w:rsidRPr="00C106D8" w:rsidRDefault="00CA58C5" w:rsidP="00325105">
      <w:pPr>
        <w:pStyle w:val="Heading5"/>
        <w:jc w:val="center"/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val="el-GR"/>
        </w:rPr>
      </w:pPr>
      <w:del w:id="5" w:author="Sgouros Konstantinos" w:date="2022-06-01T13:00:00Z">
        <w:r w:rsidDel="006A5523">
          <w:rPr>
            <w:rFonts w:asciiTheme="minorHAnsi" w:hAnsiTheme="minorHAnsi" w:cstheme="minorHAnsi"/>
            <w:bCs w:val="0"/>
            <w:i w:val="0"/>
            <w:iCs w:val="0"/>
            <w:sz w:val="22"/>
            <w:szCs w:val="22"/>
            <w:u w:val="single"/>
            <w:lang w:val="el-GR"/>
          </w:rPr>
          <w:delText xml:space="preserve">ΛΟΙΤΟΥΡΓΙΚΕΣ </w:delText>
        </w:r>
      </w:del>
      <w:ins w:id="6" w:author="Sgouros Konstantinos" w:date="2022-06-01T13:00:00Z">
        <w:r w:rsidR="006A5523">
          <w:rPr>
            <w:rFonts w:asciiTheme="minorHAnsi" w:hAnsiTheme="minorHAnsi" w:cstheme="minorHAnsi"/>
            <w:bCs w:val="0"/>
            <w:i w:val="0"/>
            <w:iCs w:val="0"/>
            <w:sz w:val="22"/>
            <w:szCs w:val="22"/>
            <w:u w:val="single"/>
            <w:lang w:val="el-GR"/>
          </w:rPr>
          <w:t xml:space="preserve">ΛΕΙΤΟΥΡΓΙΚΕΣ </w:t>
        </w:r>
      </w:ins>
      <w:r w:rsidR="00A07B0C" w:rsidRPr="00C106D8">
        <w:rPr>
          <w:rFonts w:asciiTheme="minorHAnsi" w:hAnsiTheme="minorHAnsi" w:cstheme="minorHAnsi"/>
          <w:bCs w:val="0"/>
          <w:i w:val="0"/>
          <w:iCs w:val="0"/>
          <w:sz w:val="22"/>
          <w:szCs w:val="22"/>
          <w:u w:val="single"/>
          <w:lang w:val="el-GR"/>
        </w:rPr>
        <w:t>ΠΡΟΔΙΑΓΡΑΦΕΣ</w:t>
      </w:r>
    </w:p>
    <w:p w14:paraId="3BD75046" w14:textId="77777777" w:rsidR="00A07B0C" w:rsidRPr="00C106D8" w:rsidRDefault="00A07B0C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7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8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9" w14:textId="77777777" w:rsidR="0056254B" w:rsidRPr="00C106D8" w:rsidRDefault="0056254B" w:rsidP="00325105">
      <w:pPr>
        <w:jc w:val="center"/>
        <w:rPr>
          <w:rFonts w:asciiTheme="minorHAnsi" w:hAnsiTheme="minorHAnsi" w:cstheme="minorHAnsi"/>
          <w:b/>
          <w:sz w:val="22"/>
          <w:szCs w:val="22"/>
        </w:rPr>
      </w:pPr>
    </w:p>
    <w:p w14:paraId="3BD7504A" w14:textId="36BAB915" w:rsidR="00A07B0C" w:rsidRPr="00C106D8" w:rsidRDefault="00C4033B" w:rsidP="00923282">
      <w:pPr>
        <w:spacing w:line="360" w:lineRule="auto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C106D8">
        <w:rPr>
          <w:rFonts w:asciiTheme="minorHAnsi" w:hAnsiTheme="minorHAnsi" w:cstheme="minorHAnsi"/>
          <w:b/>
          <w:sz w:val="22"/>
          <w:szCs w:val="22"/>
        </w:rPr>
        <w:t xml:space="preserve">ΘΕΜΑ: </w:t>
      </w:r>
      <w:r w:rsidR="00A33A5C" w:rsidRPr="00C106D8">
        <w:rPr>
          <w:rFonts w:asciiTheme="minorHAnsi" w:hAnsiTheme="minorHAnsi" w:cstheme="minorHAnsi"/>
          <w:b/>
          <w:sz w:val="22"/>
          <w:szCs w:val="22"/>
        </w:rPr>
        <w:t xml:space="preserve">Wholesale RM Dbase </w:t>
      </w:r>
    </w:p>
    <w:bookmarkEnd w:id="2"/>
    <w:p w14:paraId="3BD7504B" w14:textId="0689BFDD" w:rsidR="00E344A6" w:rsidRPr="00C106D8" w:rsidRDefault="00160C7F" w:rsidP="00325105">
      <w:pPr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C106D8">
        <w:rPr>
          <w:rFonts w:asciiTheme="minorHAnsi" w:hAnsiTheme="minorHAnsi" w:cstheme="minorHAnsi"/>
          <w:b/>
          <w:sz w:val="22"/>
          <w:szCs w:val="22"/>
        </w:rPr>
        <w:t>PM</w:t>
      </w:r>
      <w:r w:rsidR="000A31E4" w:rsidRPr="00C106D8">
        <w:rPr>
          <w:rFonts w:asciiTheme="minorHAnsi" w:hAnsiTheme="minorHAnsi" w:cstheme="minorHAnsi"/>
          <w:b/>
          <w:sz w:val="22"/>
          <w:szCs w:val="22"/>
        </w:rPr>
        <w:t>:</w:t>
      </w:r>
      <w:r w:rsidR="00A33A5C" w:rsidRPr="00C106D8">
        <w:rPr>
          <w:rFonts w:asciiTheme="minorHAnsi" w:hAnsiTheme="minorHAnsi" w:cstheme="minorHAnsi"/>
          <w:b/>
          <w:sz w:val="22"/>
          <w:szCs w:val="22"/>
        </w:rPr>
        <w:t xml:space="preserve"> 37934</w:t>
      </w:r>
      <w:r w:rsidR="00A33A5C" w:rsidRPr="00C106D8">
        <w:rPr>
          <w:rFonts w:asciiTheme="minorHAnsi" w:hAnsiTheme="minorHAnsi" w:cstheme="minorHAnsi"/>
          <w:bCs/>
          <w:sz w:val="22"/>
          <w:szCs w:val="22"/>
        </w:rPr>
        <w:t xml:space="preserve">  </w:t>
      </w:r>
      <w:r w:rsidR="00C355B2" w:rsidRPr="00C106D8">
        <w:rPr>
          <w:rFonts w:asciiTheme="minorHAnsi" w:hAnsiTheme="minorHAnsi" w:cstheme="minorHAnsi"/>
          <w:b/>
          <w:sz w:val="22"/>
          <w:szCs w:val="22"/>
          <w:u w:val="single"/>
        </w:rPr>
        <w:br w:type="page"/>
      </w:r>
      <w:r w:rsidR="00E344A6" w:rsidRPr="00C106D8"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  <w:lastRenderedPageBreak/>
        <w:t>Πίνακας μεταβολών εγγράφου</w:t>
      </w:r>
    </w:p>
    <w:p w14:paraId="3BD7504C" w14:textId="77777777" w:rsidR="00E344A6" w:rsidRPr="00C106D8" w:rsidRDefault="00E344A6" w:rsidP="00325105">
      <w:pPr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Style w:val="TableGrid"/>
        <w:tblW w:w="966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368"/>
        <w:gridCol w:w="1083"/>
        <w:gridCol w:w="1972"/>
        <w:gridCol w:w="5245"/>
      </w:tblGrid>
      <w:tr w:rsidR="002914EA" w:rsidRPr="00C106D8" w14:paraId="3BD75051" w14:textId="77777777" w:rsidTr="00CA58C5">
        <w:tc>
          <w:tcPr>
            <w:tcW w:w="1368" w:type="dxa"/>
            <w:shd w:val="clear" w:color="auto" w:fill="C0C0C0"/>
            <w:vAlign w:val="center"/>
          </w:tcPr>
          <w:p w14:paraId="3BD7504D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Ημ/νία</w:t>
            </w:r>
          </w:p>
        </w:tc>
        <w:tc>
          <w:tcPr>
            <w:tcW w:w="1083" w:type="dxa"/>
            <w:shd w:val="clear" w:color="auto" w:fill="C0C0C0"/>
            <w:vAlign w:val="center"/>
          </w:tcPr>
          <w:p w14:paraId="3BD7504E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Έκδοση</w:t>
            </w:r>
          </w:p>
        </w:tc>
        <w:tc>
          <w:tcPr>
            <w:tcW w:w="1972" w:type="dxa"/>
            <w:shd w:val="clear" w:color="auto" w:fill="C0C0C0"/>
            <w:vAlign w:val="center"/>
          </w:tcPr>
          <w:p w14:paraId="3BD7504F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Συντάκτης</w:t>
            </w:r>
          </w:p>
        </w:tc>
        <w:tc>
          <w:tcPr>
            <w:tcW w:w="5245" w:type="dxa"/>
            <w:shd w:val="clear" w:color="auto" w:fill="C0C0C0"/>
            <w:vAlign w:val="center"/>
          </w:tcPr>
          <w:p w14:paraId="3BD75050" w14:textId="77777777" w:rsidR="00E344A6" w:rsidRPr="00C106D8" w:rsidRDefault="00E344A6" w:rsidP="00325105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Μεταβολή</w:t>
            </w:r>
          </w:p>
        </w:tc>
      </w:tr>
      <w:tr w:rsidR="002914EA" w:rsidRPr="00C106D8" w14:paraId="3BD75056" w14:textId="77777777" w:rsidTr="00CA58C5">
        <w:tc>
          <w:tcPr>
            <w:tcW w:w="1368" w:type="dxa"/>
            <w:vAlign w:val="center"/>
          </w:tcPr>
          <w:p w14:paraId="3BD75052" w14:textId="56D6D5BA" w:rsidR="002914EA" w:rsidRPr="00C106D8" w:rsidRDefault="00A33A5C" w:rsidP="00097BAE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01/04/2022</w:t>
            </w:r>
          </w:p>
        </w:tc>
        <w:tc>
          <w:tcPr>
            <w:tcW w:w="1083" w:type="dxa"/>
            <w:vAlign w:val="center"/>
          </w:tcPr>
          <w:p w14:paraId="3BD75053" w14:textId="2C43FB6F" w:rsidR="002914EA" w:rsidRPr="00C106D8" w:rsidRDefault="00A33A5C" w:rsidP="0032510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72" w:type="dxa"/>
            <w:vAlign w:val="center"/>
          </w:tcPr>
          <w:p w14:paraId="3BD75054" w14:textId="30CDF4D5" w:rsidR="002914EA" w:rsidRPr="00C106D8" w:rsidRDefault="00A33A5C" w:rsidP="00325105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Σγουρός Κωστής</w:t>
            </w:r>
          </w:p>
        </w:tc>
        <w:tc>
          <w:tcPr>
            <w:tcW w:w="5245" w:type="dxa"/>
            <w:vAlign w:val="center"/>
          </w:tcPr>
          <w:p w14:paraId="3BD75055" w14:textId="6B3306B9" w:rsidR="002914EA" w:rsidRPr="00C106D8" w:rsidRDefault="002914EA" w:rsidP="00F72F7D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1C90016D" w14:textId="77777777" w:rsidTr="00CA58C5">
        <w:tc>
          <w:tcPr>
            <w:tcW w:w="1368" w:type="dxa"/>
            <w:vAlign w:val="center"/>
          </w:tcPr>
          <w:p w14:paraId="62A4F7AF" w14:textId="5E7C8D71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11/04/2022</w:t>
            </w:r>
          </w:p>
        </w:tc>
        <w:tc>
          <w:tcPr>
            <w:tcW w:w="1083" w:type="dxa"/>
            <w:vAlign w:val="center"/>
          </w:tcPr>
          <w:p w14:paraId="6DBEF11A" w14:textId="5FF25ACA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1972" w:type="dxa"/>
            <w:vAlign w:val="center"/>
          </w:tcPr>
          <w:p w14:paraId="51346E4D" w14:textId="24918779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106D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Σγουρός Κωστής</w:t>
            </w:r>
          </w:p>
        </w:tc>
        <w:tc>
          <w:tcPr>
            <w:tcW w:w="5245" w:type="dxa"/>
            <w:vAlign w:val="center"/>
          </w:tcPr>
          <w:p w14:paraId="6378638D" w14:textId="1CA208E7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3B65FC96" w14:textId="77777777" w:rsidTr="00CA58C5">
        <w:tc>
          <w:tcPr>
            <w:tcW w:w="1368" w:type="dxa"/>
            <w:vAlign w:val="center"/>
          </w:tcPr>
          <w:p w14:paraId="27D98BF2" w14:textId="72067113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  <w:rPrChange w:id="7" w:author="Sgouros Konstantinos" w:date="2022-05-20T09:44:00Z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rPrChange>
              </w:rPr>
            </w:pPr>
            <w:ins w:id="8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  <w:lang w:val="en-US"/>
                </w:rPr>
                <w:t>20/5/2022</w:t>
              </w:r>
            </w:ins>
          </w:p>
        </w:tc>
        <w:tc>
          <w:tcPr>
            <w:tcW w:w="1083" w:type="dxa"/>
            <w:vAlign w:val="center"/>
          </w:tcPr>
          <w:p w14:paraId="5FDA7CAF" w14:textId="6E09D933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  <w:rPrChange w:id="9" w:author="Sgouros Konstantinos" w:date="2022-05-20T09:44:00Z">
                  <w:rPr>
                    <w:rFonts w:asciiTheme="minorHAnsi" w:hAnsiTheme="minorHAnsi" w:cstheme="minorHAnsi"/>
                    <w:color w:val="000000"/>
                    <w:sz w:val="22"/>
                    <w:szCs w:val="22"/>
                  </w:rPr>
                </w:rPrChange>
              </w:rPr>
            </w:pPr>
            <w:ins w:id="10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  <w:lang w:val="en-US"/>
                </w:rPr>
                <w:t>3</w:t>
              </w:r>
            </w:ins>
          </w:p>
        </w:tc>
        <w:tc>
          <w:tcPr>
            <w:tcW w:w="1972" w:type="dxa"/>
            <w:vAlign w:val="center"/>
          </w:tcPr>
          <w:p w14:paraId="5BEE2123" w14:textId="2C384F21" w:rsidR="001F5A0C" w:rsidRPr="00F407C8" w:rsidRDefault="00F407C8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1" w:author="Sgouros Konstantinos" w:date="2022-05-20T09:4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Σγουρός Κ</w:t>
              </w:r>
            </w:ins>
            <w:ins w:id="12" w:author="Sgouros Konstantinos" w:date="2022-05-20T09:45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ωστής</w:t>
              </w:r>
            </w:ins>
          </w:p>
        </w:tc>
        <w:tc>
          <w:tcPr>
            <w:tcW w:w="5245" w:type="dxa"/>
            <w:vAlign w:val="center"/>
          </w:tcPr>
          <w:p w14:paraId="597A1434" w14:textId="7DCEB6B8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  <w:tr w:rsidR="001F5A0C" w:rsidRPr="00C106D8" w14:paraId="64EF85FA" w14:textId="77777777" w:rsidTr="00CA58C5">
        <w:tc>
          <w:tcPr>
            <w:tcW w:w="1368" w:type="dxa"/>
            <w:vAlign w:val="center"/>
          </w:tcPr>
          <w:p w14:paraId="4EB25C7E" w14:textId="2BD536F7" w:rsidR="001F5A0C" w:rsidRPr="00C106D8" w:rsidRDefault="001E3A41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3" w:author="Papachristou Vasiliki" w:date="2024-01-05T13:07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05/01/2024 </w:t>
              </w:r>
            </w:ins>
          </w:p>
        </w:tc>
        <w:tc>
          <w:tcPr>
            <w:tcW w:w="1083" w:type="dxa"/>
            <w:vAlign w:val="center"/>
          </w:tcPr>
          <w:p w14:paraId="2B931A6D" w14:textId="2DAA7401" w:rsidR="001F5A0C" w:rsidRPr="00C106D8" w:rsidRDefault="001E3A41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4" w:author="Papachristou Vasiliki" w:date="2024-01-05T13:07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4</w:t>
              </w:r>
            </w:ins>
          </w:p>
        </w:tc>
        <w:tc>
          <w:tcPr>
            <w:tcW w:w="1972" w:type="dxa"/>
            <w:vAlign w:val="center"/>
          </w:tcPr>
          <w:p w14:paraId="45699A78" w14:textId="51D2A6CE" w:rsidR="001F5A0C" w:rsidRPr="00C106D8" w:rsidRDefault="001E3A41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5" w:author="Papachristou Vasiliki" w:date="2024-01-05T13:07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Παπαχρήστου Βασιλική / Τερτιγκα  Βασιλική </w:t>
              </w:r>
            </w:ins>
          </w:p>
        </w:tc>
        <w:tc>
          <w:tcPr>
            <w:tcW w:w="5245" w:type="dxa"/>
            <w:vAlign w:val="center"/>
          </w:tcPr>
          <w:p w14:paraId="3D0C1A86" w14:textId="77777777" w:rsidR="001F5A0C" w:rsidRDefault="001E3A41" w:rsidP="001F5A0C">
            <w:pPr>
              <w:rPr>
                <w:ins w:id="16" w:author="Papachristou Vasiliki" w:date="2024-01-05T13:14:00Z"/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17" w:author="Papachristou Vasiliki" w:date="2024-01-05T13:08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1.Προσθήκη στην ενότητα Επιχειρησιακές Προδιαγραφές  </w:t>
              </w:r>
            </w:ins>
            <w:ins w:id="18" w:author="Papachristou Vasiliki" w:date="2024-01-05T13:12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>σύμφωνα με την επιχειρησιακή προδιαγραφή  που</w:t>
              </w:r>
            </w:ins>
            <w:ins w:id="19" w:author="Papachristou Vasiliki" w:date="2024-01-05T13:13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 </w:t>
              </w:r>
            </w:ins>
            <w:ins w:id="20" w:author="Papachristou Vasiliki" w:date="2024-01-05T13:12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είχε παραδοθεί στις </w:t>
              </w:r>
            </w:ins>
            <w:ins w:id="21" w:author="Papachristou Vasiliki" w:date="2024-01-05T13:13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28.04.2022 </w:t>
              </w:r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μέσω αλληλογραφία. Η αλληλογραφία </w:t>
              </w:r>
            </w:ins>
            <w:ins w:id="22" w:author="Papachristou Vasiliki" w:date="2024-01-05T13:14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επισυνάπτεται στην </w:t>
              </w:r>
            </w:ins>
            <w:ins w:id="23" w:author="Papachristou Vasiliki" w:date="2024-01-05T13:13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 </w:t>
              </w:r>
            </w:ins>
            <w:ins w:id="24" w:author="Papachristou Vasiliki" w:date="2024-01-05T13:14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ενότητα </w:t>
              </w:r>
            </w:ins>
            <w:ins w:id="25" w:author="Papachristou Vasiliki" w:date="2024-01-05T13:13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 «Επιχειρησια</w:t>
              </w:r>
            </w:ins>
            <w:ins w:id="26" w:author="Papachristou Vasiliki" w:date="2024-01-05T13:14:00Z">
              <w:r w:rsidR="006A256E"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κές Απαιτήσεις» </w:t>
              </w:r>
            </w:ins>
          </w:p>
          <w:p w14:paraId="7F57C362" w14:textId="21F497DE" w:rsidR="006A256E" w:rsidRPr="00C106D8" w:rsidRDefault="006A256E" w:rsidP="001F5A0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ins w:id="27" w:author="Papachristou Vasiliki" w:date="2024-01-05T13:14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2.Ενσωμάτωση στην ενότητα </w:t>
              </w:r>
            </w:ins>
            <w:ins w:id="28" w:author="Papachristou Vasiliki" w:date="2024-01-05T13:15:00Z">
              <w:r>
                <w:rPr>
                  <w:rFonts w:asciiTheme="minorHAnsi" w:hAnsiTheme="minorHAnsi" w:cstheme="minorHAnsi"/>
                  <w:color w:val="000000"/>
                  <w:sz w:val="22"/>
                  <w:szCs w:val="22"/>
                </w:rPr>
                <w:t xml:space="preserve">των σχολίων της ΔΥΠΚ που αναφέρονται στο δεξί μέρος του κειμένου </w:t>
              </w:r>
            </w:ins>
          </w:p>
        </w:tc>
      </w:tr>
      <w:tr w:rsidR="001F5A0C" w:rsidRPr="00C106D8" w14:paraId="6F611299" w14:textId="77777777" w:rsidTr="00CA58C5">
        <w:tc>
          <w:tcPr>
            <w:tcW w:w="1368" w:type="dxa"/>
            <w:vAlign w:val="center"/>
          </w:tcPr>
          <w:p w14:paraId="71160268" w14:textId="1E8C2DB5" w:rsidR="001F5A0C" w:rsidRPr="00C106D8" w:rsidRDefault="001F5A0C" w:rsidP="001F5A0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083" w:type="dxa"/>
            <w:vAlign w:val="center"/>
          </w:tcPr>
          <w:p w14:paraId="74673515" w14:textId="544963F2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972" w:type="dxa"/>
            <w:vAlign w:val="center"/>
          </w:tcPr>
          <w:p w14:paraId="366C56A6" w14:textId="634E7773" w:rsidR="001F5A0C" w:rsidRPr="00C106D8" w:rsidRDefault="001F5A0C" w:rsidP="001F5A0C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245" w:type="dxa"/>
            <w:vAlign w:val="center"/>
          </w:tcPr>
          <w:p w14:paraId="7544E70F" w14:textId="4F17E8E5" w:rsidR="001F5A0C" w:rsidRPr="00C106D8" w:rsidRDefault="001F5A0C" w:rsidP="001F5A0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84E213B" w14:textId="229C488B" w:rsidR="00CA58C5" w:rsidRDefault="00CA58C5"/>
    <w:p w14:paraId="6097AE9F" w14:textId="2C154B4B" w:rsidR="00CA58C5" w:rsidRDefault="00CA58C5"/>
    <w:p w14:paraId="47F63F88" w14:textId="1547B55C" w:rsidR="00CA58C5" w:rsidRDefault="00CA58C5"/>
    <w:p w14:paraId="7B05471C" w14:textId="316693B9" w:rsidR="00CA58C5" w:rsidRDefault="00CA58C5"/>
    <w:p w14:paraId="473DEB5C" w14:textId="4C2EFF76" w:rsidR="00CA58C5" w:rsidRDefault="00CA58C5"/>
    <w:p w14:paraId="420B3599" w14:textId="42ECC81A" w:rsidR="00CA58C5" w:rsidRDefault="00CA58C5"/>
    <w:p w14:paraId="10C57693" w14:textId="67D314CD" w:rsidR="00CA58C5" w:rsidRDefault="00CA58C5"/>
    <w:p w14:paraId="27D1DABC" w14:textId="23E64C6F" w:rsidR="00CA58C5" w:rsidRDefault="00CA58C5"/>
    <w:p w14:paraId="550F02CF" w14:textId="55110B2F" w:rsidR="00CA58C5" w:rsidRDefault="00CA58C5"/>
    <w:p w14:paraId="09E6F1DB" w14:textId="693A90AA" w:rsidR="00CA58C5" w:rsidRDefault="00CA58C5"/>
    <w:p w14:paraId="06CCC3E5" w14:textId="3F664204" w:rsidR="00CA58C5" w:rsidRDefault="00CA58C5"/>
    <w:p w14:paraId="50FF79E1" w14:textId="43089C02" w:rsidR="00CA58C5" w:rsidRDefault="00CA58C5"/>
    <w:p w14:paraId="3C55D99C" w14:textId="60CF517A" w:rsidR="00CA58C5" w:rsidRDefault="00CA58C5"/>
    <w:p w14:paraId="0C75995A" w14:textId="2C9C300E" w:rsidR="00CA58C5" w:rsidRDefault="00CA58C5"/>
    <w:p w14:paraId="7EEC4D7E" w14:textId="342187AD" w:rsidR="00CA58C5" w:rsidRDefault="00CA58C5"/>
    <w:p w14:paraId="055ED344" w14:textId="4102306E" w:rsidR="00CA58C5" w:rsidRDefault="00CA58C5"/>
    <w:p w14:paraId="0C08D563" w14:textId="43EF2A3A" w:rsidR="00CA58C5" w:rsidRDefault="00CA58C5"/>
    <w:p w14:paraId="4933D84C" w14:textId="2FF3CBFB" w:rsidR="00CA58C5" w:rsidRDefault="00CA58C5"/>
    <w:p w14:paraId="36E52A72" w14:textId="5E4077D3" w:rsidR="00CA58C5" w:rsidRDefault="00CA58C5"/>
    <w:p w14:paraId="6A41BE5B" w14:textId="32673D1D" w:rsidR="00CA58C5" w:rsidRDefault="00CA58C5"/>
    <w:p w14:paraId="3DA04592" w14:textId="2178BBA9" w:rsidR="00CA58C5" w:rsidRDefault="00CA58C5"/>
    <w:p w14:paraId="2FC404A2" w14:textId="292C77BD" w:rsidR="00CA58C5" w:rsidRDefault="00CA58C5"/>
    <w:p w14:paraId="29FA51FF" w14:textId="1F5C7C3A" w:rsidR="00CA58C5" w:rsidRDefault="00CA58C5"/>
    <w:p w14:paraId="3A16823B" w14:textId="6EF606BD" w:rsidR="00CA58C5" w:rsidRDefault="00CA58C5"/>
    <w:p w14:paraId="6F6D84C2" w14:textId="1EDA1599" w:rsidR="00CA58C5" w:rsidRDefault="00CA58C5"/>
    <w:p w14:paraId="2F7B61FB" w14:textId="1F04FAE1" w:rsidR="00CA58C5" w:rsidRDefault="00CA58C5"/>
    <w:p w14:paraId="1D195DBC" w14:textId="770B2858" w:rsidR="00CA58C5" w:rsidRDefault="00CA58C5"/>
    <w:p w14:paraId="0217B16E" w14:textId="0AC4B8C8" w:rsidR="00CA58C5" w:rsidRDefault="00CA58C5"/>
    <w:p w14:paraId="37F1863B" w14:textId="1F86B5CE" w:rsidR="00CA58C5" w:rsidRDefault="00CA58C5"/>
    <w:p w14:paraId="0DF96A3E" w14:textId="4113958F" w:rsidR="00CA58C5" w:rsidRDefault="00CA58C5"/>
    <w:p w14:paraId="275D6964" w14:textId="6DA77318" w:rsidR="00CA58C5" w:rsidRDefault="00CA58C5"/>
    <w:p w14:paraId="4BF7514F" w14:textId="72938A34" w:rsidR="00CA58C5" w:rsidRDefault="00CA58C5"/>
    <w:p w14:paraId="2129E5E7" w14:textId="20E26556" w:rsidR="00CA58C5" w:rsidRDefault="00CA58C5"/>
    <w:p w14:paraId="28565DF9" w14:textId="36257690" w:rsidR="00CA58C5" w:rsidRDefault="00CA58C5"/>
    <w:p w14:paraId="56423C44" w14:textId="1823086B" w:rsidR="00CA58C5" w:rsidRDefault="00CA58C5"/>
    <w:p w14:paraId="13069F41" w14:textId="639A6D4E" w:rsidR="00CA58C5" w:rsidRDefault="00CA58C5"/>
    <w:p w14:paraId="366038E8" w14:textId="77E7F7A7" w:rsidR="00CA58C5" w:rsidRDefault="00CA58C5"/>
    <w:p w14:paraId="1914B8CF" w14:textId="0808677F" w:rsidR="00CA58C5" w:rsidRDefault="00CA58C5"/>
    <w:p w14:paraId="45771A66" w14:textId="3630195E" w:rsidR="00CA58C5" w:rsidRDefault="00CA58C5"/>
    <w:p w14:paraId="6E49F3D4" w14:textId="77777777" w:rsidR="00CA58C5" w:rsidRDefault="00CA58C5"/>
    <w:p w14:paraId="3BD75086" w14:textId="77777777" w:rsidR="00E344A6" w:rsidRPr="001E3A41" w:rsidRDefault="00E344A6" w:rsidP="00325105">
      <w:pPr>
        <w:rPr>
          <w:rFonts w:asciiTheme="minorHAnsi" w:hAnsiTheme="minorHAnsi" w:cstheme="minorHAnsi"/>
          <w:color w:val="000000"/>
          <w:sz w:val="22"/>
          <w:szCs w:val="22"/>
          <w:rPrChange w:id="29" w:author="Papachristou Vasiliki" w:date="2024-01-05T13:08:00Z">
            <w:rPr>
              <w:rFonts w:asciiTheme="minorHAnsi" w:hAnsiTheme="minorHAnsi" w:cstheme="minorHAnsi"/>
              <w:color w:val="000000"/>
              <w:sz w:val="22"/>
              <w:szCs w:val="22"/>
              <w:lang w:val="en-US"/>
            </w:rPr>
          </w:rPrChange>
        </w:rPr>
      </w:pPr>
    </w:p>
    <w:sdt>
      <w:sdtPr>
        <w:rPr>
          <w:rFonts w:asciiTheme="minorHAnsi" w:eastAsia="Times New Roman" w:hAnsiTheme="minorHAnsi" w:cstheme="minorHAnsi"/>
          <w:color w:val="auto"/>
          <w:sz w:val="24"/>
          <w:szCs w:val="24"/>
          <w:lang w:val="el-GR" w:eastAsia="el-GR"/>
        </w:rPr>
        <w:id w:val="-108792019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6A07938A" w14:textId="472A5590" w:rsidR="00CA58C5" w:rsidRPr="003A15FD" w:rsidRDefault="003A15FD" w:rsidP="00404603">
          <w:pPr>
            <w:pStyle w:val="TOCHeading"/>
            <w:jc w:val="center"/>
            <w:rPr>
              <w:rFonts w:asciiTheme="minorHAnsi" w:hAnsiTheme="minorHAnsi" w:cstheme="minorHAnsi"/>
              <w:lang w:val="el-GR"/>
            </w:rPr>
          </w:pPr>
          <w:r>
            <w:rPr>
              <w:rFonts w:asciiTheme="minorHAnsi" w:hAnsiTheme="minorHAnsi" w:cstheme="minorHAnsi"/>
              <w:lang w:val="el-GR"/>
            </w:rPr>
            <w:t>ΠΕΡΙΕΧΟΜΕΝΑ</w:t>
          </w:r>
        </w:p>
        <w:p w14:paraId="73EFC5F4" w14:textId="77777777" w:rsidR="00404603" w:rsidRPr="00404603" w:rsidRDefault="00404603" w:rsidP="00404603">
          <w:pPr>
            <w:rPr>
              <w:lang w:val="en-US" w:eastAsia="en-US"/>
            </w:rPr>
          </w:pPr>
        </w:p>
        <w:p w14:paraId="2755CE40" w14:textId="1D180DC8" w:rsidR="006A5523" w:rsidRDefault="00CA58C5">
          <w:pPr>
            <w:pStyle w:val="TOC1"/>
            <w:rPr>
              <w:ins w:id="30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r>
            <w:fldChar w:fldCharType="begin"/>
          </w:r>
          <w:r w:rsidRPr="00045313">
            <w:instrText xml:space="preserve"> TOC \o "1-3" \h \z \u </w:instrText>
          </w:r>
          <w:r>
            <w:fldChar w:fldCharType="separate"/>
          </w:r>
          <w:ins w:id="31" w:author="Sgouros Konstantinos" w:date="2022-06-01T12:59:00Z">
            <w:r w:rsidR="006A5523" w:rsidRPr="0064152B">
              <w:rPr>
                <w:rStyle w:val="Hyperlink"/>
              </w:rPr>
              <w:fldChar w:fldCharType="begin"/>
            </w:r>
            <w:r w:rsidR="006A5523" w:rsidRPr="0064152B">
              <w:rPr>
                <w:rStyle w:val="Hyperlink"/>
              </w:rPr>
              <w:instrText xml:space="preserve"> </w:instrText>
            </w:r>
            <w:r w:rsidR="006A5523">
              <w:instrText>HYPERLINK \l "_Toc104980809"</w:instrText>
            </w:r>
            <w:r w:rsidR="006A5523" w:rsidRPr="0064152B">
              <w:rPr>
                <w:rStyle w:val="Hyperlink"/>
              </w:rPr>
              <w:instrText xml:space="preserve"> </w:instrText>
            </w:r>
            <w:r w:rsidR="006A5523" w:rsidRPr="0064152B">
              <w:rPr>
                <w:rStyle w:val="Hyperlink"/>
              </w:rPr>
              <w:fldChar w:fldCharType="separate"/>
            </w:r>
            <w:r w:rsidR="006A5523" w:rsidRPr="0064152B">
              <w:rPr>
                <w:rStyle w:val="Hyperlink"/>
                <w:lang w:val="el-GR"/>
              </w:rPr>
              <w:t>ΓΕΝΙΚΑ</w:t>
            </w:r>
            <w:r w:rsidR="006A5523">
              <w:rPr>
                <w:webHidden/>
              </w:rPr>
              <w:tab/>
            </w:r>
            <w:r w:rsidR="006A5523">
              <w:rPr>
                <w:webHidden/>
              </w:rPr>
              <w:fldChar w:fldCharType="begin"/>
            </w:r>
            <w:r w:rsidR="006A5523">
              <w:rPr>
                <w:webHidden/>
              </w:rPr>
              <w:instrText xml:space="preserve"> PAGEREF _Toc104980809 \h </w:instrText>
            </w:r>
          </w:ins>
          <w:r w:rsidR="006A5523">
            <w:rPr>
              <w:webHidden/>
            </w:rPr>
          </w:r>
          <w:r w:rsidR="006A5523">
            <w:rPr>
              <w:webHidden/>
            </w:rPr>
            <w:fldChar w:fldCharType="separate"/>
          </w:r>
          <w:ins w:id="32" w:author="Sgouros Konstantinos" w:date="2022-06-01T12:59:00Z">
            <w:r w:rsidR="006A5523">
              <w:rPr>
                <w:webHidden/>
              </w:rPr>
              <w:t>3</w:t>
            </w:r>
            <w:r w:rsidR="006A5523">
              <w:rPr>
                <w:webHidden/>
              </w:rPr>
              <w:fldChar w:fldCharType="end"/>
            </w:r>
            <w:r w:rsidR="006A5523" w:rsidRPr="0064152B">
              <w:rPr>
                <w:rStyle w:val="Hyperlink"/>
              </w:rPr>
              <w:fldChar w:fldCharType="end"/>
            </w:r>
          </w:ins>
        </w:p>
        <w:p w14:paraId="21D62320" w14:textId="239D44EA" w:rsidR="006A5523" w:rsidRDefault="006A5523">
          <w:pPr>
            <w:pStyle w:val="TOC1"/>
            <w:rPr>
              <w:ins w:id="33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34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"_Toc104980810"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ΕΠΙΧΕΙΡΗΣΙΑΚΕΣ ΠΡΟΔΙΑΓΡΑΦΕΣ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35" w:author="Sgouros Konstantinos" w:date="2022-06-01T12:59:00Z"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2F0E4D1B" w14:textId="42B01B04" w:rsidR="006A5523" w:rsidRDefault="006A5523">
          <w:pPr>
            <w:pStyle w:val="TOC1"/>
            <w:rPr>
              <w:ins w:id="36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37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"_Toc104980811"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ΛΕΙΤΟΥΡΓΙΚΕΣ ΠΡΟΔΙΑΓΡΑΦΕΣ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_Toc104980811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38" w:author="Sgouros Konstantinos" w:date="2022-06-01T12:59:00Z"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52B0CD6A" w14:textId="7B65932D" w:rsidR="006A5523" w:rsidRDefault="006A5523">
          <w:pPr>
            <w:pStyle w:val="TOC3"/>
            <w:tabs>
              <w:tab w:val="right" w:leader="dot" w:pos="9628"/>
            </w:tabs>
            <w:rPr>
              <w:ins w:id="39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40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"_Toc104980812"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Εφαρμογή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1" w:author="Sgouros Konstantinos" w:date="2022-06-01T12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63C535B8" w14:textId="4CFF97BF" w:rsidR="006A5523" w:rsidRDefault="006A5523">
          <w:pPr>
            <w:pStyle w:val="TOC3"/>
            <w:tabs>
              <w:tab w:val="right" w:leader="dot" w:pos="9628"/>
            </w:tabs>
            <w:rPr>
              <w:ins w:id="42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43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"_Toc104980813"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Πεδία αρχείου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4" w:author="Sgouros Konstantinos" w:date="2022-06-01T12:59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1FAAC85C" w14:textId="752EF1ED" w:rsidR="006A5523" w:rsidRDefault="006A5523">
          <w:pPr>
            <w:pStyle w:val="TOC3"/>
            <w:tabs>
              <w:tab w:val="right" w:leader="dot" w:pos="9628"/>
            </w:tabs>
            <w:rPr>
              <w:ins w:id="45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46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"_Toc104980814"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Περιοδικότητα αρχείου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47" w:author="Sgouros Konstantinos" w:date="2022-06-01T12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75D53634" w14:textId="6BA3C57B" w:rsidR="006A5523" w:rsidRDefault="006A5523">
          <w:pPr>
            <w:pStyle w:val="TOC3"/>
            <w:tabs>
              <w:tab w:val="right" w:leader="dot" w:pos="9628"/>
            </w:tabs>
            <w:rPr>
              <w:ins w:id="48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49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"_Toc104980815"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>Κανόνες εξαγωγής δεδομένων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_Toc104980815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0" w:author="Sgouros Konstantinos" w:date="2022-06-01T12:59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0F8D5F5B" w14:textId="5510DC4C" w:rsidR="006A5523" w:rsidRDefault="006A5523">
          <w:pPr>
            <w:pStyle w:val="TOC3"/>
            <w:tabs>
              <w:tab w:val="right" w:leader="dot" w:pos="9628"/>
            </w:tabs>
            <w:rPr>
              <w:ins w:id="51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ins w:id="52" w:author="Sgouros Konstantinos" w:date="2022-06-01T12:59:00Z">
            <w:r w:rsidRPr="0064152B">
              <w:rPr>
                <w:rStyle w:val="Hyperlink"/>
                <w:noProof/>
              </w:rPr>
              <w:fldChar w:fldCharType="begin"/>
            </w:r>
            <w:r w:rsidRPr="0064152B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"_Toc104980816"</w:instrText>
            </w:r>
            <w:r w:rsidRPr="0064152B">
              <w:rPr>
                <w:rStyle w:val="Hyperlink"/>
                <w:noProof/>
              </w:rPr>
              <w:instrText xml:space="preserve"> </w:instrText>
            </w:r>
            <w:r w:rsidRPr="0064152B">
              <w:rPr>
                <w:rStyle w:val="Hyperlink"/>
                <w:noProof/>
              </w:rPr>
              <w:fldChar w:fldCharType="separate"/>
            </w:r>
            <w:r w:rsidRPr="0064152B">
              <w:rPr>
                <w:rStyle w:val="Hyperlink"/>
                <w:noProof/>
                <w:lang w:val="el-GR"/>
              </w:rPr>
              <w:t xml:space="preserve">Αντιστοίχιση δεδομένων στη βάση </w:t>
            </w:r>
            <w:r w:rsidRPr="0064152B">
              <w:rPr>
                <w:rStyle w:val="Hyperlink"/>
                <w:noProof/>
              </w:rPr>
              <w:t>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_Toc104980816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53" w:author="Sgouros Konstantinos" w:date="2022-06-01T12:59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4152B">
              <w:rPr>
                <w:rStyle w:val="Hyperlink"/>
                <w:noProof/>
              </w:rPr>
              <w:fldChar w:fldCharType="end"/>
            </w:r>
          </w:ins>
        </w:p>
        <w:p w14:paraId="3D8FE047" w14:textId="05B28F77" w:rsidR="006A5523" w:rsidRDefault="006A5523">
          <w:pPr>
            <w:pStyle w:val="TOC1"/>
            <w:rPr>
              <w:ins w:id="54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55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"_Toc104980817"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 xml:space="preserve">ΣΥΣΧΕΤΙΣΗ </w:t>
            </w:r>
            <w:r w:rsidRPr="0064152B">
              <w:rPr>
                <w:rStyle w:val="Hyperlink"/>
              </w:rPr>
              <w:t>OSI</w:t>
            </w:r>
            <w:r w:rsidRPr="0064152B">
              <w:rPr>
                <w:rStyle w:val="Hyperlink"/>
                <w:lang w:val="el-GR"/>
              </w:rPr>
              <w:t xml:space="preserve"> ΜΕ </w:t>
            </w:r>
            <w:r w:rsidRPr="0064152B">
              <w:rPr>
                <w:rStyle w:val="Hyperlink"/>
              </w:rPr>
              <w:t>RMDatabase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_Toc104980817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6" w:author="Sgouros Konstantinos" w:date="2022-06-01T12:59:00Z"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539BE2CD" w14:textId="4403F960" w:rsidR="006A5523" w:rsidRDefault="006A5523">
          <w:pPr>
            <w:pStyle w:val="TOC1"/>
            <w:rPr>
              <w:ins w:id="57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58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"_Toc104980818"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n-US"/>
              </w:rPr>
              <w:t>FORMAT</w:t>
            </w:r>
            <w:r w:rsidRPr="0064152B">
              <w:rPr>
                <w:rStyle w:val="Hyperlink"/>
                <w:lang w:val="el-GR"/>
              </w:rPr>
              <w:t xml:space="preserve"> ΕΞΑΓΩΜΕΝΟΥ ΑΡΧΕΙΟΥ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_Toc104980818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59" w:author="Sgouros Konstantinos" w:date="2022-06-01T12:59:00Z"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1E58B89A" w14:textId="1B703FEC" w:rsidR="006A5523" w:rsidRDefault="006A5523">
          <w:pPr>
            <w:pStyle w:val="TOC1"/>
            <w:rPr>
              <w:ins w:id="60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61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"_Toc104980819"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 xml:space="preserve">ΕΚΤΟΣ </w:t>
            </w:r>
            <w:r w:rsidRPr="0064152B">
              <w:rPr>
                <w:rStyle w:val="Hyperlink"/>
              </w:rPr>
              <w:t>SCOPE</w:t>
            </w:r>
            <w:r w:rsidRPr="0064152B">
              <w:rPr>
                <w:rStyle w:val="Hyperlink"/>
                <w:lang w:val="el-GR"/>
              </w:rPr>
              <w:t xml:space="preserve"> ΤΟΥ ΕΡΓΟΥ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_Toc104980819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2" w:author="Sgouros Konstantinos" w:date="2022-06-01T12:59:00Z"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4CAEB586" w14:textId="53E8DC2E" w:rsidR="006A5523" w:rsidRDefault="006A5523">
          <w:pPr>
            <w:pStyle w:val="TOC1"/>
            <w:rPr>
              <w:ins w:id="63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ins w:id="64" w:author="Sgouros Konstantinos" w:date="2022-06-01T12:59:00Z">
            <w:r w:rsidRPr="0064152B">
              <w:rPr>
                <w:rStyle w:val="Hyperlink"/>
              </w:rPr>
              <w:fldChar w:fldCharType="begin"/>
            </w:r>
            <w:r w:rsidRPr="0064152B">
              <w:rPr>
                <w:rStyle w:val="Hyperlink"/>
              </w:rPr>
              <w:instrText xml:space="preserve"> </w:instrText>
            </w:r>
            <w:r>
              <w:instrText>HYPERLINK \l "_Toc104980820"</w:instrText>
            </w:r>
            <w:r w:rsidRPr="0064152B">
              <w:rPr>
                <w:rStyle w:val="Hyperlink"/>
              </w:rPr>
              <w:instrText xml:space="preserve"> </w:instrText>
            </w:r>
            <w:r w:rsidRPr="0064152B">
              <w:rPr>
                <w:rStyle w:val="Hyperlink"/>
              </w:rPr>
              <w:fldChar w:fldCharType="separate"/>
            </w:r>
            <w:r w:rsidRPr="0064152B">
              <w:rPr>
                <w:rStyle w:val="Hyperlink"/>
                <w:lang w:val="el-GR"/>
              </w:rPr>
              <w:t>ΘΕΜΑΤΑ ΡΙΣΚΟΥ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_Toc104980820 \h </w:instrText>
            </w:r>
          </w:ins>
          <w:r>
            <w:rPr>
              <w:webHidden/>
            </w:rPr>
          </w:r>
          <w:r>
            <w:rPr>
              <w:webHidden/>
            </w:rPr>
            <w:fldChar w:fldCharType="separate"/>
          </w:r>
          <w:ins w:id="65" w:author="Sgouros Konstantinos" w:date="2022-06-01T12:59:00Z"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  <w:r w:rsidRPr="0064152B">
              <w:rPr>
                <w:rStyle w:val="Hyperlink"/>
              </w:rPr>
              <w:fldChar w:fldCharType="end"/>
            </w:r>
          </w:ins>
        </w:p>
        <w:p w14:paraId="49AAFCDC" w14:textId="7F277238" w:rsidR="00EA79CB" w:rsidDel="006A5523" w:rsidRDefault="00EA79CB">
          <w:pPr>
            <w:pStyle w:val="TOC1"/>
            <w:rPr>
              <w:del w:id="66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67" w:author="Sgouros Konstantinos" w:date="2022-06-01T12:59:00Z">
            <w:r w:rsidRPr="006A5523" w:rsidDel="006A5523">
              <w:rPr>
                <w:rPrChange w:id="68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ΓΕΝΙΚΑ</w:delText>
            </w:r>
            <w:r w:rsidDel="006A5523">
              <w:rPr>
                <w:webHidden/>
              </w:rPr>
              <w:tab/>
              <w:delText>3</w:delText>
            </w:r>
          </w:del>
        </w:p>
        <w:p w14:paraId="3FB369AD" w14:textId="1C14DEDA" w:rsidR="00EA79CB" w:rsidDel="006A5523" w:rsidRDefault="00EA79CB">
          <w:pPr>
            <w:pStyle w:val="TOC1"/>
            <w:rPr>
              <w:del w:id="69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70" w:author="Sgouros Konstantinos" w:date="2022-06-01T12:59:00Z">
            <w:r w:rsidRPr="006A5523" w:rsidDel="006A5523">
              <w:rPr>
                <w:rPrChange w:id="71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ΕΠΙΧΕΙΡΗΣΙΑΚΕΣ ΠΡΟΔΙΑΓΡΑΦΕΣ</w:delText>
            </w:r>
            <w:r w:rsidDel="006A5523">
              <w:rPr>
                <w:webHidden/>
              </w:rPr>
              <w:tab/>
              <w:delText>4</w:delText>
            </w:r>
          </w:del>
        </w:p>
        <w:p w14:paraId="60E9DEF2" w14:textId="19655597" w:rsidR="00EA79CB" w:rsidDel="006A5523" w:rsidRDefault="00EA79CB">
          <w:pPr>
            <w:pStyle w:val="TOC1"/>
            <w:rPr>
              <w:del w:id="72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73" w:author="Sgouros Konstantinos" w:date="2022-06-01T12:59:00Z">
            <w:r w:rsidRPr="006A5523" w:rsidDel="006A5523">
              <w:rPr>
                <w:rPrChange w:id="74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ΛΕΙΤΟΥΡΓΙΚΕΣ ΠΡΟΔΙΑΓΡΑΦΕΣ</w:delText>
            </w:r>
            <w:r w:rsidDel="006A5523">
              <w:rPr>
                <w:webHidden/>
              </w:rPr>
              <w:tab/>
              <w:delText>5</w:delText>
            </w:r>
          </w:del>
        </w:p>
        <w:p w14:paraId="071AE699" w14:textId="39D0593C" w:rsidR="00EA79CB" w:rsidDel="006A5523" w:rsidRDefault="00EA79CB">
          <w:pPr>
            <w:pStyle w:val="TOC3"/>
            <w:tabs>
              <w:tab w:val="right" w:leader="dot" w:pos="9628"/>
            </w:tabs>
            <w:rPr>
              <w:del w:id="75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76" w:author="Sgouros Konstantinos" w:date="2022-06-01T12:59:00Z">
            <w:r w:rsidRPr="006A5523" w:rsidDel="006A5523">
              <w:rPr>
                <w:rPrChange w:id="77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Εφαρμογή</w:delText>
            </w:r>
            <w:r w:rsidDel="006A5523">
              <w:rPr>
                <w:noProof/>
                <w:webHidden/>
              </w:rPr>
              <w:tab/>
              <w:delText>5</w:delText>
            </w:r>
          </w:del>
        </w:p>
        <w:p w14:paraId="2E0D38A6" w14:textId="10DF93C4" w:rsidR="00EA79CB" w:rsidDel="006A5523" w:rsidRDefault="00EA79CB">
          <w:pPr>
            <w:pStyle w:val="TOC3"/>
            <w:tabs>
              <w:tab w:val="right" w:leader="dot" w:pos="9628"/>
            </w:tabs>
            <w:rPr>
              <w:del w:id="78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79" w:author="Sgouros Konstantinos" w:date="2022-06-01T12:59:00Z">
            <w:r w:rsidRPr="006A5523" w:rsidDel="006A5523">
              <w:rPr>
                <w:rPrChange w:id="80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Πεδία αρχείου</w:delText>
            </w:r>
            <w:r w:rsidDel="006A5523">
              <w:rPr>
                <w:noProof/>
                <w:webHidden/>
              </w:rPr>
              <w:tab/>
              <w:delText>5</w:delText>
            </w:r>
          </w:del>
        </w:p>
        <w:p w14:paraId="4C431391" w14:textId="652D2391" w:rsidR="00EA79CB" w:rsidDel="006A5523" w:rsidRDefault="00EA79CB">
          <w:pPr>
            <w:pStyle w:val="TOC3"/>
            <w:tabs>
              <w:tab w:val="right" w:leader="dot" w:pos="9628"/>
            </w:tabs>
            <w:rPr>
              <w:del w:id="81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82" w:author="Sgouros Konstantinos" w:date="2022-06-01T12:59:00Z">
            <w:r w:rsidRPr="006A5523" w:rsidDel="006A5523">
              <w:rPr>
                <w:rPrChange w:id="83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Περιοδικότητα αρχείου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445284A8" w14:textId="1D46AB25" w:rsidR="00EA79CB" w:rsidDel="006A5523" w:rsidRDefault="00EA79CB">
          <w:pPr>
            <w:pStyle w:val="TOC3"/>
            <w:tabs>
              <w:tab w:val="right" w:leader="dot" w:pos="9628"/>
            </w:tabs>
            <w:rPr>
              <w:del w:id="84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85" w:author="Sgouros Konstantinos" w:date="2022-06-01T12:59:00Z">
            <w:r w:rsidRPr="006A5523" w:rsidDel="006A5523">
              <w:rPr>
                <w:rPrChange w:id="86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Κανόνες εξαγωγής δεδομένων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2CB7F8D9" w14:textId="1DBE001C" w:rsidR="00EA79CB" w:rsidDel="006A5523" w:rsidRDefault="00EA79CB">
          <w:pPr>
            <w:pStyle w:val="TOC3"/>
            <w:tabs>
              <w:tab w:val="right" w:leader="dot" w:pos="9628"/>
            </w:tabs>
            <w:rPr>
              <w:del w:id="87" w:author="Sgouros Konstantinos" w:date="2022-06-01T12:59:00Z"/>
              <w:rFonts w:asciiTheme="minorHAnsi" w:eastAsiaTheme="minorEastAsia" w:hAnsiTheme="minorHAnsi" w:cstheme="minorBidi"/>
              <w:noProof/>
              <w:sz w:val="22"/>
              <w:szCs w:val="22"/>
              <w:lang w:val="el-GR" w:eastAsia="el-GR"/>
            </w:rPr>
          </w:pPr>
          <w:del w:id="88" w:author="Sgouros Konstantinos" w:date="2022-06-01T12:59:00Z">
            <w:r w:rsidRPr="006A5523" w:rsidDel="006A5523">
              <w:rPr>
                <w:rPrChange w:id="89" w:author="Sgouros Konstantinos" w:date="2022-06-01T12:59:00Z">
                  <w:rPr>
                    <w:rStyle w:val="Hyperlink"/>
                    <w:noProof/>
                  </w:rPr>
                </w:rPrChange>
              </w:rPr>
              <w:delText>Αντιστοίχιση δεδομένων στη βάση CL</w:delText>
            </w:r>
            <w:r w:rsidDel="006A5523">
              <w:rPr>
                <w:noProof/>
                <w:webHidden/>
              </w:rPr>
              <w:tab/>
              <w:delText>6</w:delText>
            </w:r>
          </w:del>
        </w:p>
        <w:p w14:paraId="28D2722D" w14:textId="1272B35E" w:rsidR="00EA79CB" w:rsidDel="006A5523" w:rsidRDefault="00EA79CB">
          <w:pPr>
            <w:pStyle w:val="TOC1"/>
            <w:rPr>
              <w:del w:id="90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91" w:author="Sgouros Konstantinos" w:date="2022-06-01T12:59:00Z">
            <w:r w:rsidRPr="006A5523" w:rsidDel="006A5523">
              <w:rPr>
                <w:rPrChange w:id="92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ΣΥΣΧΕΤΙΣΗ OSI ΜΕ RMDatabase</w:delText>
            </w:r>
            <w:r w:rsidDel="006A5523">
              <w:rPr>
                <w:webHidden/>
              </w:rPr>
              <w:tab/>
              <w:delText>7</w:delText>
            </w:r>
          </w:del>
        </w:p>
        <w:p w14:paraId="2C72FDEB" w14:textId="36BA46EE" w:rsidR="00EA79CB" w:rsidDel="006A5523" w:rsidRDefault="00EA79CB">
          <w:pPr>
            <w:pStyle w:val="TOC1"/>
            <w:rPr>
              <w:del w:id="93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94" w:author="Sgouros Konstantinos" w:date="2022-06-01T12:59:00Z">
            <w:r w:rsidRPr="006A5523" w:rsidDel="006A5523">
              <w:rPr>
                <w:rPrChange w:id="95" w:author="Sgouros Konstantinos" w:date="2022-06-01T12:59:00Z">
                  <w:rPr>
                    <w:rStyle w:val="Hyperlink"/>
                    <w:b w:val="0"/>
                    <w:lang w:val="en-US"/>
                  </w:rPr>
                </w:rPrChange>
              </w:rPr>
              <w:delText>FORMAT</w:delText>
            </w:r>
            <w:r w:rsidRPr="006A5523" w:rsidDel="006A5523">
              <w:rPr>
                <w:rPrChange w:id="96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 xml:space="preserve"> ΕΞΑΓΩΜΕΝΟΥ ΑΡΧΕΙΟΥ</w:delText>
            </w:r>
            <w:r w:rsidDel="006A5523">
              <w:rPr>
                <w:webHidden/>
              </w:rPr>
              <w:tab/>
              <w:delText>8</w:delText>
            </w:r>
          </w:del>
        </w:p>
        <w:p w14:paraId="5283E47B" w14:textId="3EE8BBC4" w:rsidR="00EA79CB" w:rsidDel="006A5523" w:rsidRDefault="00EA79CB">
          <w:pPr>
            <w:pStyle w:val="TOC1"/>
            <w:rPr>
              <w:del w:id="97" w:author="Sgouros Konstantinos" w:date="2022-06-01T12:59:00Z"/>
              <w:rFonts w:eastAsiaTheme="minorEastAsia" w:cstheme="minorBidi"/>
              <w:b w:val="0"/>
              <w:sz w:val="22"/>
              <w:szCs w:val="22"/>
              <w:lang w:val="el-GR" w:eastAsia="el-GR"/>
            </w:rPr>
          </w:pPr>
          <w:del w:id="98" w:author="Sgouros Konstantinos" w:date="2022-06-01T12:59:00Z">
            <w:r w:rsidRPr="006A5523" w:rsidDel="006A5523">
              <w:rPr>
                <w:rPrChange w:id="99" w:author="Sgouros Konstantinos" w:date="2022-06-01T12:59:00Z">
                  <w:rPr>
                    <w:rStyle w:val="Hyperlink"/>
                    <w:b w:val="0"/>
                  </w:rPr>
                </w:rPrChange>
              </w:rPr>
              <w:delText>ΕΚΤΟΣ SCOPE ΤΟΥ ΕΡΓΟΥ</w:delText>
            </w:r>
            <w:r w:rsidDel="006A5523">
              <w:rPr>
                <w:webHidden/>
              </w:rPr>
              <w:tab/>
              <w:delText>9</w:delText>
            </w:r>
          </w:del>
        </w:p>
        <w:p w14:paraId="3FB3FE68" w14:textId="57E00EF7" w:rsidR="00CA58C5" w:rsidRDefault="00CA58C5">
          <w:r>
            <w:rPr>
              <w:b/>
              <w:bCs/>
            </w:rPr>
            <w:fldChar w:fldCharType="end"/>
          </w:r>
        </w:p>
      </w:sdtContent>
    </w:sdt>
    <w:p w14:paraId="3BD75087" w14:textId="79203D49" w:rsidR="001D4954" w:rsidRPr="00404603" w:rsidRDefault="001D4954" w:rsidP="00325105">
      <w:pPr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C106D8"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14:paraId="3BD7508B" w14:textId="77777777" w:rsidR="0021126F" w:rsidRPr="00EF2B23" w:rsidRDefault="00BA06FF" w:rsidP="00CA58C5">
      <w:pPr>
        <w:pStyle w:val="Heading1"/>
        <w:rPr>
          <w:lang w:val="el-GR"/>
        </w:rPr>
      </w:pPr>
      <w:bookmarkStart w:id="100" w:name="_Toc104980809"/>
      <w:r w:rsidRPr="00EF2B23">
        <w:rPr>
          <w:lang w:val="el-GR"/>
        </w:rPr>
        <w:lastRenderedPageBreak/>
        <w:t>ΓΕΝΙΚΑ</w:t>
      </w:r>
      <w:bookmarkEnd w:id="100"/>
    </w:p>
    <w:p w14:paraId="3BD7508C" w14:textId="77777777" w:rsidR="005B3144" w:rsidRPr="00C106D8" w:rsidRDefault="005B3144" w:rsidP="00912780">
      <w:pPr>
        <w:rPr>
          <w:rFonts w:asciiTheme="minorHAnsi" w:hAnsiTheme="minorHAnsi" w:cstheme="minorHAnsi"/>
          <w:sz w:val="22"/>
          <w:szCs w:val="22"/>
        </w:rPr>
      </w:pPr>
    </w:p>
    <w:p w14:paraId="4B0C93EE" w14:textId="77777777" w:rsidR="00C106D8" w:rsidRPr="00C106D8" w:rsidRDefault="00C106D8" w:rsidP="00C106D8">
      <w:pPr>
        <w:jc w:val="both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  <w:lang w:eastAsia="en-US"/>
        </w:rPr>
        <w:t xml:space="preserve">Στα πλαίσια του έργου PPM </w:t>
      </w:r>
      <w:r w:rsidRPr="00C106D8">
        <w:rPr>
          <w:rFonts w:asciiTheme="minorHAnsi" w:hAnsiTheme="minorHAnsi" w:cstheme="minorHAnsi"/>
          <w:sz w:val="22"/>
          <w:szCs w:val="22"/>
        </w:rPr>
        <w:t xml:space="preserve">37934 </w:t>
      </w:r>
      <w:r w:rsidRPr="00C106D8">
        <w:rPr>
          <w:rFonts w:asciiTheme="minorHAnsi" w:hAnsiTheme="minorHAnsi" w:cstheme="minorHAnsi"/>
          <w:sz w:val="22"/>
          <w:szCs w:val="22"/>
          <w:lang w:eastAsia="en-US"/>
        </w:rPr>
        <w:t xml:space="preserve">αναφορικά με τη </w:t>
      </w:r>
      <w:r w:rsidRPr="00C106D8">
        <w:rPr>
          <w:rFonts w:asciiTheme="minorHAnsi" w:hAnsiTheme="minorHAnsi" w:cstheme="minorHAnsi"/>
          <w:sz w:val="22"/>
          <w:szCs w:val="22"/>
        </w:rPr>
        <w:t xml:space="preserve">δημιουργία μίας Ενιαίας Βάσης Δεδομένων [Wholesale RM Dbase] με πληροφορίες από το Data Warehouse κι άλλων πηγαίων συστημάτων της Τράπεζας , έχει ζητηθεί η εξαγωγή δεδομένων από το </w:t>
      </w:r>
      <w:r w:rsidRPr="00C106D8">
        <w:rPr>
          <w:rFonts w:asciiTheme="minorHAnsi" w:hAnsiTheme="minorHAnsi" w:cstheme="minorHAnsi"/>
          <w:sz w:val="22"/>
          <w:szCs w:val="22"/>
          <w:lang w:val="en-US"/>
        </w:rPr>
        <w:t>rating</w:t>
      </w:r>
      <w:r w:rsidRPr="00C106D8">
        <w:rPr>
          <w:rFonts w:asciiTheme="minorHAnsi" w:hAnsiTheme="minorHAnsi" w:cstheme="minorHAnsi"/>
          <w:sz w:val="22"/>
          <w:szCs w:val="22"/>
        </w:rPr>
        <w:t xml:space="preserve"> σύστημα CreditLens (CL).</w:t>
      </w:r>
    </w:p>
    <w:p w14:paraId="3C93F351" w14:textId="77777777" w:rsidR="00C106D8" w:rsidRPr="00C106D8" w:rsidRDefault="00C106D8" w:rsidP="00C106D8">
      <w:pPr>
        <w:jc w:val="both"/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  <w:lang w:eastAsia="en-US"/>
        </w:rPr>
        <w:t>Σκοπός του παρόντος Document  είναι να περιγράψει τον τρόπο εξαγωγής των δεδομένων αυτών.</w:t>
      </w:r>
    </w:p>
    <w:p w14:paraId="4018D16F" w14:textId="77777777" w:rsidR="0088697C" w:rsidRPr="00C106D8" w:rsidRDefault="0088697C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776F2357" w14:textId="7DABBBEF" w:rsidR="00ED3B22" w:rsidRPr="00C106D8" w:rsidRDefault="00ED3B22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30B16CB2" w14:textId="4CCB80F9" w:rsidR="00ED3B22" w:rsidRPr="00EF2B23" w:rsidRDefault="00C106D8" w:rsidP="00CA58C5">
      <w:pPr>
        <w:pStyle w:val="Heading1"/>
        <w:rPr>
          <w:lang w:val="el-GR"/>
        </w:rPr>
      </w:pPr>
      <w:bookmarkStart w:id="101" w:name="_Toc104980810"/>
      <w:r w:rsidRPr="00EF2B23">
        <w:rPr>
          <w:lang w:val="el-GR"/>
        </w:rPr>
        <w:lastRenderedPageBreak/>
        <w:t>Ε</w:t>
      </w:r>
      <w:r w:rsidR="00BD717E" w:rsidRPr="00EF2B23">
        <w:rPr>
          <w:lang w:val="el-GR"/>
        </w:rPr>
        <w:t>ΠΙΧΕΙΡΗΣΙΑΚΕΣ ΠΡΟΔΙΑΓΡΑΦΕΣ</w:t>
      </w:r>
      <w:bookmarkEnd w:id="101"/>
    </w:p>
    <w:p w14:paraId="1B17578B" w14:textId="69862691" w:rsidR="00ED3B22" w:rsidRPr="00C106D8" w:rsidRDefault="00ED3B22" w:rsidP="005B3144">
      <w:pPr>
        <w:tabs>
          <w:tab w:val="left" w:pos="0"/>
        </w:tabs>
        <w:contextualSpacing/>
        <w:rPr>
          <w:rFonts w:asciiTheme="minorHAnsi" w:hAnsiTheme="minorHAnsi" w:cstheme="minorHAnsi"/>
          <w:sz w:val="22"/>
          <w:szCs w:val="22"/>
        </w:rPr>
      </w:pPr>
    </w:p>
    <w:p w14:paraId="7B566099" w14:textId="77777777" w:rsidR="00C106D8" w:rsidRPr="00C106D8" w:rsidRDefault="00C106D8" w:rsidP="00C106D8">
      <w:pPr>
        <w:rPr>
          <w:rFonts w:asciiTheme="minorHAnsi" w:hAnsiTheme="minorHAnsi" w:cstheme="minorHAnsi"/>
          <w:sz w:val="22"/>
          <w:szCs w:val="22"/>
        </w:rPr>
      </w:pPr>
      <w:r w:rsidRPr="00C106D8">
        <w:rPr>
          <w:rFonts w:asciiTheme="minorHAnsi" w:hAnsiTheme="minorHAnsi" w:cstheme="minorHAnsi"/>
          <w:sz w:val="22"/>
          <w:szCs w:val="22"/>
        </w:rPr>
        <w:t xml:space="preserve">Το συνημμένο xls αποτελεί τις υπάρχουσες επιχειρησιακές απαιτήσεις </w:t>
      </w:r>
    </w:p>
    <w:bookmarkStart w:id="102" w:name="_MON_1764598475"/>
    <w:bookmarkEnd w:id="102"/>
    <w:p w14:paraId="616E0708" w14:textId="4ABFA666" w:rsidR="003A15FD" w:rsidRDefault="00C106D8" w:rsidP="003A15FD">
      <w:pPr>
        <w:tabs>
          <w:tab w:val="left" w:pos="0"/>
        </w:tabs>
        <w:contextualSpacing/>
        <w:rPr>
          <w:ins w:id="103" w:author="Papachristou Vasiliki" w:date="2023-12-20T17:34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object w:dxaOrig="1543" w:dyaOrig="995" w14:anchorId="0D978AC9">
          <v:shape id="_x0000_i1026" type="#_x0000_t75" style="width:76.5pt;height:49.5pt" o:ole="">
            <v:imagedata r:id="rId13" o:title=""/>
          </v:shape>
          <o:OLEObject Type="Embed" ProgID="Excel.Sheet.12" ShapeID="_x0000_i1026" DrawAspect="Icon" ObjectID="_1766233547" r:id="rId14"/>
        </w:object>
      </w:r>
    </w:p>
    <w:p w14:paraId="355F8606" w14:textId="6188E6D7" w:rsidR="00647012" w:rsidRDefault="00647012" w:rsidP="00647012">
      <w:pPr>
        <w:tabs>
          <w:tab w:val="left" w:pos="2430"/>
        </w:tabs>
        <w:rPr>
          <w:ins w:id="104" w:author="Papachristou Vasiliki" w:date="2023-12-20T17:34:00Z"/>
          <w:rFonts w:asciiTheme="minorHAnsi" w:hAnsiTheme="minorHAnsi" w:cstheme="minorHAnsi"/>
          <w:sz w:val="22"/>
          <w:szCs w:val="22"/>
        </w:rPr>
      </w:pPr>
      <w:ins w:id="105" w:author="Papachristou Vasiliki" w:date="2023-12-20T17:34:00Z">
        <w:r>
          <w:rPr>
            <w:rFonts w:asciiTheme="minorHAnsi" w:hAnsiTheme="minorHAnsi" w:cstheme="minorHAnsi"/>
            <w:sz w:val="22"/>
            <w:szCs w:val="22"/>
          </w:rPr>
          <w:tab/>
        </w:r>
      </w:ins>
    </w:p>
    <w:p w14:paraId="5C0CB140" w14:textId="6DF8DAB6" w:rsidR="00647012" w:rsidRDefault="00647012" w:rsidP="00647012">
      <w:pPr>
        <w:tabs>
          <w:tab w:val="left" w:pos="2430"/>
        </w:tabs>
        <w:rPr>
          <w:ins w:id="106" w:author="Papachristou Vasiliki" w:date="2023-12-20T17:34:00Z"/>
          <w:rFonts w:asciiTheme="minorHAnsi" w:hAnsiTheme="minorHAnsi" w:cstheme="minorHAnsi"/>
          <w:sz w:val="22"/>
          <w:szCs w:val="22"/>
        </w:rPr>
      </w:pPr>
    </w:p>
    <w:p w14:paraId="7EEB589F" w14:textId="5746FF4D" w:rsidR="00647012" w:rsidRDefault="00647012" w:rsidP="00647012">
      <w:pPr>
        <w:tabs>
          <w:tab w:val="left" w:pos="2430"/>
        </w:tabs>
        <w:rPr>
          <w:ins w:id="107" w:author="Papachristou Vasiliki" w:date="2023-12-20T17:34:00Z"/>
          <w:rFonts w:asciiTheme="minorHAnsi" w:hAnsiTheme="minorHAnsi" w:cstheme="minorHAnsi"/>
          <w:sz w:val="22"/>
          <w:szCs w:val="22"/>
        </w:rPr>
      </w:pPr>
    </w:p>
    <w:p w14:paraId="46ACBDD8" w14:textId="3F72DD2B" w:rsidR="00647012" w:rsidRDefault="00647012" w:rsidP="00647012">
      <w:pPr>
        <w:rPr>
          <w:ins w:id="108" w:author="Papachristou Vasiliki" w:date="2024-01-05T13:16:00Z"/>
          <w:rFonts w:asciiTheme="minorHAnsi" w:hAnsiTheme="minorHAnsi" w:cstheme="minorHAnsi"/>
          <w:sz w:val="22"/>
          <w:szCs w:val="22"/>
        </w:rPr>
      </w:pPr>
      <w:ins w:id="109" w:author="Papachristou Vasiliki" w:date="2023-12-20T17:34:00Z">
        <w:r w:rsidRPr="00D62B33">
          <w:rPr>
            <w:rFonts w:asciiTheme="minorHAnsi" w:hAnsiTheme="minorHAnsi" w:cstheme="minorHAnsi"/>
            <w:sz w:val="22"/>
            <w:szCs w:val="22"/>
            <w:rPrChange w:id="110" w:author="Papachristou Vasiliki" w:date="2023-12-21T16:39:00Z">
              <w:rPr/>
            </w:rPrChange>
          </w:rPr>
          <w:t>Ειδικός</w:t>
        </w:r>
      </w:ins>
      <w:ins w:id="111" w:author="Papachristou Vasiliki" w:date="2023-12-20T17:35:00Z">
        <w:r w:rsidRPr="00D62B33">
          <w:rPr>
            <w:rFonts w:asciiTheme="minorHAnsi" w:hAnsiTheme="minorHAnsi" w:cstheme="minorHAnsi"/>
            <w:sz w:val="22"/>
            <w:szCs w:val="22"/>
            <w:rPrChange w:id="112" w:author="Papachristou Vasiliki" w:date="2023-12-21T16:39:00Z">
              <w:rPr/>
            </w:rPrChange>
          </w:rPr>
          <w:t xml:space="preserve"> Χειρισμός βάση προδιαγραφών 28.04.2022</w:t>
        </w:r>
      </w:ins>
      <w:ins w:id="113" w:author="Papachristou Vasiliki" w:date="2023-12-21T15:28:00Z">
        <w:r w:rsidR="000E1AA6" w:rsidRPr="00D62B33">
          <w:rPr>
            <w:rFonts w:asciiTheme="minorHAnsi" w:hAnsiTheme="minorHAnsi" w:cstheme="minorHAnsi"/>
            <w:sz w:val="22"/>
            <w:szCs w:val="22"/>
            <w:rPrChange w:id="114" w:author="Papachristou Vasiliki" w:date="2023-12-21T16:39:00Z">
              <w:rPr/>
            </w:rPrChange>
          </w:rPr>
          <w:t xml:space="preserve">Ειδικά  για τα παρακάτω πεδία θα χρησιμοποιηθεί  η </w:t>
        </w:r>
      </w:ins>
      <w:ins w:id="115" w:author="Papachristou Vasiliki" w:date="2023-12-20T17:34:00Z">
        <w:r w:rsidRPr="00D62B33">
          <w:rPr>
            <w:rFonts w:asciiTheme="minorHAnsi" w:hAnsiTheme="minorHAnsi" w:cstheme="minorHAnsi"/>
            <w:sz w:val="22"/>
            <w:szCs w:val="22"/>
            <w:rPrChange w:id="116" w:author="Papachristou Vasiliki" w:date="2023-12-21T16:39:00Z">
              <w:rPr/>
            </w:rPrChange>
          </w:rPr>
          <w:t xml:space="preserve">κολώνα D </w:t>
        </w:r>
      </w:ins>
      <w:ins w:id="117" w:author="Papachristou Vasiliki" w:date="2023-12-21T15:29:00Z">
        <w:r w:rsidR="000E1AA6" w:rsidRPr="00D62B33">
          <w:rPr>
            <w:rFonts w:asciiTheme="minorHAnsi" w:hAnsiTheme="minorHAnsi" w:cstheme="minorHAnsi"/>
            <w:sz w:val="22"/>
            <w:szCs w:val="22"/>
            <w:rPrChange w:id="118" w:author="Papachristou Vasiliki" w:date="2023-12-21T16:39:00Z">
              <w:rPr/>
            </w:rPrChange>
          </w:rPr>
          <w:t>(«Οθόνη εφαρμογής» ) .</w:t>
        </w:r>
      </w:ins>
      <w:ins w:id="119" w:author="Papachristou Vasiliki" w:date="2023-12-20T17:34:00Z">
        <w:r w:rsidRPr="00D62B33">
          <w:rPr>
            <w:rFonts w:asciiTheme="minorHAnsi" w:hAnsiTheme="minorHAnsi" w:cstheme="minorHAnsi"/>
            <w:sz w:val="22"/>
            <w:szCs w:val="22"/>
            <w:rPrChange w:id="120" w:author="Papachristou Vasiliki" w:date="2023-12-21T16:39:00Z">
              <w:rPr/>
            </w:rPrChange>
          </w:rPr>
          <w:t xml:space="preserve">Με τον όρο «Οθόνη εφαρμογής» εννοούμε την οθόνη που βλέπει ο χρήστης, είτε αυτή αφορά κάποια φόρμα του </w:t>
        </w:r>
        <w:r w:rsidRPr="00D62B33">
          <w:rPr>
            <w:rFonts w:asciiTheme="minorHAnsi" w:hAnsiTheme="minorHAnsi" w:cstheme="minorHAnsi"/>
            <w:sz w:val="22"/>
            <w:szCs w:val="22"/>
            <w:lang w:val="en-US"/>
            <w:rPrChange w:id="121" w:author="Papachristou Vasiliki" w:date="2023-12-21T16:39:00Z">
              <w:rPr>
                <w:lang w:val="en-US"/>
              </w:rPr>
            </w:rPrChange>
          </w:rPr>
          <w:t>CL</w:t>
        </w:r>
        <w:r w:rsidRPr="00D62B33">
          <w:rPr>
            <w:rFonts w:asciiTheme="minorHAnsi" w:hAnsiTheme="minorHAnsi" w:cstheme="minorHAnsi"/>
            <w:sz w:val="22"/>
            <w:szCs w:val="22"/>
            <w:rPrChange w:id="122" w:author="Papachristou Vasiliki" w:date="2023-12-21T16:39:00Z">
              <w:rPr>
                <w:lang w:val="en-US"/>
              </w:rPr>
            </w:rPrChange>
          </w:rPr>
          <w:t xml:space="preserve"> </w:t>
        </w:r>
        <w:r w:rsidRPr="00D62B33">
          <w:rPr>
            <w:rFonts w:asciiTheme="minorHAnsi" w:hAnsiTheme="minorHAnsi" w:cstheme="minorHAnsi"/>
            <w:sz w:val="22"/>
            <w:szCs w:val="22"/>
            <w:rPrChange w:id="123" w:author="Papachristou Vasiliki" w:date="2023-12-21T16:39:00Z">
              <w:rPr/>
            </w:rPrChange>
          </w:rPr>
          <w:t xml:space="preserve">είτε κάποιο παραγόμενο </w:t>
        </w:r>
        <w:r w:rsidRPr="00D62B33">
          <w:rPr>
            <w:rFonts w:asciiTheme="minorHAnsi" w:hAnsiTheme="minorHAnsi" w:cstheme="minorHAnsi"/>
            <w:sz w:val="22"/>
            <w:szCs w:val="22"/>
            <w:lang w:val="en-US"/>
            <w:rPrChange w:id="124" w:author="Papachristou Vasiliki" w:date="2023-12-21T16:39:00Z">
              <w:rPr>
                <w:lang w:val="en-US"/>
              </w:rPr>
            </w:rPrChange>
          </w:rPr>
          <w:t>Report</w:t>
        </w:r>
        <w:r w:rsidRPr="00D62B33">
          <w:rPr>
            <w:rFonts w:asciiTheme="minorHAnsi" w:hAnsiTheme="minorHAnsi" w:cstheme="minorHAnsi"/>
            <w:sz w:val="22"/>
            <w:szCs w:val="22"/>
            <w:rPrChange w:id="125" w:author="Papachristou Vasiliki" w:date="2023-12-21T16:39:00Z">
              <w:rPr/>
            </w:rPrChange>
          </w:rPr>
          <w:t>.</w:t>
        </w:r>
      </w:ins>
    </w:p>
    <w:p w14:paraId="349B7E78" w14:textId="3E49E233" w:rsidR="006A256E" w:rsidRDefault="006A256E" w:rsidP="00647012">
      <w:pPr>
        <w:rPr>
          <w:ins w:id="126" w:author="Papachristou Vasiliki" w:date="2024-01-05T13:17:00Z"/>
          <w:rFonts w:asciiTheme="minorHAnsi" w:hAnsiTheme="minorHAnsi" w:cstheme="minorHAnsi"/>
          <w:sz w:val="22"/>
          <w:szCs w:val="22"/>
        </w:rPr>
      </w:pPr>
      <w:ins w:id="127" w:author="Papachristou Vasiliki" w:date="2024-01-05T13:16:00Z">
        <w:r>
          <w:rPr>
            <w:rFonts w:asciiTheme="minorHAnsi" w:hAnsiTheme="minorHAnsi" w:cstheme="minorHAnsi"/>
            <w:sz w:val="22"/>
            <w:szCs w:val="22"/>
          </w:rPr>
          <w:t xml:space="preserve">Επισυνάπτεται  σχετικό απόσπασμα σε αλληλογραφία  </w:t>
        </w:r>
        <w:r w:rsidRPr="006A256E">
          <w:rPr>
            <w:rFonts w:asciiTheme="minorHAnsi" w:hAnsiTheme="minorHAnsi" w:cstheme="minorHAnsi"/>
            <w:sz w:val="22"/>
            <w:szCs w:val="22"/>
          </w:rPr>
          <w:t>PPM 37934 - "Wholesale RM DBase": Creditlens κείμενο λειτουργικών προδιαγραφών</w:t>
        </w:r>
      </w:ins>
    </w:p>
    <w:p w14:paraId="337791EC" w14:textId="54D3A2EB" w:rsidR="006A256E" w:rsidRPr="00D62B33" w:rsidRDefault="006A256E" w:rsidP="00647012">
      <w:pPr>
        <w:rPr>
          <w:ins w:id="128" w:author="Papachristou Vasiliki" w:date="2023-12-20T17:34:00Z"/>
          <w:rFonts w:asciiTheme="minorHAnsi" w:hAnsiTheme="minorHAnsi" w:cstheme="minorHAnsi"/>
          <w:sz w:val="22"/>
          <w:szCs w:val="22"/>
          <w:rPrChange w:id="129" w:author="Papachristou Vasiliki" w:date="2023-12-21T16:39:00Z">
            <w:rPr>
              <w:ins w:id="130" w:author="Papachristou Vasiliki" w:date="2023-12-20T17:34:00Z"/>
            </w:rPr>
          </w:rPrChange>
        </w:rPr>
      </w:pPr>
      <w:ins w:id="131" w:author="Papachristou Vasiliki" w:date="2024-01-05T13:18:00Z">
        <w:r>
          <w:rPr>
            <w:rFonts w:asciiTheme="minorHAnsi" w:hAnsiTheme="minorHAnsi" w:cstheme="minorHAnsi"/>
            <w:sz w:val="22"/>
            <w:szCs w:val="22"/>
          </w:rPr>
          <w:object w:dxaOrig="10380" w:dyaOrig="811" w14:anchorId="561DF3C0">
            <v:shape id="_x0000_i1027" type="#_x0000_t75" style="width:519pt;height:40.5pt" o:ole="">
              <v:imagedata r:id="rId15" o:title=""/>
            </v:shape>
            <o:OLEObject Type="Embed" ProgID="Package" ShapeID="_x0000_i1027" DrawAspect="Content" ObjectID="_1766233548" r:id="rId16"/>
          </w:object>
        </w:r>
      </w:ins>
    </w:p>
    <w:p w14:paraId="6BFBEA12" w14:textId="77777777" w:rsidR="00647012" w:rsidRPr="00D62B33" w:rsidRDefault="00647012" w:rsidP="00647012">
      <w:pPr>
        <w:rPr>
          <w:ins w:id="132" w:author="Papachristou Vasiliki" w:date="2023-12-20T17:34:00Z"/>
          <w:rFonts w:asciiTheme="minorHAnsi" w:hAnsiTheme="minorHAnsi" w:cstheme="minorHAnsi"/>
          <w:sz w:val="22"/>
          <w:szCs w:val="22"/>
          <w:rPrChange w:id="133" w:author="Papachristou Vasiliki" w:date="2023-12-21T16:39:00Z">
            <w:rPr>
              <w:ins w:id="134" w:author="Papachristou Vasiliki" w:date="2023-12-20T17:34:00Z"/>
            </w:rPr>
          </w:rPrChange>
        </w:rPr>
      </w:pPr>
    </w:p>
    <w:p w14:paraId="3A4FB63E" w14:textId="36EE49F6" w:rsidR="00647012" w:rsidRPr="00B65789" w:rsidRDefault="000E1AA6" w:rsidP="00647012">
      <w:pPr>
        <w:rPr>
          <w:ins w:id="135" w:author="Papachristou Vasiliki" w:date="2023-12-20T17:36:00Z"/>
          <w:rFonts w:asciiTheme="minorHAnsi" w:hAnsiTheme="minorHAnsi" w:cstheme="minorHAnsi"/>
          <w:sz w:val="22"/>
          <w:szCs w:val="22"/>
          <w:rPrChange w:id="136" w:author="Karakoulis Nikolaos Panagiotis" w:date="2024-01-04T13:20:00Z">
            <w:rPr>
              <w:ins w:id="137" w:author="Papachristou Vasiliki" w:date="2023-12-20T17:36:00Z"/>
            </w:rPr>
          </w:rPrChange>
        </w:rPr>
      </w:pPr>
      <w:commentRangeStart w:id="138"/>
      <w:commentRangeStart w:id="139"/>
      <w:ins w:id="140" w:author="Papachristou Vasiliki" w:date="2023-12-21T15:29:00Z">
        <w:r w:rsidRPr="00D62B33">
          <w:rPr>
            <w:rFonts w:asciiTheme="minorHAnsi" w:hAnsiTheme="minorHAnsi" w:cstheme="minorHAnsi"/>
            <w:sz w:val="22"/>
            <w:szCs w:val="22"/>
            <w:rPrChange w:id="141" w:author="Papachristou Vasiliki" w:date="2023-12-21T16:39:00Z">
              <w:rPr/>
            </w:rPrChange>
          </w:rPr>
          <w:t xml:space="preserve">Στα </w:t>
        </w:r>
      </w:ins>
      <w:ins w:id="142" w:author="Papachristou Vasiliki" w:date="2023-12-20T17:34:00Z">
        <w:r w:rsidR="00647012" w:rsidRPr="00D62B33">
          <w:rPr>
            <w:rFonts w:asciiTheme="minorHAnsi" w:hAnsiTheme="minorHAnsi" w:cstheme="minorHAnsi"/>
            <w:sz w:val="22"/>
            <w:szCs w:val="22"/>
            <w:rPrChange w:id="143" w:author="Papachristou Vasiliki" w:date="2023-12-21T16:39:00Z">
              <w:rPr/>
            </w:rPrChange>
          </w:rPr>
          <w:t xml:space="preserve"> κάτωθι πεδία </w:t>
        </w:r>
      </w:ins>
      <w:ins w:id="144" w:author="Papachristou Vasiliki" w:date="2023-12-21T15:29:00Z">
        <w:r w:rsidR="002442EC" w:rsidRPr="00D62B33">
          <w:rPr>
            <w:rFonts w:asciiTheme="minorHAnsi" w:hAnsiTheme="minorHAnsi" w:cstheme="minorHAnsi"/>
            <w:sz w:val="22"/>
            <w:szCs w:val="22"/>
            <w:rPrChange w:id="145" w:author="Papachristou Vasiliki" w:date="2023-12-21T16:39:00Z">
              <w:rPr/>
            </w:rPrChange>
          </w:rPr>
          <w:t>οφεί</w:t>
        </w:r>
      </w:ins>
      <w:ins w:id="146" w:author="Papachristou Vasiliki" w:date="2023-12-21T15:30:00Z">
        <w:r w:rsidR="002442EC" w:rsidRPr="00D62B33">
          <w:rPr>
            <w:rFonts w:asciiTheme="minorHAnsi" w:hAnsiTheme="minorHAnsi" w:cstheme="minorHAnsi"/>
            <w:sz w:val="22"/>
            <w:szCs w:val="22"/>
            <w:rPrChange w:id="147" w:author="Papachristou Vasiliki" w:date="2023-12-21T16:39:00Z">
              <w:rPr/>
            </w:rPrChange>
          </w:rPr>
          <w:t xml:space="preserve">λουν </w:t>
        </w:r>
      </w:ins>
      <w:ins w:id="148" w:author="Papachristou Vasiliki" w:date="2023-12-20T17:34:00Z">
        <w:r w:rsidR="00647012" w:rsidRPr="00D62B33">
          <w:rPr>
            <w:rFonts w:asciiTheme="minorHAnsi" w:hAnsiTheme="minorHAnsi" w:cstheme="minorHAnsi"/>
            <w:sz w:val="22"/>
            <w:szCs w:val="22"/>
            <w:rPrChange w:id="149" w:author="Papachristou Vasiliki" w:date="2023-12-21T16:39:00Z">
              <w:rPr/>
            </w:rPrChange>
          </w:rPr>
          <w:t xml:space="preserve"> να εμφανίζονται τα ποσά του </w:t>
        </w:r>
        <w:r w:rsidR="00647012" w:rsidRPr="00D62B33">
          <w:rPr>
            <w:rFonts w:asciiTheme="minorHAnsi" w:hAnsiTheme="minorHAnsi" w:cstheme="minorHAnsi"/>
            <w:sz w:val="22"/>
            <w:szCs w:val="22"/>
            <w:lang w:val="en-US"/>
            <w:rPrChange w:id="150" w:author="Papachristou Vasiliki" w:date="2023-12-21T16:39:00Z">
              <w:rPr>
                <w:lang w:val="en-US"/>
              </w:rPr>
            </w:rPrChange>
          </w:rPr>
          <w:t>Report</w:t>
        </w:r>
        <w:r w:rsidR="00647012" w:rsidRPr="00D62B33">
          <w:rPr>
            <w:rFonts w:asciiTheme="minorHAnsi" w:hAnsiTheme="minorHAnsi" w:cstheme="minorHAnsi"/>
            <w:sz w:val="22"/>
            <w:szCs w:val="22"/>
            <w:rPrChange w:id="151" w:author="Papachristou Vasiliki" w:date="2023-12-21T16:39:00Z">
              <w:rPr>
                <w:lang w:val="en-US"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sz w:val="22"/>
            <w:szCs w:val="22"/>
            <w:rPrChange w:id="152" w:author="Papachristou Vasiliki" w:date="2023-12-21T16:39:00Z">
              <w:rPr/>
            </w:rPrChange>
          </w:rPr>
          <w:t>“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53" w:author="Papachristou Vasiliki" w:date="2023-12-21T16:39:00Z">
              <w:rPr>
                <w:b/>
                <w:bCs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54" w:author="Papachristou Vasiliki" w:date="2023-12-21T16:39:00Z">
              <w:rPr>
                <w:b/>
                <w:bCs/>
                <w:lang w:val="en-US"/>
              </w:rPr>
            </w:rPrChange>
          </w:rPr>
          <w:t>Derived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55" w:author="Papachristou Vasiliki" w:date="2023-12-21T16:39:00Z">
              <w:rPr>
                <w:b/>
                <w:bCs/>
                <w:lang w:val="en-US"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56" w:author="Papachristou Vasiliki" w:date="2023-12-21T16:39:00Z">
              <w:rPr>
                <w:b/>
                <w:bCs/>
                <w:lang w:val="en-US"/>
              </w:rPr>
            </w:rPrChange>
          </w:rPr>
          <w:t>Cash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57" w:author="Papachristou Vasiliki" w:date="2023-12-21T16:39:00Z">
              <w:rPr>
                <w:b/>
                <w:bCs/>
                <w:lang w:val="en-US"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58" w:author="Papachristou Vasiliki" w:date="2023-12-21T16:39:00Z">
              <w:rPr>
                <w:b/>
                <w:bCs/>
                <w:lang w:val="en-US"/>
              </w:rPr>
            </w:rPrChange>
          </w:rPr>
          <w:t>Flow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59" w:author="Papachristou Vasiliki" w:date="2023-12-21T16:39:00Z">
              <w:rPr>
                <w:b/>
                <w:bCs/>
              </w:rPr>
            </w:rPrChange>
          </w:rPr>
          <w:t>(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60" w:author="Papachristou Vasiliki" w:date="2023-12-21T16:39:00Z">
              <w:rPr>
                <w:b/>
                <w:bCs/>
                <w:lang w:val="en-US"/>
              </w:rPr>
            </w:rPrChange>
          </w:rPr>
          <w:t>Indirect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61" w:author="Papachristou Vasiliki" w:date="2023-12-21T16:39:00Z">
              <w:rPr>
                <w:b/>
                <w:bCs/>
                <w:lang w:val="en-US"/>
              </w:rPr>
            </w:rPrChange>
          </w:rPr>
          <w:t xml:space="preserve"> 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lang w:val="en-US"/>
            <w:rPrChange w:id="162" w:author="Papachristou Vasiliki" w:date="2023-12-21T16:39:00Z">
              <w:rPr>
                <w:b/>
                <w:bCs/>
                <w:lang w:val="en-US"/>
              </w:rPr>
            </w:rPrChange>
          </w:rPr>
          <w:t>Method</w:t>
        </w:r>
        <w:r w:rsidR="00647012" w:rsidRPr="00D62B33">
          <w:rPr>
            <w:rFonts w:asciiTheme="minorHAnsi" w:hAnsiTheme="minorHAnsi" w:cstheme="minorHAnsi"/>
            <w:b/>
            <w:bCs/>
            <w:sz w:val="22"/>
            <w:szCs w:val="22"/>
            <w:rPrChange w:id="163" w:author="Papachristou Vasiliki" w:date="2023-12-21T16:39:00Z">
              <w:rPr>
                <w:b/>
                <w:bCs/>
              </w:rPr>
            </w:rPrChange>
          </w:rPr>
          <w:t>)</w:t>
        </w:r>
        <w:r w:rsidR="00647012" w:rsidRPr="00D62B33">
          <w:rPr>
            <w:rFonts w:asciiTheme="minorHAnsi" w:hAnsiTheme="minorHAnsi" w:cstheme="minorHAnsi"/>
            <w:sz w:val="22"/>
            <w:szCs w:val="22"/>
            <w:rPrChange w:id="164" w:author="Papachristou Vasiliki" w:date="2023-12-21T16:39:00Z">
              <w:rPr/>
            </w:rPrChange>
          </w:rPr>
          <w:t>”.</w:t>
        </w:r>
      </w:ins>
      <w:commentRangeEnd w:id="138"/>
      <w:r w:rsidR="0083782A">
        <w:rPr>
          <w:rStyle w:val="CommentReference"/>
        </w:rPr>
        <w:commentReference w:id="138"/>
      </w:r>
      <w:commentRangeEnd w:id="139"/>
      <w:r w:rsidR="00C355FF">
        <w:rPr>
          <w:rStyle w:val="CommentReference"/>
        </w:rPr>
        <w:commentReference w:id="139"/>
      </w:r>
    </w:p>
    <w:p w14:paraId="32A43976" w14:textId="613D3F94" w:rsidR="00647012" w:rsidRDefault="00647012" w:rsidP="00647012">
      <w:pPr>
        <w:rPr>
          <w:ins w:id="165" w:author="Papachristou Vasiliki" w:date="2023-12-20T17:36:00Z"/>
        </w:rPr>
      </w:pPr>
    </w:p>
    <w:tbl>
      <w:tblPr>
        <w:tblW w:w="1090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166" w:author="Papachristou Vasiliki" w:date="2023-12-20T17:36:00Z">
          <w:tblPr>
            <w:tblW w:w="13980" w:type="dxa"/>
            <w:tblInd w:w="-3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962"/>
        <w:gridCol w:w="6938"/>
        <w:tblGridChange w:id="167">
          <w:tblGrid>
            <w:gridCol w:w="6580"/>
            <w:gridCol w:w="4320"/>
          </w:tblGrid>
        </w:tblGridChange>
      </w:tblGrid>
      <w:tr w:rsidR="00647012" w:rsidRPr="00D62B33" w14:paraId="4A4674EE" w14:textId="77777777" w:rsidTr="00D92B4C">
        <w:trPr>
          <w:trHeight w:val="810"/>
          <w:ins w:id="168" w:author="Papachristou Vasiliki" w:date="2023-12-20T17:36:00Z"/>
          <w:trPrChange w:id="169" w:author="Papachristou Vasiliki" w:date="2023-12-20T17:36:00Z">
            <w:trPr>
              <w:trHeight w:val="810"/>
            </w:trPr>
          </w:trPrChange>
        </w:trPr>
        <w:tc>
          <w:tcPr>
            <w:tcW w:w="39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70" w:author="Papachristou Vasiliki" w:date="2023-12-20T17:36:00Z">
              <w:tcPr>
                <w:tcW w:w="658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4472C4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830276A" w14:textId="77777777" w:rsidR="00647012" w:rsidRPr="00D62B33" w:rsidRDefault="00647012">
            <w:pPr>
              <w:rPr>
                <w:ins w:id="171" w:author="Papachristou Vasiliki" w:date="2023-12-20T17:36:00Z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rPrChange w:id="172" w:author="Papachristou Vasiliki" w:date="2023-12-21T16:39:00Z">
                  <w:rPr>
                    <w:ins w:id="173" w:author="Papachristou Vasiliki" w:date="2023-12-20T17:36:00Z"/>
                    <w:b/>
                    <w:bCs/>
                    <w:color w:val="FFFFFF"/>
                    <w:sz w:val="22"/>
                    <w:szCs w:val="22"/>
                  </w:rPr>
                </w:rPrChange>
              </w:rPr>
            </w:pPr>
            <w:ins w:id="174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color w:val="FFFFFF"/>
                  <w:sz w:val="22"/>
                  <w:szCs w:val="22"/>
                  <w:rPrChange w:id="175" w:author="Papachristou Vasiliki" w:date="2023-12-21T16:39:00Z">
                    <w:rPr>
                      <w:b/>
                      <w:bCs/>
                      <w:color w:val="FFFFFF"/>
                    </w:rPr>
                  </w:rPrChange>
                </w:rPr>
                <w:t xml:space="preserve">Updated καταγραφή πεδίων στην RM Database </w:t>
              </w:r>
            </w:ins>
          </w:p>
        </w:tc>
        <w:tc>
          <w:tcPr>
            <w:tcW w:w="69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4472C4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76" w:author="Papachristou Vasiliki" w:date="2023-12-20T17:36:00Z">
              <w:tcPr>
                <w:tcW w:w="432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4472C4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30A3956" w14:textId="77777777" w:rsidR="00647012" w:rsidRPr="00D62B33" w:rsidRDefault="00647012">
            <w:pPr>
              <w:rPr>
                <w:ins w:id="177" w:author="Papachristou Vasiliki" w:date="2023-12-20T17:36:00Z"/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n-US"/>
                <w:rPrChange w:id="178" w:author="Papachristou Vasiliki" w:date="2023-12-21T16:39:00Z">
                  <w:rPr>
                    <w:ins w:id="179" w:author="Papachristou Vasiliki" w:date="2023-12-20T17:36:00Z"/>
                    <w:b/>
                    <w:bCs/>
                    <w:color w:val="FFFFFF"/>
                    <w:lang w:val="en-US"/>
                  </w:rPr>
                </w:rPrChange>
              </w:rPr>
            </w:pPr>
            <w:ins w:id="180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color w:val="FFFFFF"/>
                  <w:sz w:val="22"/>
                  <w:szCs w:val="22"/>
                  <w:lang w:val="en-US"/>
                  <w:rPrChange w:id="181" w:author="Papachristou Vasiliki" w:date="2023-12-21T16:39:00Z">
                    <w:rPr>
                      <w:b/>
                      <w:bCs/>
                      <w:color w:val="FFFFFF"/>
                      <w:lang w:val="en-US"/>
                    </w:rPr>
                  </w:rPrChange>
                </w:rPr>
                <w:t>Οθόνη εφαρμογής</w:t>
              </w:r>
            </w:ins>
          </w:p>
        </w:tc>
      </w:tr>
      <w:tr w:rsidR="00647012" w:rsidRPr="00EA38D8" w14:paraId="7ACEECE3" w14:textId="77777777" w:rsidTr="00D92B4C">
        <w:trPr>
          <w:trHeight w:val="810"/>
          <w:ins w:id="182" w:author="Papachristou Vasiliki" w:date="2023-12-20T17:36:00Z"/>
          <w:trPrChange w:id="183" w:author="Papachristou Vasiliki" w:date="2023-12-20T17:36:00Z">
            <w:trPr>
              <w:trHeight w:val="810"/>
            </w:trPr>
          </w:trPrChange>
        </w:trPr>
        <w:tc>
          <w:tcPr>
            <w:tcW w:w="3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84" w:author="Papachristou Vasiliki" w:date="2023-12-20T17:36:00Z">
              <w:tcPr>
                <w:tcW w:w="6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0C009C64" w14:textId="77777777" w:rsidR="00647012" w:rsidRPr="00D62B33" w:rsidRDefault="00647012">
            <w:pPr>
              <w:rPr>
                <w:ins w:id="185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rPrChange w:id="186" w:author="Papachristou Vasiliki" w:date="2023-12-21T16:39:00Z">
                  <w:rPr>
                    <w:ins w:id="187" w:author="Papachristou Vasiliki" w:date="2023-12-20T17:36:00Z"/>
                    <w:b/>
                    <w:bCs/>
                  </w:rPr>
                </w:rPrChange>
              </w:rPr>
            </w:pPr>
            <w:ins w:id="188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rPrChange w:id="189" w:author="Papachristou Vasiliki" w:date="2023-12-21T16:39:00Z">
                    <w:rPr>
                      <w:b/>
                      <w:bCs/>
                    </w:rPr>
                  </w:rPrChange>
                </w:rPr>
                <w:t>Ταμειακές ροές από λειτουργικές δραστηριότητες  (Υπολογισθείσες)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90" w:author="Papachristou Vasiliki" w:date="2023-12-20T17:36:00Z">
              <w:tcPr>
                <w:tcW w:w="43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CBDDCDD" w14:textId="4E39B428" w:rsidR="00647012" w:rsidRPr="00E70B2D" w:rsidRDefault="00E70B2D">
            <w:pPr>
              <w:rPr>
                <w:ins w:id="191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  <w:lang w:val="en-US"/>
                <w:rPrChange w:id="192" w:author="Papachristou Vasiliki" w:date="2024-01-04T14:56:00Z">
                  <w:rPr>
                    <w:ins w:id="193" w:author="Papachristou Vasiliki" w:date="2023-12-20T17:36:00Z"/>
                    <w:b/>
                    <w:bCs/>
                    <w:highlight w:val="green"/>
                    <w:lang w:val="en-US"/>
                  </w:rPr>
                </w:rPrChange>
              </w:rPr>
            </w:pPr>
            <w:ins w:id="194" w:author="Papachristou Vasiliki" w:date="2024-01-04T14:55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Διαδρομή</w:t>
              </w:r>
            </w:ins>
            <w:ins w:id="195" w:author="Papachristou Vasiliki" w:date="2024-01-04T14:56:00Z"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196" w:author="Papachristou Vasiliki" w:date="2024-01-04T14:56:00Z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highlight w:val="green"/>
                    </w:rPr>
                  </w:rPrChange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Οθόνης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197" w:author="Papachristou Vasiliki" w:date="2024-01-04T14:56:00Z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  <w:highlight w:val="green"/>
                    </w:rPr>
                  </w:rPrChange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CL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Tab Financia</w:t>
              </w:r>
            </w:ins>
            <w:ins w:id="198" w:author="Papachristou Vasiliki" w:date="2024-01-04T14:57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l</w:t>
              </w:r>
            </w:ins>
            <w:ins w:id="199" w:author="Papachristou Vasiliki" w:date="2024-01-04T14:56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Analysis Report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</w:t>
              </w:r>
            </w:ins>
            <w:ins w:id="200" w:author="Papachristou Vasiliki" w:date="2023-12-20T17:36:00Z">
              <w:r w:rsidR="00647012"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  <w:rPrChange w:id="201" w:author="Papachristou Vasiliki" w:date="2023-12-21T16:39:00Z">
                    <w:rPr>
                      <w:b/>
                      <w:bCs/>
                      <w:highlight w:val="green"/>
                      <w:lang w:val="en-US"/>
                    </w:rPr>
                  </w:rPrChange>
                </w:rPr>
                <w:t>Report Derived Cash Flow(Inderect Method)</w:t>
              </w:r>
            </w:ins>
          </w:p>
        </w:tc>
      </w:tr>
      <w:tr w:rsidR="00647012" w:rsidRPr="00EA38D8" w14:paraId="347BF4C7" w14:textId="77777777" w:rsidTr="00D92B4C">
        <w:trPr>
          <w:trHeight w:val="540"/>
          <w:ins w:id="202" w:author="Papachristou Vasiliki" w:date="2023-12-20T17:36:00Z"/>
          <w:trPrChange w:id="203" w:author="Papachristou Vasiliki" w:date="2023-12-20T17:36:00Z">
            <w:trPr>
              <w:trHeight w:val="540"/>
            </w:trPr>
          </w:trPrChange>
        </w:trPr>
        <w:tc>
          <w:tcPr>
            <w:tcW w:w="3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04" w:author="Papachristou Vasiliki" w:date="2023-12-20T17:36:00Z">
              <w:tcPr>
                <w:tcW w:w="6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6F62C22A" w14:textId="77777777" w:rsidR="00647012" w:rsidRPr="00D62B33" w:rsidRDefault="00647012">
            <w:pPr>
              <w:rPr>
                <w:ins w:id="205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rPrChange w:id="206" w:author="Papachristou Vasiliki" w:date="2023-12-21T16:39:00Z">
                  <w:rPr>
                    <w:ins w:id="207" w:author="Papachristou Vasiliki" w:date="2023-12-20T17:36:00Z"/>
                    <w:b/>
                    <w:bCs/>
                  </w:rPr>
                </w:rPrChange>
              </w:rPr>
            </w:pPr>
            <w:ins w:id="208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rPrChange w:id="209" w:author="Papachristou Vasiliki" w:date="2023-12-21T16:39:00Z">
                    <w:rPr>
                      <w:b/>
                      <w:bCs/>
                    </w:rPr>
                  </w:rPrChange>
                </w:rPr>
                <w:t>Ταμειακές ροές από επενδυτικές δραστηριότητες (Υπολογισθείσες)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10" w:author="Papachristou Vasiliki" w:date="2023-12-20T17:36:00Z">
              <w:tcPr>
                <w:tcW w:w="43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AD124C2" w14:textId="69B91B8D" w:rsidR="00647012" w:rsidRPr="00D62B33" w:rsidRDefault="00581548">
            <w:pPr>
              <w:rPr>
                <w:ins w:id="211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  <w:lang w:val="en-US"/>
                <w:rPrChange w:id="212" w:author="Papachristou Vasiliki" w:date="2023-12-21T16:39:00Z">
                  <w:rPr>
                    <w:ins w:id="213" w:author="Papachristou Vasiliki" w:date="2023-12-20T17:36:00Z"/>
                    <w:b/>
                    <w:bCs/>
                    <w:highlight w:val="green"/>
                    <w:lang w:val="en-US"/>
                  </w:rPr>
                </w:rPrChange>
              </w:rPr>
            </w:pPr>
            <w:ins w:id="214" w:author="Papachristou Vasiliki" w:date="2024-01-04T14:59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Διαδρομή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Οθόνης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CL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Tab Financial Analysis Report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Report Derived Cash Flow(Inderect Method)</w:t>
              </w:r>
            </w:ins>
          </w:p>
        </w:tc>
      </w:tr>
      <w:tr w:rsidR="00647012" w:rsidRPr="00EA38D8" w14:paraId="3EED7C67" w14:textId="77777777" w:rsidTr="00D92B4C">
        <w:trPr>
          <w:trHeight w:val="465"/>
          <w:ins w:id="215" w:author="Papachristou Vasiliki" w:date="2023-12-20T17:36:00Z"/>
          <w:trPrChange w:id="216" w:author="Papachristou Vasiliki" w:date="2023-12-20T17:36:00Z">
            <w:trPr>
              <w:trHeight w:val="465"/>
            </w:trPr>
          </w:trPrChange>
        </w:trPr>
        <w:tc>
          <w:tcPr>
            <w:tcW w:w="3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17" w:author="Papachristou Vasiliki" w:date="2023-12-20T17:36:00Z">
              <w:tcPr>
                <w:tcW w:w="6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126A4904" w14:textId="77777777" w:rsidR="00647012" w:rsidRPr="00D62B33" w:rsidRDefault="00647012">
            <w:pPr>
              <w:rPr>
                <w:ins w:id="218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rPrChange w:id="219" w:author="Papachristou Vasiliki" w:date="2023-12-21T16:39:00Z">
                  <w:rPr>
                    <w:ins w:id="220" w:author="Papachristou Vasiliki" w:date="2023-12-20T17:36:00Z"/>
                    <w:b/>
                    <w:bCs/>
                  </w:rPr>
                </w:rPrChange>
              </w:rPr>
            </w:pPr>
            <w:ins w:id="221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rPrChange w:id="222" w:author="Papachristou Vasiliki" w:date="2023-12-21T16:39:00Z">
                    <w:rPr>
                      <w:b/>
                      <w:bCs/>
                    </w:rPr>
                  </w:rPrChange>
                </w:rPr>
                <w:t>Ταμειακές ροές από Χρηματοδοτικές δραστηριότητες (Υπολογισθείσες)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23" w:author="Papachristou Vasiliki" w:date="2023-12-20T17:36:00Z">
              <w:tcPr>
                <w:tcW w:w="43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B8F9901" w14:textId="568EE433" w:rsidR="00647012" w:rsidRPr="00D62B33" w:rsidRDefault="00581548">
            <w:pPr>
              <w:rPr>
                <w:ins w:id="224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  <w:lang w:val="en-US"/>
                <w:rPrChange w:id="225" w:author="Papachristou Vasiliki" w:date="2023-12-21T16:39:00Z">
                  <w:rPr>
                    <w:ins w:id="226" w:author="Papachristou Vasiliki" w:date="2023-12-20T17:36:00Z"/>
                    <w:b/>
                    <w:bCs/>
                    <w:highlight w:val="green"/>
                    <w:lang w:val="en-US"/>
                  </w:rPr>
                </w:rPrChange>
              </w:rPr>
            </w:pPr>
            <w:ins w:id="227" w:author="Papachristou Vasiliki" w:date="2024-01-04T15:00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Διαδρομή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Οθόνης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CL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Tab Financial Analysis Report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Report Derived Cash Flow(Inderect Method)</w:t>
              </w:r>
            </w:ins>
          </w:p>
        </w:tc>
      </w:tr>
      <w:tr w:rsidR="00647012" w:rsidRPr="00EA38D8" w14:paraId="1A00C41E" w14:textId="77777777" w:rsidTr="00D92B4C">
        <w:trPr>
          <w:trHeight w:val="600"/>
          <w:ins w:id="228" w:author="Papachristou Vasiliki" w:date="2023-12-20T17:36:00Z"/>
          <w:trPrChange w:id="229" w:author="Papachristou Vasiliki" w:date="2023-12-20T17:36:00Z">
            <w:trPr>
              <w:trHeight w:val="600"/>
            </w:trPr>
          </w:trPrChange>
        </w:trPr>
        <w:tc>
          <w:tcPr>
            <w:tcW w:w="396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30" w:author="Papachristou Vasiliki" w:date="2023-12-20T17:36:00Z">
              <w:tcPr>
                <w:tcW w:w="658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37CA485F" w14:textId="77777777" w:rsidR="00647012" w:rsidRPr="00D62B33" w:rsidRDefault="00647012">
            <w:pPr>
              <w:rPr>
                <w:ins w:id="231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rPrChange w:id="232" w:author="Papachristou Vasiliki" w:date="2023-12-21T16:39:00Z">
                  <w:rPr>
                    <w:ins w:id="233" w:author="Papachristou Vasiliki" w:date="2023-12-20T17:36:00Z"/>
                    <w:b/>
                    <w:bCs/>
                  </w:rPr>
                </w:rPrChange>
              </w:rPr>
            </w:pPr>
            <w:ins w:id="234" w:author="Papachristou Vasiliki" w:date="2023-12-20T17:36:00Z">
              <w:r w:rsidRPr="00D62B33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rPrChange w:id="235" w:author="Papachristou Vasiliki" w:date="2023-12-21T16:39:00Z">
                    <w:rPr>
                      <w:b/>
                      <w:bCs/>
                    </w:rPr>
                  </w:rPrChange>
                </w:rPr>
                <w:t>Εισροές από Αύξηση Μετοχικού Κεφαλαίου (Υπολογισθείσες)</w:t>
              </w:r>
            </w:ins>
          </w:p>
        </w:tc>
        <w:tc>
          <w:tcPr>
            <w:tcW w:w="69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36" w:author="Papachristou Vasiliki" w:date="2023-12-20T17:36:00Z">
              <w:tcPr>
                <w:tcW w:w="432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5DC9304" w14:textId="10FE8132" w:rsidR="00647012" w:rsidRPr="00D62B33" w:rsidRDefault="00581548">
            <w:pPr>
              <w:rPr>
                <w:ins w:id="237" w:author="Papachristou Vasiliki" w:date="2023-12-20T17:36:00Z"/>
                <w:rFonts w:asciiTheme="minorHAnsi" w:hAnsiTheme="minorHAnsi" w:cstheme="minorHAnsi"/>
                <w:b/>
                <w:bCs/>
                <w:sz w:val="22"/>
                <w:szCs w:val="22"/>
                <w:highlight w:val="green"/>
                <w:lang w:val="en-US"/>
                <w:rPrChange w:id="238" w:author="Papachristou Vasiliki" w:date="2023-12-21T16:39:00Z">
                  <w:rPr>
                    <w:ins w:id="239" w:author="Papachristou Vasiliki" w:date="2023-12-20T17:36:00Z"/>
                    <w:b/>
                    <w:bCs/>
                    <w:highlight w:val="green"/>
                    <w:lang w:val="en-US"/>
                  </w:rPr>
                </w:rPrChange>
              </w:rPr>
            </w:pPr>
            <w:ins w:id="240" w:author="Papachristou Vasiliki" w:date="2024-01-04T15:00:00Z"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Διαδρομή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</w:rPr>
                <w:t>Οθόνης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 </w:t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CL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Tab Financial Analysis Report </w:t>
              </w:r>
              <w:r w:rsidRPr="00E70B2D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sym w:font="Wingdings" w:char="F0E0"/>
              </w:r>
              <w:r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 xml:space="preserve"> </w:t>
              </w:r>
              <w:r w:rsidRPr="0026664C">
                <w:rPr>
                  <w:rFonts w:asciiTheme="minorHAnsi" w:hAnsiTheme="minorHAnsi" w:cstheme="minorHAnsi"/>
                  <w:b/>
                  <w:bCs/>
                  <w:sz w:val="22"/>
                  <w:szCs w:val="22"/>
                  <w:highlight w:val="green"/>
                  <w:lang w:val="en-US"/>
                </w:rPr>
                <w:t>Report Derived Cash Flow(Inderect Method)</w:t>
              </w:r>
            </w:ins>
          </w:p>
        </w:tc>
      </w:tr>
    </w:tbl>
    <w:p w14:paraId="05BCF732" w14:textId="77777777" w:rsidR="00647012" w:rsidRPr="00647012" w:rsidRDefault="00647012" w:rsidP="00647012">
      <w:pPr>
        <w:rPr>
          <w:ins w:id="241" w:author="Papachristou Vasiliki" w:date="2023-12-20T17:34:00Z"/>
          <w:lang w:val="en-US"/>
          <w:rPrChange w:id="242" w:author="Papachristou Vasiliki" w:date="2023-12-20T17:36:00Z">
            <w:rPr>
              <w:ins w:id="243" w:author="Papachristou Vasiliki" w:date="2023-12-20T17:34:00Z"/>
            </w:rPr>
          </w:rPrChange>
        </w:rPr>
      </w:pPr>
    </w:p>
    <w:p w14:paraId="616E882B" w14:textId="53D4E84E" w:rsidR="00C355FF" w:rsidRDefault="00C355FF">
      <w:pPr>
        <w:jc w:val="both"/>
        <w:rPr>
          <w:ins w:id="244" w:author="Papachristou Vasiliki" w:date="2024-01-04T15:01:00Z"/>
          <w:rStyle w:val="cf01"/>
        </w:rPr>
      </w:pPr>
      <w:ins w:id="245" w:author="Papachristou Vasiliki" w:date="2024-01-04T15:01:00Z">
        <w:r>
          <w:rPr>
            <w:rStyle w:val="cf01"/>
          </w:rPr>
          <w:t>Υπολογισμός του Εισροές από Αυξηση Μετ. Κεφαλαίου : Αφού γίνει εντοπισμός των διαβαθμίσεων του πελάτη με τα οικονομικά έτη ισολογισμών που έχουν συμμετάσχει στην διαβάθμιση, υπολογίζονται οι διαφορές από έτος σε έτος ( από το πιο πρόσφατο προς το πιο παλιό) και σύμφωνα με τους παρακάτω πίνακες</w:t>
        </w:r>
      </w:ins>
    </w:p>
    <w:p w14:paraId="65C8EA1B" w14:textId="77777777" w:rsidR="00C355FF" w:rsidRDefault="00C355FF">
      <w:pPr>
        <w:jc w:val="both"/>
        <w:rPr>
          <w:ins w:id="246" w:author="Papachristou Vasiliki" w:date="2024-01-04T15:01:00Z"/>
          <w:rStyle w:val="cf01"/>
        </w:rPr>
      </w:pPr>
    </w:p>
    <w:p w14:paraId="4D51BD38" w14:textId="77777777" w:rsidR="00C355FF" w:rsidRDefault="00C355FF">
      <w:pPr>
        <w:jc w:val="both"/>
        <w:rPr>
          <w:ins w:id="247" w:author="Papachristou Vasiliki" w:date="2024-01-04T15:01:00Z"/>
          <w:rStyle w:val="cf01"/>
        </w:rPr>
      </w:pPr>
    </w:p>
    <w:p w14:paraId="5F60C6BD" w14:textId="67CA0C96" w:rsidR="00D95A55" w:rsidRPr="00997A9C" w:rsidRDefault="00D95A55">
      <w:pPr>
        <w:jc w:val="both"/>
        <w:rPr>
          <w:ins w:id="248" w:author="Papachristou Vasiliki" w:date="2023-12-21T15:33:00Z"/>
          <w:rFonts w:asciiTheme="minorHAnsi" w:hAnsiTheme="minorHAnsi" w:cstheme="minorHAnsi"/>
          <w:sz w:val="22"/>
          <w:szCs w:val="22"/>
          <w:lang w:eastAsia="en-US"/>
        </w:rPr>
        <w:pPrChange w:id="249" w:author="Papachristou Vasiliki" w:date="2023-12-21T16:39:00Z">
          <w:pPr/>
        </w:pPrChange>
      </w:pPr>
      <w:commentRangeStart w:id="250"/>
      <w:ins w:id="251" w:author="Papachristou Vasiliki" w:date="2023-12-21T15:31:00Z">
        <w:r w:rsidRPr="00997A9C">
          <w:rPr>
            <w:rFonts w:asciiTheme="minorHAnsi" w:hAnsiTheme="minorHAnsi" w:cstheme="minorHAnsi"/>
            <w:sz w:val="22"/>
            <w:szCs w:val="22"/>
          </w:rPr>
          <w:t>Για το πεδίο «</w:t>
        </w:r>
        <w:r w:rsidRPr="00997A9C">
          <w:rPr>
            <w:rFonts w:asciiTheme="minorHAnsi" w:hAnsiTheme="minorHAnsi" w:cstheme="minorHAnsi"/>
            <w:b/>
            <w:bCs/>
            <w:sz w:val="22"/>
            <w:szCs w:val="22"/>
            <w:rPrChange w:id="252" w:author="Papachristou Vasiliki" w:date="2023-12-21T16:39:00Z">
              <w:rPr>
                <w:b/>
                <w:bCs/>
              </w:rPr>
            </w:rPrChange>
          </w:rPr>
          <w:t>Εισροές από Αύξηση Μετοχικού Κεφαλαίου (Υπολογισθείσες</w:t>
        </w:r>
      </w:ins>
      <w:ins w:id="253" w:author="Papachristou Vasiliki" w:date="2023-12-21T15:32:00Z">
        <w:r w:rsidRPr="00997A9C">
          <w:rPr>
            <w:rFonts w:asciiTheme="minorHAnsi" w:hAnsiTheme="minorHAnsi" w:cstheme="minorHAnsi"/>
            <w:b/>
            <w:bCs/>
            <w:sz w:val="22"/>
            <w:szCs w:val="22"/>
            <w:rPrChange w:id="254" w:author="Papachristou Vasiliki" w:date="2023-12-21T16:39:00Z">
              <w:rPr>
                <w:b/>
                <w:bCs/>
              </w:rPr>
            </w:rPrChange>
          </w:rPr>
          <w:t xml:space="preserve"> </w:t>
        </w:r>
      </w:ins>
      <w:ins w:id="255" w:author="Papachristou Vasiliki" w:date="2023-12-21T15:33:00Z">
        <w:r w:rsidRPr="00997A9C">
          <w:rPr>
            <w:rFonts w:asciiTheme="minorHAnsi" w:hAnsiTheme="minorHAnsi" w:cstheme="minorHAnsi"/>
            <w:b/>
            <w:bCs/>
            <w:sz w:val="22"/>
            <w:szCs w:val="22"/>
            <w:rPrChange w:id="256" w:author="Papachristou Vasiliki" w:date="2023-12-21T16:39:00Z">
              <w:rPr>
                <w:b/>
                <w:bCs/>
              </w:rPr>
            </w:rPrChange>
          </w:rPr>
          <w:t xml:space="preserve">και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</w:t>
        </w:r>
      </w:ins>
      <w:ins w:id="257" w:author="Papachristou Vasiliki" w:date="2023-12-21T15:32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την περίπτωση που για ένα rating Πελάτη, συμμετέχουν (πχ) οι ισολογισμοί 2017,2018,2019, με values </w:t>
        </w:r>
      </w:ins>
      <w:ins w:id="258" w:author="Papachristou Vasiliki" w:date="2023-12-21T15:33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και υπάρχει, αλλά ΔΕΝ συμμετέχει στο rating ισολογισμός  του 2016, στο RM Db </w:t>
        </w:r>
      </w:ins>
      <w:ins w:id="259" w:author="Papachristou Vasiliki" w:date="2023-12-21T15:34:00Z">
        <w:r w:rsidR="00945AB4" w:rsidRPr="00997A9C">
          <w:rPr>
            <w:rFonts w:asciiTheme="minorHAnsi" w:hAnsiTheme="minorHAnsi" w:cstheme="minorHAnsi"/>
            <w:sz w:val="22"/>
            <w:szCs w:val="22"/>
            <w:lang w:eastAsia="en-US"/>
            <w:rPrChange w:id="26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</w:ins>
      <w:ins w:id="261" w:author="Papachristou Vasiliki" w:date="2023-12-21T15:33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η διαφορά 2017-2016</w:t>
        </w:r>
      </w:ins>
      <w:ins w:id="262" w:author="Papachristou Vasiliki" w:date="2023-12-21T15:35:00Z">
        <w:r w:rsidR="00945AB4" w:rsidRPr="00997A9C">
          <w:rPr>
            <w:rFonts w:asciiTheme="minorHAnsi" w:hAnsiTheme="minorHAnsi" w:cstheme="minorHAnsi"/>
            <w:sz w:val="22"/>
            <w:szCs w:val="22"/>
            <w:lang w:eastAsia="en-US"/>
            <w:rPrChange w:id="26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="00945AB4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θα ισούται με 0 </w:t>
        </w:r>
      </w:ins>
      <w:ins w:id="264" w:author="Papachristou Vasiliki" w:date="2023-12-21T15:33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.</w:t>
        </w:r>
      </w:ins>
      <w:ins w:id="265" w:author="Papachristou Vasiliki" w:date="2023-12-21T15:35:00Z">
        <w:r w:rsidR="008C0043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Τα </w:t>
        </w:r>
      </w:ins>
      <w:ins w:id="266" w:author="Papachristou Vasiliki" w:date="2023-12-21T15:45:00Z">
        <w:r w:rsidR="000F1D92"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στοιχεία</w:t>
        </w:r>
      </w:ins>
      <w:ins w:id="267" w:author="Papachristou Vasiliki" w:date="2023-12-21T15:35:00Z">
        <w:r w:rsidR="008C0043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χρήσης 20</w:t>
        </w:r>
      </w:ins>
      <w:ins w:id="268" w:author="Papachristou Vasiliki" w:date="2023-12-21T15:45:00Z">
        <w:r w:rsidR="000F1D92" w:rsidRPr="00997A9C">
          <w:rPr>
            <w:rFonts w:asciiTheme="minorHAnsi" w:hAnsiTheme="minorHAnsi" w:cstheme="minorHAnsi"/>
            <w:sz w:val="22"/>
            <w:szCs w:val="22"/>
            <w:lang w:eastAsia="en-US"/>
          </w:rPr>
          <w:t>1</w:t>
        </w:r>
      </w:ins>
      <w:ins w:id="269" w:author="Papachristou Vasiliki" w:date="2023-12-21T15:35:00Z">
        <w:r w:rsidR="008C0043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6 δεν θα εξάγονται ως διακριτή γραμμή στο </w:t>
        </w:r>
        <w:r w:rsidR="008C0043"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RM</w:t>
        </w:r>
        <w:r w:rsidR="008C0043" w:rsidRPr="00997A9C">
          <w:rPr>
            <w:rFonts w:asciiTheme="minorHAnsi" w:hAnsiTheme="minorHAnsi" w:cstheme="minorHAnsi"/>
            <w:sz w:val="22"/>
            <w:szCs w:val="22"/>
            <w:lang w:eastAsia="en-US"/>
            <w:rPrChange w:id="27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="008C0043"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Export</w:t>
        </w:r>
      </w:ins>
      <w:ins w:id="271" w:author="Papachristou Vasiliki" w:date="2023-12-21T15:33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</w:ins>
      <w:ins w:id="272" w:author="Papachristou Vasiliki" w:date="2023-12-21T15:35:00Z">
        <w:r w:rsidR="008C0043"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Ακολουθεί παράδειγμα </w:t>
        </w:r>
      </w:ins>
      <w:ins w:id="273" w:author="Papachristou Vasiliki" w:date="2023-12-21T15:33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</w:ins>
    </w:p>
    <w:p w14:paraId="5B84217F" w14:textId="77777777" w:rsidR="00D95A55" w:rsidRPr="00997A9C" w:rsidRDefault="00D95A55">
      <w:pPr>
        <w:jc w:val="both"/>
        <w:rPr>
          <w:ins w:id="274" w:author="Papachristou Vasiliki" w:date="2023-12-21T15:32:00Z"/>
          <w:rFonts w:asciiTheme="minorHAnsi" w:hAnsiTheme="minorHAnsi" w:cstheme="minorHAnsi"/>
          <w:sz w:val="22"/>
          <w:szCs w:val="22"/>
          <w:lang w:eastAsia="en-US"/>
        </w:rPr>
        <w:pPrChange w:id="275" w:author="Papachristou Vasiliki" w:date="2023-12-21T16:39:00Z">
          <w:pPr/>
        </w:pPrChange>
      </w:pPr>
      <w:ins w:id="276" w:author="Papachristou Vasiliki" w:date="2023-12-21T15:32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 </w:t>
        </w:r>
      </w:ins>
      <w:commentRangeEnd w:id="250"/>
      <w:r w:rsidR="00AD0F9D">
        <w:rPr>
          <w:rStyle w:val="CommentReference"/>
        </w:rPr>
        <w:commentReference w:id="250"/>
      </w:r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77" w:author="Papachristou Vasiliki" w:date="2023-12-21T15:34:00Z">
          <w:tblPr>
            <w:tblW w:w="558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2700"/>
        <w:gridCol w:w="960"/>
        <w:gridCol w:w="960"/>
        <w:gridCol w:w="960"/>
        <w:gridCol w:w="960"/>
        <w:tblGridChange w:id="278">
          <w:tblGrid>
            <w:gridCol w:w="2700"/>
            <w:gridCol w:w="960"/>
            <w:gridCol w:w="960"/>
            <w:gridCol w:w="960"/>
            <w:gridCol w:w="960"/>
          </w:tblGrid>
        </w:tblGridChange>
      </w:tblGrid>
      <w:tr w:rsidR="00D95A55" w:rsidRPr="00997A9C" w14:paraId="4D11EF33" w14:textId="77777777" w:rsidTr="00D95A55">
        <w:trPr>
          <w:trHeight w:val="300"/>
          <w:ins w:id="279" w:author="Papachristou Vasiliki" w:date="2023-12-21T15:32:00Z"/>
          <w:trPrChange w:id="280" w:author="Papachristou Vasiliki" w:date="2023-12-21T15:34:00Z">
            <w:trPr>
              <w:trHeight w:val="300"/>
            </w:trPr>
          </w:trPrChange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281" w:author="Papachristou Vasiliki" w:date="2023-12-21T15:34:00Z">
              <w:tcPr>
                <w:tcW w:w="270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705DD79" w14:textId="77777777" w:rsidR="00D95A55" w:rsidRPr="00997A9C" w:rsidRDefault="00D95A55">
            <w:pPr>
              <w:jc w:val="both"/>
              <w:rPr>
                <w:ins w:id="282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283" w:author="Papachristou Vasiliki" w:date="2023-12-21T16:39:00Z">
                <w:pPr/>
              </w:pPrChange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tcPrChange w:id="284" w:author="Papachristou Vasiliki" w:date="2023-12-21T15:34:00Z"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nil"/>
                </w:tcBorders>
                <w:shd w:val="clear" w:color="auto" w:fill="FFFF00"/>
              </w:tcPr>
            </w:tcPrChange>
          </w:tcPr>
          <w:p w14:paraId="6ED5B813" w14:textId="787C62B7" w:rsidR="00D95A55" w:rsidRPr="00997A9C" w:rsidRDefault="00D95A55">
            <w:pPr>
              <w:jc w:val="both"/>
              <w:rPr>
                <w:ins w:id="285" w:author="Papachristou Vasiliki" w:date="2023-12-21T15:33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286" w:author="Papachristou Vasiliki" w:date="2023-12-21T16:39:00Z">
                <w:pPr>
                  <w:jc w:val="right"/>
                </w:pPr>
              </w:pPrChange>
            </w:pPr>
            <w:ins w:id="287" w:author="Papachristou Vasiliki" w:date="2023-12-21T15:33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</w:t>
              </w:r>
            </w:ins>
            <w:ins w:id="288" w:author="Papachristou Vasiliki" w:date="2023-12-21T15:34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016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289" w:author="Papachristou Vasiliki" w:date="2023-12-21T15:34:00Z"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70E7114" w14:textId="2EFE5A2A" w:rsidR="00D95A55" w:rsidRPr="00997A9C" w:rsidRDefault="00D95A55">
            <w:pPr>
              <w:jc w:val="both"/>
              <w:rPr>
                <w:ins w:id="290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291" w:author="Papachristou Vasiliki" w:date="2023-12-21T16:39:00Z">
                <w:pPr>
                  <w:jc w:val="right"/>
                </w:pPr>
              </w:pPrChange>
            </w:pPr>
            <w:ins w:id="292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293" w:author="Papachristou Vasiliki" w:date="2023-12-21T15:34:00Z"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4014EB80" w14:textId="77777777" w:rsidR="00D95A55" w:rsidRPr="00997A9C" w:rsidRDefault="00D95A55">
            <w:pPr>
              <w:jc w:val="both"/>
              <w:rPr>
                <w:ins w:id="294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295" w:author="Papachristou Vasiliki" w:date="2023-12-21T16:39:00Z">
                <w:pPr>
                  <w:jc w:val="right"/>
                </w:pPr>
              </w:pPrChange>
            </w:pPr>
            <w:ins w:id="296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297" w:author="Papachristou Vasiliki" w:date="2023-12-21T15:34:00Z">
              <w:tcPr>
                <w:tcW w:w="960" w:type="dxa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FFFF00"/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D9B622A" w14:textId="77777777" w:rsidR="00D95A55" w:rsidRPr="00997A9C" w:rsidRDefault="00D95A55">
            <w:pPr>
              <w:jc w:val="both"/>
              <w:rPr>
                <w:ins w:id="298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299" w:author="Papachristou Vasiliki" w:date="2023-12-21T16:39:00Z">
                <w:pPr>
                  <w:jc w:val="right"/>
                </w:pPr>
              </w:pPrChange>
            </w:pPr>
            <w:ins w:id="300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2019</w:t>
              </w:r>
            </w:ins>
          </w:p>
        </w:tc>
      </w:tr>
      <w:tr w:rsidR="00D95A55" w:rsidRPr="00997A9C" w14:paraId="1232DC75" w14:textId="77777777" w:rsidTr="00D95A55">
        <w:trPr>
          <w:trHeight w:val="300"/>
          <w:ins w:id="301" w:author="Papachristou Vasiliki" w:date="2023-12-21T15:32:00Z"/>
          <w:trPrChange w:id="302" w:author="Papachristou Vasiliki" w:date="2023-12-21T15:34:00Z">
            <w:trPr>
              <w:trHeight w:val="300"/>
            </w:trPr>
          </w:trPrChange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303" w:author="Papachristou Vasiliki" w:date="2023-12-21T15:34:00Z">
              <w:tcPr>
                <w:tcW w:w="270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441260CD" w14:textId="77777777" w:rsidR="00D95A55" w:rsidRPr="00997A9C" w:rsidRDefault="00D95A55">
            <w:pPr>
              <w:jc w:val="both"/>
              <w:rPr>
                <w:ins w:id="304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05" w:author="Papachristou Vasiliki" w:date="2023-12-21T16:39:00Z">
                <w:pPr/>
              </w:pPrChange>
            </w:pPr>
            <w:ins w:id="306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07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</w:tcPrChange>
          </w:tcPr>
          <w:p w14:paraId="5E4FA5C4" w14:textId="7B797D09" w:rsidR="00D95A55" w:rsidRPr="00997A9C" w:rsidRDefault="00D95A55">
            <w:pPr>
              <w:jc w:val="both"/>
              <w:rPr>
                <w:ins w:id="308" w:author="Papachristou Vasiliki" w:date="2023-12-21T15:33:00Z"/>
                <w:rFonts w:asciiTheme="minorHAnsi" w:hAnsiTheme="minorHAnsi" w:cstheme="minorHAnsi"/>
                <w:sz w:val="22"/>
                <w:szCs w:val="22"/>
                <w:lang w:val="en-US" w:eastAsia="en-US"/>
                <w:rPrChange w:id="309" w:author="Papachristou Vasiliki" w:date="2023-12-21T16:39:00Z">
                  <w:rPr>
                    <w:ins w:id="310" w:author="Papachristou Vasiliki" w:date="2023-12-21T15:33:00Z"/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</w:rPrChange>
              </w:rPr>
              <w:pPrChange w:id="311" w:author="Papachristou Vasiliki" w:date="2023-12-21T16:39:00Z">
                <w:pPr>
                  <w:jc w:val="right"/>
                </w:pPr>
              </w:pPrChange>
            </w:pPr>
            <w:ins w:id="312" w:author="Papachristou Vasiliki" w:date="2023-12-21T15:34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Null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13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0187A2F" w14:textId="1803A14C" w:rsidR="00D95A55" w:rsidRPr="00997A9C" w:rsidRDefault="00D95A55">
            <w:pPr>
              <w:jc w:val="both"/>
              <w:rPr>
                <w:ins w:id="314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15" w:author="Papachristou Vasiliki" w:date="2023-12-21T16:39:00Z">
                <w:pPr>
                  <w:jc w:val="right"/>
                </w:pPr>
              </w:pPrChange>
            </w:pPr>
            <w:ins w:id="316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100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17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6140B28" w14:textId="77777777" w:rsidR="00D95A55" w:rsidRPr="00997A9C" w:rsidRDefault="00D95A55">
            <w:pPr>
              <w:jc w:val="both"/>
              <w:rPr>
                <w:ins w:id="318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19" w:author="Papachristou Vasiliki" w:date="2023-12-21T16:39:00Z">
                <w:pPr>
                  <w:jc w:val="right"/>
                </w:pPr>
              </w:pPrChange>
            </w:pPr>
            <w:ins w:id="320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150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21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19FCCC35" w14:textId="77777777" w:rsidR="00D95A55" w:rsidRPr="00997A9C" w:rsidRDefault="00D95A55">
            <w:pPr>
              <w:jc w:val="both"/>
              <w:rPr>
                <w:ins w:id="322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23" w:author="Papachristou Vasiliki" w:date="2023-12-21T16:39:00Z">
                <w:pPr>
                  <w:jc w:val="right"/>
                </w:pPr>
              </w:pPrChange>
            </w:pPr>
            <w:ins w:id="324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180</w:t>
              </w:r>
            </w:ins>
          </w:p>
        </w:tc>
      </w:tr>
      <w:tr w:rsidR="00D95A55" w:rsidRPr="00997A9C" w14:paraId="19CE2941" w14:textId="77777777" w:rsidTr="00D95A55">
        <w:trPr>
          <w:trHeight w:val="300"/>
          <w:ins w:id="325" w:author="Papachristou Vasiliki" w:date="2023-12-21T15:32:00Z"/>
          <w:trPrChange w:id="326" w:author="Papachristou Vasiliki" w:date="2023-12-21T15:34:00Z">
            <w:trPr>
              <w:trHeight w:val="300"/>
            </w:trPr>
          </w:trPrChange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  <w:tcPrChange w:id="327" w:author="Papachristou Vasiliki" w:date="2023-12-21T15:34:00Z">
              <w:tcPr>
                <w:tcW w:w="270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444027C1" w14:textId="77777777" w:rsidR="00D95A55" w:rsidRPr="00997A9C" w:rsidRDefault="00D95A55">
            <w:pPr>
              <w:jc w:val="both"/>
              <w:rPr>
                <w:ins w:id="328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29" w:author="Papachristou Vasiliki" w:date="2023-12-21T16:39:00Z">
                <w:pPr/>
              </w:pPrChange>
            </w:pPr>
            <w:ins w:id="330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31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</w:tcPrChange>
          </w:tcPr>
          <w:p w14:paraId="35F7AE58" w14:textId="2D126C16" w:rsidR="00D95A55" w:rsidRPr="00997A9C" w:rsidRDefault="00D95A55">
            <w:pPr>
              <w:jc w:val="both"/>
              <w:rPr>
                <w:ins w:id="332" w:author="Papachristou Vasiliki" w:date="2023-12-21T15:33:00Z"/>
                <w:rFonts w:asciiTheme="minorHAnsi" w:hAnsiTheme="minorHAnsi" w:cstheme="minorHAnsi"/>
                <w:sz w:val="22"/>
                <w:szCs w:val="22"/>
                <w:lang w:val="en-US" w:eastAsia="en-US"/>
                <w:rPrChange w:id="333" w:author="Papachristou Vasiliki" w:date="2023-12-21T16:39:00Z">
                  <w:rPr>
                    <w:ins w:id="334" w:author="Papachristou Vasiliki" w:date="2023-12-21T15:33:00Z"/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</w:rPrChange>
              </w:rPr>
              <w:pPrChange w:id="335" w:author="Papachristou Vasiliki" w:date="2023-12-21T16:39:00Z">
                <w:pPr>
                  <w:jc w:val="right"/>
                </w:pPr>
              </w:pPrChange>
            </w:pPr>
            <w:ins w:id="336" w:author="Papachristou Vasiliki" w:date="2023-12-21T15:34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Null 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37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6C41FA3E" w14:textId="30974325" w:rsidR="00D95A55" w:rsidRPr="00997A9C" w:rsidRDefault="00D95A55">
            <w:pPr>
              <w:jc w:val="both"/>
              <w:rPr>
                <w:ins w:id="338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39" w:author="Papachristou Vasiliki" w:date="2023-12-21T16:39:00Z">
                <w:pPr>
                  <w:jc w:val="right"/>
                </w:pPr>
              </w:pPrChange>
            </w:pPr>
            <w:ins w:id="340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50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41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3A2A0247" w14:textId="77777777" w:rsidR="00D95A55" w:rsidRPr="00997A9C" w:rsidRDefault="00D95A55">
            <w:pPr>
              <w:jc w:val="both"/>
              <w:rPr>
                <w:ins w:id="342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43" w:author="Papachristou Vasiliki" w:date="2023-12-21T16:39:00Z">
                <w:pPr>
                  <w:jc w:val="right"/>
                </w:pPr>
              </w:pPrChange>
            </w:pPr>
            <w:ins w:id="344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40</w:t>
              </w:r>
            </w:ins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  <w:tcPrChange w:id="345" w:author="Papachristou Vasiliki" w:date="2023-12-21T15:34:00Z">
              <w:tcPr>
                <w:tcW w:w="96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noWrap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bottom"/>
                <w:hideMark/>
              </w:tcPr>
            </w:tcPrChange>
          </w:tcPr>
          <w:p w14:paraId="78A62B0A" w14:textId="77777777" w:rsidR="00D95A55" w:rsidRPr="00997A9C" w:rsidRDefault="00D95A55">
            <w:pPr>
              <w:jc w:val="both"/>
              <w:rPr>
                <w:ins w:id="346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47" w:author="Papachristou Vasiliki" w:date="2023-12-21T16:39:00Z">
                <w:pPr>
                  <w:jc w:val="right"/>
                </w:pPr>
              </w:pPrChange>
            </w:pPr>
            <w:ins w:id="348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100</w:t>
              </w:r>
            </w:ins>
          </w:p>
        </w:tc>
      </w:tr>
    </w:tbl>
    <w:p w14:paraId="15115797" w14:textId="77777777" w:rsidR="00D95A55" w:rsidRPr="00997A9C" w:rsidRDefault="00D95A55">
      <w:pPr>
        <w:jc w:val="both"/>
        <w:rPr>
          <w:ins w:id="349" w:author="Papachristou Vasiliki" w:date="2023-12-21T15:32:00Z"/>
          <w:rFonts w:asciiTheme="minorHAnsi" w:hAnsiTheme="minorHAnsi" w:cstheme="minorHAnsi"/>
          <w:sz w:val="22"/>
          <w:szCs w:val="22"/>
          <w:lang w:eastAsia="en-US"/>
        </w:rPr>
        <w:pPrChange w:id="350" w:author="Papachristou Vasiliki" w:date="2023-12-21T16:39:00Z">
          <w:pPr/>
        </w:pPrChange>
      </w:pPr>
    </w:p>
    <w:p w14:paraId="78A965BE" w14:textId="77777777" w:rsidR="00D95A55" w:rsidRPr="00997A9C" w:rsidRDefault="00D95A55">
      <w:pPr>
        <w:jc w:val="both"/>
        <w:rPr>
          <w:ins w:id="351" w:author="Papachristou Vasiliki" w:date="2023-12-21T15:32:00Z"/>
          <w:rFonts w:asciiTheme="minorHAnsi" w:hAnsiTheme="minorHAnsi" w:cstheme="minorHAnsi"/>
          <w:sz w:val="22"/>
          <w:szCs w:val="22"/>
          <w:lang w:eastAsia="en-US"/>
        </w:rPr>
        <w:pPrChange w:id="352" w:author="Papachristou Vasiliki" w:date="2023-12-21T16:39:00Z">
          <w:pPr/>
        </w:pPrChange>
      </w:pPr>
      <w:ins w:id="353" w:author="Papachristou Vasiliki" w:date="2023-12-21T15:32:00Z"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 </w:t>
        </w:r>
      </w:ins>
    </w:p>
    <w:tbl>
      <w:tblPr>
        <w:tblW w:w="5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259"/>
        <w:gridCol w:w="851"/>
        <w:gridCol w:w="850"/>
      </w:tblGrid>
      <w:tr w:rsidR="00997A9C" w:rsidRPr="00997A9C" w14:paraId="05A6D8C2" w14:textId="77777777" w:rsidTr="000F1D92">
        <w:trPr>
          <w:trHeight w:val="300"/>
          <w:ins w:id="354" w:author="Papachristou Vasiliki" w:date="2023-12-21T15:32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1261C" w14:textId="77777777" w:rsidR="00D95A55" w:rsidRPr="00997A9C" w:rsidRDefault="00D95A55">
            <w:pPr>
              <w:jc w:val="both"/>
              <w:rPr>
                <w:ins w:id="355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56" w:author="Papachristou Vasiliki" w:date="2023-12-21T16:39:00Z">
                <w:pPr/>
              </w:pPrChange>
            </w:pPr>
            <w:ins w:id="357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 </w:t>
              </w:r>
            </w:ins>
          </w:p>
        </w:tc>
        <w:tc>
          <w:tcPr>
            <w:tcW w:w="12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FABDB" w14:textId="77777777" w:rsidR="00D95A55" w:rsidRPr="00997A9C" w:rsidRDefault="00D95A55">
            <w:pPr>
              <w:jc w:val="both"/>
              <w:rPr>
                <w:ins w:id="358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59" w:author="Papachristou Vasiliki" w:date="2023-12-21T16:39:00Z">
                <w:pPr>
                  <w:jc w:val="right"/>
                </w:pPr>
              </w:pPrChange>
            </w:pPr>
            <w:ins w:id="360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2017</w:t>
              </w:r>
            </w:ins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40C66E" w14:textId="77777777" w:rsidR="00D95A55" w:rsidRPr="00997A9C" w:rsidRDefault="00D95A55">
            <w:pPr>
              <w:jc w:val="both"/>
              <w:rPr>
                <w:ins w:id="361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62" w:author="Papachristou Vasiliki" w:date="2023-12-21T16:39:00Z">
                <w:pPr>
                  <w:jc w:val="right"/>
                </w:pPr>
              </w:pPrChange>
            </w:pPr>
            <w:ins w:id="363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2018</w:t>
              </w:r>
            </w:ins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092394" w14:textId="77777777" w:rsidR="00D95A55" w:rsidRPr="00997A9C" w:rsidRDefault="00D95A55">
            <w:pPr>
              <w:jc w:val="both"/>
              <w:rPr>
                <w:ins w:id="364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65" w:author="Papachristou Vasiliki" w:date="2023-12-21T16:39:00Z">
                <w:pPr>
                  <w:jc w:val="right"/>
                </w:pPr>
              </w:pPrChange>
            </w:pPr>
            <w:ins w:id="366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2019</w:t>
              </w:r>
            </w:ins>
          </w:p>
        </w:tc>
      </w:tr>
      <w:tr w:rsidR="00997A9C" w:rsidRPr="00997A9C" w14:paraId="05072881" w14:textId="77777777" w:rsidTr="000F1D92">
        <w:trPr>
          <w:trHeight w:val="300"/>
          <w:ins w:id="367" w:author="Papachristou Vasiliki" w:date="2023-12-21T15:32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D644D8" w14:textId="77777777" w:rsidR="00D95A55" w:rsidRPr="00997A9C" w:rsidRDefault="00D95A55">
            <w:pPr>
              <w:jc w:val="both"/>
              <w:rPr>
                <w:ins w:id="368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69" w:author="Papachristou Vasiliki" w:date="2023-12-21T16:39:00Z">
                <w:pPr/>
              </w:pPrChange>
            </w:pPr>
            <w:ins w:id="370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lastRenderedPageBreak/>
                <w:t xml:space="preserve">Chg Common Share Capital </w:t>
              </w:r>
            </w:ins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BFF69" w14:textId="30FC4968" w:rsidR="00D95A55" w:rsidRPr="00997A9C" w:rsidRDefault="00506FA8">
            <w:pPr>
              <w:jc w:val="both"/>
              <w:rPr>
                <w:ins w:id="371" w:author="Papachristou Vasiliki" w:date="2023-12-21T15:32:00Z"/>
                <w:rFonts w:asciiTheme="minorHAnsi" w:hAnsiTheme="minorHAnsi" w:cstheme="minorHAnsi"/>
                <w:sz w:val="22"/>
                <w:szCs w:val="22"/>
                <w:lang w:val="en-US" w:eastAsia="en-US"/>
                <w:rPrChange w:id="372" w:author="Papachristou Vasiliki" w:date="2023-12-21T16:39:00Z">
                  <w:rPr>
                    <w:ins w:id="373" w:author="Papachristou Vasiliki" w:date="2023-12-21T15:32:00Z"/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</w:rPrChange>
              </w:rPr>
              <w:pPrChange w:id="374" w:author="Papachristou Vasiliki" w:date="2023-12-21T16:39:00Z">
                <w:pPr/>
              </w:pPrChange>
            </w:pPr>
            <w:ins w:id="375" w:author="Papachristou Vasiliki" w:date="2023-12-21T15:36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=100-Null =0 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22638C" w14:textId="77777777" w:rsidR="00D95A55" w:rsidRPr="00997A9C" w:rsidRDefault="00D95A55">
            <w:pPr>
              <w:jc w:val="both"/>
              <w:rPr>
                <w:ins w:id="376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77" w:author="Papachristou Vasiliki" w:date="2023-12-21T16:39:00Z">
                <w:pPr>
                  <w:jc w:val="right"/>
                </w:pPr>
              </w:pPrChange>
            </w:pPr>
            <w:ins w:id="378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50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51A3D7" w14:textId="77777777" w:rsidR="00D95A55" w:rsidRPr="00997A9C" w:rsidRDefault="00D95A55">
            <w:pPr>
              <w:jc w:val="both"/>
              <w:rPr>
                <w:ins w:id="379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80" w:author="Papachristou Vasiliki" w:date="2023-12-21T16:39:00Z">
                <w:pPr>
                  <w:jc w:val="right"/>
                </w:pPr>
              </w:pPrChange>
            </w:pPr>
            <w:ins w:id="381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30</w:t>
              </w:r>
            </w:ins>
          </w:p>
        </w:tc>
      </w:tr>
      <w:tr w:rsidR="00997A9C" w:rsidRPr="00997A9C" w14:paraId="70310A8D" w14:textId="77777777" w:rsidTr="000F1D92">
        <w:trPr>
          <w:trHeight w:val="300"/>
          <w:ins w:id="382" w:author="Papachristou Vasiliki" w:date="2023-12-21T15:32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A99595" w14:textId="77777777" w:rsidR="00D95A55" w:rsidRPr="00997A9C" w:rsidRDefault="00D95A55">
            <w:pPr>
              <w:jc w:val="both"/>
              <w:rPr>
                <w:ins w:id="383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84" w:author="Papachristou Vasiliki" w:date="2023-12-21T16:39:00Z">
                <w:pPr/>
              </w:pPrChange>
            </w:pPr>
            <w:ins w:id="385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 xml:space="preserve">Chg Share Premium </w:t>
              </w:r>
            </w:ins>
          </w:p>
        </w:tc>
        <w:tc>
          <w:tcPr>
            <w:tcW w:w="12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DC6239" w14:textId="11BC2CDB" w:rsidR="00D95A55" w:rsidRPr="00997A9C" w:rsidRDefault="00D95A55">
            <w:pPr>
              <w:jc w:val="both"/>
              <w:rPr>
                <w:ins w:id="386" w:author="Papachristou Vasiliki" w:date="2023-12-21T15:32:00Z"/>
                <w:rFonts w:asciiTheme="minorHAnsi" w:hAnsiTheme="minorHAnsi" w:cstheme="minorHAnsi"/>
                <w:sz w:val="22"/>
                <w:szCs w:val="22"/>
                <w:lang w:val="en-US" w:eastAsia="en-US"/>
                <w:rPrChange w:id="387" w:author="Papachristou Vasiliki" w:date="2023-12-21T16:39:00Z">
                  <w:rPr>
                    <w:ins w:id="388" w:author="Papachristou Vasiliki" w:date="2023-12-21T15:32:00Z"/>
                    <w:rFonts w:asciiTheme="minorHAnsi" w:hAnsiTheme="minorHAnsi" w:cstheme="minorHAnsi"/>
                    <w:sz w:val="22"/>
                    <w:szCs w:val="22"/>
                    <w:lang w:eastAsia="en-US"/>
                  </w:rPr>
                </w:rPrChange>
              </w:rPr>
              <w:pPrChange w:id="389" w:author="Papachristou Vasiliki" w:date="2023-12-21T16:39:00Z">
                <w:pPr/>
              </w:pPrChange>
            </w:pPr>
            <w:ins w:id="390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 </w:t>
              </w:r>
            </w:ins>
            <w:ins w:id="391" w:author="Papachristou Vasiliki" w:date="2023-12-21T15:36:00Z">
              <w:r w:rsidR="00506FA8" w:rsidRPr="00997A9C">
                <w:rPr>
                  <w:rFonts w:asciiTheme="minorHAnsi" w:hAnsiTheme="minorHAnsi" w:cstheme="minorHAnsi"/>
                  <w:sz w:val="22"/>
                  <w:szCs w:val="22"/>
                  <w:lang w:val="en-US" w:eastAsia="en-US"/>
                </w:rPr>
                <w:t xml:space="preserve">=50-Null =0 </w:t>
              </w:r>
            </w:ins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B11088" w14:textId="77777777" w:rsidR="00D95A55" w:rsidRPr="00997A9C" w:rsidRDefault="00D95A55">
            <w:pPr>
              <w:jc w:val="both"/>
              <w:rPr>
                <w:ins w:id="392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93" w:author="Papachristou Vasiliki" w:date="2023-12-21T16:39:00Z">
                <w:pPr>
                  <w:jc w:val="right"/>
                </w:pPr>
              </w:pPrChange>
            </w:pPr>
            <w:ins w:id="394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-10</w:t>
              </w:r>
            </w:ins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D3F37E" w14:textId="77777777" w:rsidR="00D95A55" w:rsidRPr="00997A9C" w:rsidRDefault="00D95A55">
            <w:pPr>
              <w:jc w:val="both"/>
              <w:rPr>
                <w:ins w:id="395" w:author="Papachristou Vasiliki" w:date="2023-12-21T15:32:00Z"/>
                <w:rFonts w:asciiTheme="minorHAnsi" w:hAnsiTheme="minorHAnsi" w:cstheme="minorHAnsi"/>
                <w:sz w:val="22"/>
                <w:szCs w:val="22"/>
                <w:lang w:eastAsia="en-US"/>
              </w:rPr>
              <w:pPrChange w:id="396" w:author="Papachristou Vasiliki" w:date="2023-12-21T16:39:00Z">
                <w:pPr>
                  <w:jc w:val="right"/>
                </w:pPr>
              </w:pPrChange>
            </w:pPr>
            <w:ins w:id="397" w:author="Papachristou Vasiliki" w:date="2023-12-21T15:32:00Z">
              <w:r w:rsidRPr="00997A9C">
                <w:rPr>
                  <w:rFonts w:asciiTheme="minorHAnsi" w:hAnsiTheme="minorHAnsi" w:cstheme="minorHAnsi"/>
                  <w:sz w:val="22"/>
                  <w:szCs w:val="22"/>
                  <w:lang w:eastAsia="en-US"/>
                </w:rPr>
                <w:t>60</w:t>
              </w:r>
            </w:ins>
          </w:p>
        </w:tc>
      </w:tr>
    </w:tbl>
    <w:p w14:paraId="6D83F850" w14:textId="19BD252B" w:rsidR="00D95A55" w:rsidRPr="00997A9C" w:rsidRDefault="00D95A55">
      <w:pPr>
        <w:tabs>
          <w:tab w:val="left" w:pos="2430"/>
        </w:tabs>
        <w:jc w:val="both"/>
        <w:rPr>
          <w:ins w:id="398" w:author="Papachristou Vasiliki" w:date="2023-12-21T15:37:00Z"/>
          <w:rFonts w:asciiTheme="minorHAnsi" w:hAnsiTheme="minorHAnsi" w:cstheme="minorHAnsi"/>
          <w:sz w:val="22"/>
          <w:szCs w:val="22"/>
        </w:rPr>
        <w:pPrChange w:id="399" w:author="Papachristou Vasiliki" w:date="2023-12-21T16:39:00Z">
          <w:pPr>
            <w:tabs>
              <w:tab w:val="left" w:pos="2430"/>
            </w:tabs>
          </w:pPr>
        </w:pPrChange>
      </w:pPr>
    </w:p>
    <w:p w14:paraId="0847A490" w14:textId="3F80D5CB" w:rsidR="00506FA8" w:rsidRPr="00997A9C" w:rsidRDefault="00506FA8">
      <w:pPr>
        <w:tabs>
          <w:tab w:val="left" w:pos="2430"/>
        </w:tabs>
        <w:jc w:val="both"/>
        <w:rPr>
          <w:ins w:id="400" w:author="Papachristou Vasiliki" w:date="2023-12-21T15:37:00Z"/>
          <w:rFonts w:asciiTheme="minorHAnsi" w:hAnsiTheme="minorHAnsi" w:cstheme="minorHAnsi"/>
          <w:sz w:val="22"/>
          <w:szCs w:val="22"/>
        </w:rPr>
        <w:pPrChange w:id="401" w:author="Papachristou Vasiliki" w:date="2023-12-21T16:39:00Z">
          <w:pPr>
            <w:tabs>
              <w:tab w:val="left" w:pos="2430"/>
            </w:tabs>
          </w:pPr>
        </w:pPrChange>
      </w:pPr>
    </w:p>
    <w:p w14:paraId="0F58DCF3" w14:textId="42AA27C5" w:rsidR="00506FA8" w:rsidRPr="00997A9C" w:rsidRDefault="00506FA8">
      <w:pPr>
        <w:tabs>
          <w:tab w:val="left" w:pos="2430"/>
        </w:tabs>
        <w:jc w:val="both"/>
        <w:rPr>
          <w:ins w:id="402" w:author="Papachristou Vasiliki" w:date="2023-12-21T15:41:00Z"/>
          <w:rFonts w:asciiTheme="minorHAnsi" w:hAnsiTheme="minorHAnsi" w:cstheme="minorHAnsi"/>
          <w:sz w:val="22"/>
          <w:szCs w:val="22"/>
          <w:lang w:val="en-US" w:eastAsia="en-US"/>
        </w:rPr>
        <w:pPrChange w:id="403" w:author="Papachristou Vasiliki" w:date="2023-12-21T16:39:00Z">
          <w:pPr>
            <w:tabs>
              <w:tab w:val="left" w:pos="2430"/>
            </w:tabs>
          </w:pPr>
        </w:pPrChange>
      </w:pPr>
      <w:ins w:id="404" w:author="Papachristou Vasiliki" w:date="2023-12-21T15:37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0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Chg Common Share Capital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(2017)=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0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Common Share Capital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(2017)-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0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Common Share Capital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(2016) = </w:t>
        </w:r>
      </w:ins>
      <w:ins w:id="408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100</w:t>
        </w:r>
      </w:ins>
      <w:ins w:id="409" w:author="Papachristou Vasiliki" w:date="2023-12-21T15:37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 </w:t>
        </w:r>
      </w:ins>
      <w:ins w:id="410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– Null =0 (*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Δεν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υπάρχει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μεταβολή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το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2017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σε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σχέση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με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το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1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2016) </w:t>
        </w:r>
      </w:ins>
    </w:p>
    <w:p w14:paraId="52521136" w14:textId="0D1ED5CD" w:rsidR="00506FA8" w:rsidRPr="00997A9C" w:rsidRDefault="00506FA8">
      <w:pPr>
        <w:tabs>
          <w:tab w:val="left" w:pos="2430"/>
        </w:tabs>
        <w:jc w:val="both"/>
        <w:rPr>
          <w:ins w:id="420" w:author="Papachristou Vasiliki" w:date="2023-12-21T15:41:00Z"/>
          <w:rFonts w:asciiTheme="minorHAnsi" w:hAnsiTheme="minorHAnsi" w:cstheme="minorHAnsi"/>
          <w:sz w:val="22"/>
          <w:szCs w:val="22"/>
          <w:lang w:eastAsia="en-US"/>
          <w:rPrChange w:id="421" w:author="Papachristou Vasiliki" w:date="2023-12-21T16:39:00Z">
            <w:rPr>
              <w:ins w:id="422" w:author="Papachristou Vasiliki" w:date="2023-12-21T15:41:00Z"/>
              <w:rFonts w:asciiTheme="minorHAnsi" w:hAnsiTheme="minorHAnsi" w:cstheme="minorHAnsi"/>
              <w:sz w:val="22"/>
              <w:szCs w:val="22"/>
              <w:lang w:val="en-US" w:eastAsia="en-US"/>
            </w:rPr>
          </w:rPrChange>
        </w:rPr>
        <w:pPrChange w:id="423" w:author="Papachristou Vasiliki" w:date="2023-12-21T16:39:00Z">
          <w:pPr>
            <w:tabs>
              <w:tab w:val="left" w:pos="2430"/>
            </w:tabs>
          </w:pPr>
        </w:pPrChange>
      </w:pPr>
      <w:ins w:id="424" w:author="Papachristou Vasiliki" w:date="2023-12-21T15:41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2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Chg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2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2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(2017) =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2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2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(2017) -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(201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6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)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= 50-</w:t>
        </w:r>
      </w:ins>
      <w:ins w:id="434" w:author="Papachristou Vasiliki" w:date="2023-12-21T15:42:00Z"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Null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=0 (*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Δεν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υπάρχει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μεταβολή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39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το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4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2017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σε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4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σχέση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4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με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4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</w:rPr>
          <w:t>το</w:t>
        </w:r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4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2016)</w:t>
        </w:r>
      </w:ins>
    </w:p>
    <w:p w14:paraId="14C485EA" w14:textId="77777777" w:rsidR="00506FA8" w:rsidRPr="00506FA8" w:rsidRDefault="00506FA8" w:rsidP="00647012">
      <w:pPr>
        <w:tabs>
          <w:tab w:val="left" w:pos="2430"/>
        </w:tabs>
        <w:rPr>
          <w:ins w:id="445" w:author="Papachristou Vasiliki" w:date="2023-12-21T15:38:00Z"/>
          <w:rFonts w:asciiTheme="minorHAnsi" w:hAnsiTheme="minorHAnsi" w:cstheme="minorHAnsi"/>
          <w:sz w:val="22"/>
          <w:szCs w:val="22"/>
          <w:lang w:eastAsia="en-US"/>
          <w:rPrChange w:id="446" w:author="Papachristou Vasiliki" w:date="2023-12-21T15:42:00Z">
            <w:rPr>
              <w:ins w:id="447" w:author="Papachristou Vasiliki" w:date="2023-12-21T15:38:00Z"/>
              <w:rFonts w:asciiTheme="minorHAnsi" w:hAnsiTheme="minorHAnsi" w:cstheme="minorHAnsi"/>
              <w:sz w:val="22"/>
              <w:szCs w:val="22"/>
              <w:lang w:val="en-US" w:eastAsia="en-US"/>
            </w:rPr>
          </w:rPrChange>
        </w:rPr>
      </w:pPr>
    </w:p>
    <w:p w14:paraId="4C96B066" w14:textId="468CA278" w:rsidR="00506FA8" w:rsidRPr="004E6C76" w:rsidRDefault="00506FA8">
      <w:pPr>
        <w:tabs>
          <w:tab w:val="left" w:pos="2430"/>
        </w:tabs>
        <w:jc w:val="both"/>
        <w:rPr>
          <w:ins w:id="448" w:author="Papachristou Vasiliki" w:date="2023-12-21T15:40:00Z"/>
          <w:rFonts w:asciiTheme="minorHAnsi" w:hAnsiTheme="minorHAnsi" w:cstheme="minorHAnsi"/>
          <w:sz w:val="22"/>
          <w:szCs w:val="22"/>
          <w:lang w:val="en-US" w:eastAsia="en-US"/>
        </w:rPr>
        <w:pPrChange w:id="449" w:author="Papachristou Vasiliki" w:date="2023-12-21T16:39:00Z">
          <w:pPr>
            <w:tabs>
              <w:tab w:val="left" w:pos="2430"/>
            </w:tabs>
          </w:pPr>
        </w:pPrChange>
      </w:pPr>
      <w:ins w:id="450" w:author="Papachristou Vasiliki" w:date="2023-12-21T15:37:00Z">
        <w:r w:rsidRPr="00997A9C">
          <w:rPr>
            <w:rFonts w:asciiTheme="minorHAnsi" w:hAnsiTheme="minorHAnsi" w:cstheme="minorHAnsi"/>
            <w:sz w:val="22"/>
            <w:szCs w:val="22"/>
            <w:lang w:eastAsia="en-US"/>
            <w:rPrChange w:id="45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</w:ins>
      <w:ins w:id="452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Chg Common Share Capital(201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5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)= Common Share Capital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(201</w:t>
        </w:r>
      </w:ins>
      <w:ins w:id="454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5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</w:ins>
      <w:ins w:id="456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)-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Common Share Capital(201</w:t>
        </w:r>
      </w:ins>
      <w:ins w:id="457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5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7</w:t>
        </w:r>
      </w:ins>
      <w:ins w:id="459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) = 1</w:t>
        </w:r>
      </w:ins>
      <w:ins w:id="460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6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5</w:t>
        </w:r>
      </w:ins>
      <w:ins w:id="462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0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– </w:t>
        </w:r>
      </w:ins>
      <w:ins w:id="463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6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100</w:t>
        </w:r>
      </w:ins>
      <w:ins w:id="465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=</w:t>
        </w:r>
      </w:ins>
      <w:ins w:id="466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46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50</w:t>
        </w:r>
      </w:ins>
      <w:ins w:id="468" w:author="Papachristou Vasiliki" w:date="2023-12-21T15:38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 </w:t>
        </w:r>
      </w:ins>
    </w:p>
    <w:p w14:paraId="5C5F6801" w14:textId="4EC37D5F" w:rsidR="00506FA8" w:rsidRPr="0083782A" w:rsidRDefault="00506FA8">
      <w:pPr>
        <w:tabs>
          <w:tab w:val="left" w:pos="2430"/>
        </w:tabs>
        <w:jc w:val="both"/>
        <w:rPr>
          <w:ins w:id="469" w:author="Papachristou Vasiliki" w:date="2023-12-21T15:42:00Z"/>
          <w:rFonts w:asciiTheme="minorHAnsi" w:hAnsiTheme="minorHAnsi" w:cstheme="minorHAnsi"/>
          <w:sz w:val="22"/>
          <w:szCs w:val="22"/>
          <w:lang w:val="en-US" w:eastAsia="en-US"/>
          <w:rPrChange w:id="470" w:author="Tertigka Vasiliki" w:date="2024-01-04T11:03:00Z">
            <w:rPr>
              <w:ins w:id="471" w:author="Papachristou Vasiliki" w:date="2023-12-21T15:42:00Z"/>
              <w:rFonts w:asciiTheme="minorHAnsi" w:hAnsiTheme="minorHAnsi" w:cstheme="minorHAnsi"/>
              <w:sz w:val="22"/>
              <w:szCs w:val="22"/>
              <w:lang w:eastAsia="en-US"/>
            </w:rPr>
          </w:rPrChange>
        </w:rPr>
        <w:pPrChange w:id="472" w:author="Papachristou Vasiliki" w:date="2023-12-21T16:39:00Z">
          <w:pPr>
            <w:tabs>
              <w:tab w:val="left" w:pos="2430"/>
            </w:tabs>
          </w:pPr>
        </w:pPrChange>
      </w:pPr>
      <w:ins w:id="473" w:author="Papachristou Vasiliki" w:date="2023-12-21T15:42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Chg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74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75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76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(2018) =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77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78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(2018) -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79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80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(2017) = </w:t>
        </w:r>
      </w:ins>
      <w:ins w:id="481" w:author="Papachristou Vasiliki" w:date="2023-12-21T15:43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82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40</w:t>
        </w:r>
      </w:ins>
      <w:ins w:id="483" w:author="Papachristou Vasiliki" w:date="2023-12-21T15:42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84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- </w:t>
        </w:r>
      </w:ins>
      <w:ins w:id="485" w:author="Papachristou Vasiliki" w:date="2023-12-21T15:43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86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50</w:t>
        </w:r>
      </w:ins>
      <w:ins w:id="487" w:author="Papachristou Vasiliki" w:date="2023-12-21T15:42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88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=</w:t>
        </w:r>
      </w:ins>
      <w:ins w:id="489" w:author="Papachristou Vasiliki" w:date="2023-12-21T15:43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90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-1</w:t>
        </w:r>
      </w:ins>
      <w:ins w:id="491" w:author="Papachristou Vasiliki" w:date="2023-12-21T15:42:00Z">
        <w:r w:rsidRPr="0083782A">
          <w:rPr>
            <w:rFonts w:asciiTheme="minorHAnsi" w:hAnsiTheme="minorHAnsi" w:cstheme="minorHAnsi"/>
            <w:sz w:val="22"/>
            <w:szCs w:val="22"/>
            <w:lang w:val="en-US" w:eastAsia="en-US"/>
            <w:rPrChange w:id="492" w:author="Tertigka Vasiliki" w:date="2024-01-04T11:03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0 </w:t>
        </w:r>
      </w:ins>
    </w:p>
    <w:p w14:paraId="3A147A05" w14:textId="5325DB9C" w:rsidR="00506FA8" w:rsidRPr="0083782A" w:rsidRDefault="00506FA8">
      <w:pPr>
        <w:tabs>
          <w:tab w:val="left" w:pos="2430"/>
        </w:tabs>
        <w:jc w:val="both"/>
        <w:rPr>
          <w:ins w:id="493" w:author="Papachristou Vasiliki" w:date="2023-12-21T15:42:00Z"/>
          <w:rFonts w:asciiTheme="minorHAnsi" w:hAnsiTheme="minorHAnsi" w:cstheme="minorHAnsi"/>
          <w:sz w:val="22"/>
          <w:szCs w:val="22"/>
          <w:lang w:val="en-US" w:eastAsia="en-US"/>
          <w:rPrChange w:id="494" w:author="Tertigka Vasiliki" w:date="2024-01-04T11:03:00Z">
            <w:rPr>
              <w:ins w:id="495" w:author="Papachristou Vasiliki" w:date="2023-12-21T15:42:00Z"/>
              <w:rFonts w:asciiTheme="minorHAnsi" w:hAnsiTheme="minorHAnsi" w:cstheme="minorHAnsi"/>
              <w:sz w:val="22"/>
              <w:szCs w:val="22"/>
              <w:lang w:eastAsia="en-US"/>
            </w:rPr>
          </w:rPrChange>
        </w:rPr>
        <w:pPrChange w:id="496" w:author="Papachristou Vasiliki" w:date="2023-12-21T16:39:00Z">
          <w:pPr>
            <w:tabs>
              <w:tab w:val="left" w:pos="2430"/>
            </w:tabs>
          </w:pPr>
        </w:pPrChange>
      </w:pPr>
    </w:p>
    <w:p w14:paraId="6E66C311" w14:textId="77777777" w:rsidR="00506FA8" w:rsidRPr="0083782A" w:rsidRDefault="00506FA8">
      <w:pPr>
        <w:tabs>
          <w:tab w:val="left" w:pos="2430"/>
        </w:tabs>
        <w:jc w:val="both"/>
        <w:rPr>
          <w:ins w:id="497" w:author="Papachristou Vasiliki" w:date="2023-12-21T15:39:00Z"/>
          <w:rFonts w:asciiTheme="minorHAnsi" w:hAnsiTheme="minorHAnsi" w:cstheme="minorHAnsi"/>
          <w:sz w:val="22"/>
          <w:szCs w:val="22"/>
          <w:lang w:val="en-US" w:eastAsia="en-US"/>
        </w:rPr>
        <w:pPrChange w:id="498" w:author="Papachristou Vasiliki" w:date="2023-12-21T16:39:00Z">
          <w:pPr>
            <w:tabs>
              <w:tab w:val="left" w:pos="2430"/>
            </w:tabs>
          </w:pPr>
        </w:pPrChange>
      </w:pPr>
    </w:p>
    <w:p w14:paraId="668C8584" w14:textId="2C208719" w:rsidR="00506FA8" w:rsidRPr="00997A9C" w:rsidRDefault="00506FA8">
      <w:pPr>
        <w:tabs>
          <w:tab w:val="left" w:pos="2430"/>
        </w:tabs>
        <w:jc w:val="both"/>
        <w:rPr>
          <w:ins w:id="499" w:author="Papachristou Vasiliki" w:date="2023-12-21T15:39:00Z"/>
          <w:rFonts w:asciiTheme="minorHAnsi" w:hAnsiTheme="minorHAnsi" w:cstheme="minorHAnsi"/>
          <w:sz w:val="22"/>
          <w:szCs w:val="22"/>
          <w:lang w:val="en-US" w:eastAsia="en-US"/>
        </w:rPr>
        <w:pPrChange w:id="500" w:author="Papachristou Vasiliki" w:date="2023-12-21T16:39:00Z">
          <w:pPr>
            <w:tabs>
              <w:tab w:val="left" w:pos="2430"/>
            </w:tabs>
          </w:pPr>
        </w:pPrChange>
      </w:pPr>
      <w:ins w:id="501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Chg Common Share Capital(201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0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9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)= Common Share Capital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(201</w:t>
        </w:r>
      </w:ins>
      <w:ins w:id="503" w:author="Papachristou Vasiliki" w:date="2023-12-21T15:40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0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9</w:t>
        </w:r>
      </w:ins>
      <w:ins w:id="505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)-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Common Share Capital(201</w:t>
        </w:r>
      </w:ins>
      <w:ins w:id="506" w:author="Papachristou Vasiliki" w:date="2023-12-21T15:40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07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</w:ins>
      <w:ins w:id="508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) = 1</w:t>
        </w:r>
      </w:ins>
      <w:ins w:id="509" w:author="Papachristou Vasiliki" w:date="2023-12-21T15:40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1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</w:ins>
      <w:ins w:id="511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0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–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1</w:t>
        </w:r>
      </w:ins>
      <w:ins w:id="512" w:author="Papachristou Vasiliki" w:date="2023-12-21T15:40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1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5</w:t>
        </w:r>
      </w:ins>
      <w:ins w:id="514" w:author="Papachristou Vasiliki" w:date="2023-12-21T15:39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0 </w:t>
        </w:r>
        <w:r w:rsidRPr="004E6C76">
          <w:rPr>
            <w:rFonts w:asciiTheme="minorHAnsi" w:hAnsiTheme="minorHAnsi" w:cstheme="minorHAnsi"/>
            <w:sz w:val="22"/>
            <w:szCs w:val="22"/>
            <w:lang w:val="en-US" w:eastAsia="en-US"/>
          </w:rPr>
          <w:t>=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 xml:space="preserve">50 </w:t>
        </w:r>
      </w:ins>
    </w:p>
    <w:p w14:paraId="6A1A8D6A" w14:textId="5E923D25" w:rsidR="00506FA8" w:rsidRPr="00997A9C" w:rsidRDefault="00506FA8">
      <w:pPr>
        <w:tabs>
          <w:tab w:val="left" w:pos="2430"/>
        </w:tabs>
        <w:jc w:val="both"/>
        <w:rPr>
          <w:ins w:id="515" w:author="Papachristou Vasiliki" w:date="2023-12-21T15:43:00Z"/>
          <w:rFonts w:asciiTheme="minorHAnsi" w:hAnsiTheme="minorHAnsi" w:cstheme="minorHAnsi"/>
          <w:sz w:val="22"/>
          <w:szCs w:val="22"/>
          <w:lang w:val="en-US" w:eastAsia="en-US"/>
          <w:rPrChange w:id="516" w:author="Papachristou Vasiliki" w:date="2023-12-21T16:39:00Z">
            <w:rPr>
              <w:ins w:id="517" w:author="Papachristou Vasiliki" w:date="2023-12-21T15:43:00Z"/>
              <w:rFonts w:asciiTheme="minorHAnsi" w:hAnsiTheme="minorHAnsi" w:cstheme="minorHAnsi"/>
              <w:sz w:val="22"/>
              <w:szCs w:val="22"/>
              <w:lang w:eastAsia="en-US"/>
            </w:rPr>
          </w:rPrChange>
        </w:rPr>
        <w:pPrChange w:id="518" w:author="Papachristou Vasiliki" w:date="2023-12-21T16:39:00Z">
          <w:pPr>
            <w:tabs>
              <w:tab w:val="left" w:pos="2430"/>
            </w:tabs>
          </w:pPr>
        </w:pPrChange>
      </w:pPr>
      <w:ins w:id="519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Chg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2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21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2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(2019) =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23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2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(2019) -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Share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25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</w:rPr>
          <w:t>Premium</w:t>
        </w:r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2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(201</w:t>
        </w:r>
      </w:ins>
      <w:ins w:id="527" w:author="Papachristou Vasiliki" w:date="2023-12-21T15:44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2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8</w:t>
        </w:r>
      </w:ins>
      <w:ins w:id="529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) = </w:t>
        </w:r>
      </w:ins>
      <w:ins w:id="531" w:author="Papachristou Vasiliki" w:date="2023-12-21T15:44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100</w:t>
        </w:r>
      </w:ins>
      <w:ins w:id="533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4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- </w:t>
        </w:r>
      </w:ins>
      <w:ins w:id="535" w:author="Papachristou Vasiliki" w:date="2023-12-21T15:44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6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4</w:t>
        </w:r>
      </w:ins>
      <w:ins w:id="537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38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0 </w:t>
        </w:r>
      </w:ins>
      <w:ins w:id="539" w:author="Papachristou Vasiliki" w:date="2023-12-21T15:44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40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>60</w:t>
        </w:r>
      </w:ins>
      <w:ins w:id="541" w:author="Papachristou Vasiliki" w:date="2023-12-21T15:43:00Z">
        <w:r w:rsidRPr="00997A9C">
          <w:rPr>
            <w:rFonts w:asciiTheme="minorHAnsi" w:hAnsiTheme="minorHAnsi" w:cstheme="minorHAnsi"/>
            <w:sz w:val="22"/>
            <w:szCs w:val="22"/>
            <w:lang w:val="en-US" w:eastAsia="en-US"/>
            <w:rPrChange w:id="542" w:author="Papachristou Vasiliki" w:date="2023-12-21T16:39:00Z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rPrChange>
          </w:rPr>
          <w:t xml:space="preserve"> </w:t>
        </w:r>
      </w:ins>
    </w:p>
    <w:p w14:paraId="319661D8" w14:textId="5EB35F0B" w:rsidR="00506FA8" w:rsidRPr="00997A9C" w:rsidRDefault="00506FA8">
      <w:pPr>
        <w:tabs>
          <w:tab w:val="left" w:pos="2430"/>
        </w:tabs>
        <w:jc w:val="both"/>
        <w:rPr>
          <w:ins w:id="543" w:author="Papachristou Vasiliki" w:date="2023-12-21T15:39:00Z"/>
          <w:rFonts w:asciiTheme="minorHAnsi" w:hAnsiTheme="minorHAnsi" w:cstheme="minorHAnsi"/>
          <w:sz w:val="22"/>
          <w:szCs w:val="22"/>
          <w:lang w:val="en-US" w:eastAsia="en-US"/>
        </w:rPr>
        <w:pPrChange w:id="544" w:author="Papachristou Vasiliki" w:date="2023-12-21T16:39:00Z">
          <w:pPr>
            <w:tabs>
              <w:tab w:val="left" w:pos="2430"/>
            </w:tabs>
          </w:pPr>
        </w:pPrChange>
      </w:pPr>
    </w:p>
    <w:p w14:paraId="22522288" w14:textId="7666002D" w:rsidR="00506FA8" w:rsidRPr="00997A9C" w:rsidRDefault="000F1D92">
      <w:pPr>
        <w:tabs>
          <w:tab w:val="left" w:pos="2430"/>
        </w:tabs>
        <w:jc w:val="both"/>
        <w:rPr>
          <w:ins w:id="545" w:author="Papachristou Vasiliki" w:date="2023-12-21T15:48:00Z"/>
          <w:rFonts w:asciiTheme="minorHAnsi" w:hAnsiTheme="minorHAnsi" w:cstheme="minorHAnsi"/>
          <w:sz w:val="22"/>
          <w:szCs w:val="22"/>
        </w:rPr>
        <w:pPrChange w:id="546" w:author="Papachristou Vasiliki" w:date="2023-12-21T16:39:00Z">
          <w:pPr>
            <w:tabs>
              <w:tab w:val="left" w:pos="2430"/>
            </w:tabs>
          </w:pPr>
        </w:pPrChange>
      </w:pPr>
      <w:ins w:id="547" w:author="Papachristou Vasiliki" w:date="2023-12-21T15:48:00Z">
        <w:r w:rsidRPr="004E6C76">
          <w:rPr>
            <w:rFonts w:asciiTheme="minorHAnsi" w:hAnsiTheme="minorHAnsi" w:cstheme="minorHAnsi"/>
            <w:sz w:val="22"/>
            <w:szCs w:val="22"/>
          </w:rPr>
          <w:t xml:space="preserve">Κριτήρια Εξαγωγής Διαβαθμίσεων </w:t>
        </w:r>
      </w:ins>
    </w:p>
    <w:p w14:paraId="37FD40E1" w14:textId="2FD07499" w:rsidR="000F1D92" w:rsidRDefault="005074F1">
      <w:pPr>
        <w:pStyle w:val="pf0"/>
        <w:rPr>
          <w:ins w:id="548" w:author="Papachristou Vasiliki" w:date="2024-01-04T14:12:00Z"/>
          <w:rFonts w:asciiTheme="minorHAnsi" w:hAnsiTheme="minorHAnsi" w:cstheme="minorHAnsi"/>
          <w:sz w:val="22"/>
          <w:szCs w:val="22"/>
        </w:rPr>
        <w:pPrChange w:id="549" w:author="Papachristou Vasiliki" w:date="2024-01-04T14:12:00Z">
          <w:pPr>
            <w:jc w:val="both"/>
          </w:pPr>
        </w:pPrChange>
      </w:pPr>
      <w:ins w:id="550" w:author="Papachristou Vasiliki" w:date="2024-01-04T14:12:00Z">
        <w:r>
          <w:rPr>
            <w:rStyle w:val="cf01"/>
          </w:rPr>
          <w:t xml:space="preserve">Κριτήριο εξαγωγής της διαβάθμισης είναι στην ημερομηνία αναφοράς να σταλεί η πιο πρόσφατη επικυρωμένη διαβάθμιση με μοντέλο είτε </w:t>
        </w:r>
        <w:r>
          <w:rPr>
            <w:rStyle w:val="cf11"/>
          </w:rPr>
          <w:t xml:space="preserve">Large Corporate </w:t>
        </w:r>
        <w:r>
          <w:rPr>
            <w:rStyle w:val="cf01"/>
          </w:rPr>
          <w:t>είτε Γ κατηγορίας 2012.</w:t>
        </w:r>
        <w:r w:rsidDel="005074F1">
          <w:rPr>
            <w:rStyle w:val="CommentReference"/>
          </w:rPr>
          <w:t xml:space="preserve"> </w:t>
        </w:r>
      </w:ins>
      <w:commentRangeStart w:id="551"/>
      <w:commentRangeStart w:id="552"/>
      <w:commentRangeEnd w:id="551"/>
      <w:del w:id="553" w:author="Papachristou Vasiliki" w:date="2024-01-04T14:12:00Z">
        <w:r w:rsidR="00AD0F9D" w:rsidDel="005074F1">
          <w:rPr>
            <w:rStyle w:val="CommentReference"/>
          </w:rPr>
          <w:commentReference w:id="551"/>
        </w:r>
      </w:del>
      <w:commentRangeEnd w:id="552"/>
      <w:r w:rsidR="00EA38D8">
        <w:rPr>
          <w:rStyle w:val="CommentReference"/>
        </w:rPr>
        <w:commentReference w:id="552"/>
      </w:r>
    </w:p>
    <w:p w14:paraId="4948252A" w14:textId="77777777" w:rsidR="005074F1" w:rsidRPr="00997A9C" w:rsidRDefault="005074F1">
      <w:pPr>
        <w:jc w:val="both"/>
        <w:rPr>
          <w:ins w:id="554" w:author="Papachristou Vasiliki" w:date="2023-12-21T16:34:00Z"/>
          <w:rFonts w:asciiTheme="minorHAnsi" w:hAnsiTheme="minorHAnsi" w:cstheme="minorHAnsi"/>
          <w:sz w:val="22"/>
          <w:szCs w:val="22"/>
          <w:rPrChange w:id="555" w:author="Papachristou Vasiliki" w:date="2023-12-21T16:39:00Z">
            <w:rPr>
              <w:ins w:id="556" w:author="Papachristou Vasiliki" w:date="2023-12-21T16:34:00Z"/>
              <w:rFonts w:ascii="Arial" w:hAnsi="Arial" w:cs="Arial"/>
              <w:sz w:val="20"/>
              <w:szCs w:val="20"/>
            </w:rPr>
          </w:rPrChange>
        </w:rPr>
        <w:pPrChange w:id="557" w:author="Papachristou Vasiliki" w:date="2023-12-21T16:39:00Z">
          <w:pPr/>
        </w:pPrChange>
      </w:pPr>
    </w:p>
    <w:p w14:paraId="6EF3FE5D" w14:textId="77777777" w:rsidR="009929D3" w:rsidRDefault="009929D3" w:rsidP="00816327">
      <w:pPr>
        <w:rPr>
          <w:ins w:id="558" w:author="Papachristou Vasiliki" w:date="2023-12-21T16:19:00Z"/>
          <w:rFonts w:ascii="Arial" w:hAnsi="Arial" w:cs="Arial"/>
          <w:sz w:val="20"/>
          <w:szCs w:val="20"/>
        </w:rPr>
      </w:pPr>
    </w:p>
    <w:p w14:paraId="439DC15B" w14:textId="77777777" w:rsidR="009929D3" w:rsidRDefault="009929D3" w:rsidP="00816327">
      <w:pPr>
        <w:rPr>
          <w:ins w:id="559" w:author="Papachristou Vasiliki" w:date="2023-12-21T16:13:00Z"/>
          <w:rFonts w:ascii="Arial" w:hAnsi="Arial" w:cs="Arial"/>
          <w:sz w:val="20"/>
          <w:szCs w:val="20"/>
        </w:rPr>
      </w:pPr>
    </w:p>
    <w:p w14:paraId="2281CA08" w14:textId="77777777" w:rsidR="00816327" w:rsidRDefault="00816327" w:rsidP="00E55F9B">
      <w:pPr>
        <w:rPr>
          <w:ins w:id="560" w:author="Papachristou Vasiliki" w:date="2023-12-21T15:50:00Z"/>
          <w:rFonts w:ascii="Arial" w:hAnsi="Arial" w:cs="Arial"/>
          <w:sz w:val="20"/>
          <w:szCs w:val="20"/>
        </w:rPr>
      </w:pPr>
    </w:p>
    <w:p w14:paraId="6976166F" w14:textId="6B1027BC" w:rsidR="00B76858" w:rsidRPr="000F1D92" w:rsidDel="00B76858" w:rsidRDefault="00B76858">
      <w:pPr>
        <w:rPr>
          <w:del w:id="561" w:author="Papachristou Vasiliki" w:date="2023-12-21T15:50:00Z"/>
          <w:rFonts w:asciiTheme="minorHAnsi" w:hAnsiTheme="minorHAnsi" w:cstheme="minorHAnsi"/>
          <w:sz w:val="22"/>
          <w:szCs w:val="22"/>
        </w:rPr>
        <w:pPrChange w:id="562" w:author="Papachristou Vasiliki" w:date="2023-12-21T15:48:00Z">
          <w:pPr>
            <w:tabs>
              <w:tab w:val="left" w:pos="0"/>
            </w:tabs>
            <w:contextualSpacing/>
          </w:pPr>
        </w:pPrChange>
      </w:pPr>
    </w:p>
    <w:p w14:paraId="3F614AC2" w14:textId="6914E3A4" w:rsidR="00813502" w:rsidRPr="0083782A" w:rsidRDefault="00BD717E" w:rsidP="003A15FD">
      <w:pPr>
        <w:pStyle w:val="Heading1"/>
        <w:rPr>
          <w:lang w:val="el-GR"/>
        </w:rPr>
      </w:pPr>
      <w:bookmarkStart w:id="563" w:name="_Toc104980811"/>
      <w:r w:rsidRPr="00EF2B23">
        <w:rPr>
          <w:lang w:val="el-GR"/>
        </w:rPr>
        <w:lastRenderedPageBreak/>
        <w:t>ΛΕΙΤΟΥΡΓΙΚΕΣ</w:t>
      </w:r>
      <w:r w:rsidRPr="0083782A">
        <w:rPr>
          <w:lang w:val="el-GR"/>
        </w:rPr>
        <w:t xml:space="preserve"> </w:t>
      </w:r>
      <w:r w:rsidRPr="00EF2B23">
        <w:rPr>
          <w:lang w:val="el-GR"/>
        </w:rPr>
        <w:t>ΠΡΟΔΙΑΓΡΑΦΕΣ</w:t>
      </w:r>
      <w:bookmarkEnd w:id="563"/>
    </w:p>
    <w:p w14:paraId="3BD7509C" w14:textId="0F8A61DD" w:rsidR="006C13AA" w:rsidRPr="0083782A" w:rsidRDefault="006C13AA" w:rsidP="009551F3">
      <w:pPr>
        <w:rPr>
          <w:rFonts w:asciiTheme="minorHAnsi" w:hAnsiTheme="minorHAnsi" w:cstheme="minorHAnsi"/>
          <w:sz w:val="22"/>
          <w:szCs w:val="22"/>
        </w:rPr>
      </w:pPr>
    </w:p>
    <w:p w14:paraId="3DC4A12D" w14:textId="2F7033B5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Στην παρούσα ενότητα, παρουσιάζεται </w:t>
      </w:r>
      <w:r>
        <w:rPr>
          <w:rFonts w:asciiTheme="minorHAnsi" w:hAnsiTheme="minorHAnsi" w:cstheme="minorHAnsi"/>
          <w:sz w:val="22"/>
          <w:szCs w:val="22"/>
        </w:rPr>
        <w:t>λεπτομερώς</w:t>
      </w:r>
      <w:r w:rsidRPr="00BD717E">
        <w:rPr>
          <w:rFonts w:asciiTheme="minorHAnsi" w:hAnsiTheme="minorHAnsi" w:cstheme="minorHAnsi"/>
          <w:sz w:val="22"/>
          <w:szCs w:val="22"/>
        </w:rPr>
        <w:t xml:space="preserve"> η εξαγωγή των δεδομένων από το πηγαίο σύστημα CL</w:t>
      </w:r>
    </w:p>
    <w:p w14:paraId="7E7C714E" w14:textId="0CBE9AAF" w:rsidR="00096D6D" w:rsidRDefault="00096D6D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740F190" w14:textId="17DD8E0C" w:rsidR="00096D6D" w:rsidRPr="00BD717E" w:rsidRDefault="00096D6D" w:rsidP="00096D6D">
      <w:pPr>
        <w:pStyle w:val="Heading3"/>
        <w:rPr>
          <w:rFonts w:asciiTheme="minorHAnsi" w:hAnsiTheme="minorHAnsi" w:cstheme="minorHAnsi"/>
          <w:sz w:val="22"/>
          <w:szCs w:val="22"/>
          <w:lang w:val="el-GR"/>
        </w:rPr>
      </w:pPr>
      <w:bookmarkStart w:id="564" w:name="_Toc104980812"/>
      <w:r w:rsidRPr="00EF2B23">
        <w:rPr>
          <w:lang w:val="el-GR"/>
        </w:rPr>
        <w:t>Εφαρμογή</w:t>
      </w:r>
      <w:bookmarkEnd w:id="564"/>
    </w:p>
    <w:p w14:paraId="6BB9B3ED" w14:textId="365F896E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A282226" w14:textId="60847C5A" w:rsidR="00096D6D" w:rsidRDefault="00096D6D" w:rsidP="00BD717E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Για τις ανάγκες της υλοποίησης θα φτιαχτεί εφαρμογή</w:t>
      </w:r>
      <w:r w:rsidR="00307585">
        <w:rPr>
          <w:rFonts w:asciiTheme="minorHAnsi" w:hAnsiTheme="minorHAnsi" w:cstheme="minorHAnsi"/>
          <w:sz w:val="22"/>
          <w:szCs w:val="22"/>
        </w:rPr>
        <w:t xml:space="preserve"> (εκτελέσιμο </w:t>
      </w:r>
      <w:r w:rsidR="00307585" w:rsidRPr="00307585">
        <w:rPr>
          <w:rFonts w:asciiTheme="minorHAnsi" w:hAnsiTheme="minorHAnsi" w:cstheme="minorHAnsi"/>
          <w:sz w:val="22"/>
          <w:szCs w:val="22"/>
        </w:rPr>
        <w:t>batch αρχείο</w:t>
      </w:r>
      <w:r w:rsidR="006B1230" w:rsidRPr="006B1230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 xml:space="preserve"> η οποία θα καλείται από τον </w:t>
      </w:r>
      <w:r>
        <w:rPr>
          <w:rFonts w:asciiTheme="minorHAnsi" w:hAnsiTheme="minorHAnsi" w:cstheme="minorHAnsi"/>
          <w:sz w:val="22"/>
          <w:szCs w:val="22"/>
          <w:lang w:val="en-US"/>
        </w:rPr>
        <w:t>OPCON</w:t>
      </w:r>
      <w:r w:rsidRPr="00096D6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και θα δέχεται ως παράμετρο την ημερομηνία εκτέλεσης.</w:t>
      </w:r>
    </w:p>
    <w:p w14:paraId="734B51B7" w14:textId="16644639" w:rsidR="00307585" w:rsidRPr="00307585" w:rsidRDefault="00307585" w:rsidP="00307585">
      <w:pPr>
        <w:rPr>
          <w:rFonts w:asciiTheme="minorHAnsi" w:hAnsiTheme="minorHAnsi" w:cstheme="minorHAnsi"/>
          <w:sz w:val="22"/>
          <w:szCs w:val="22"/>
        </w:rPr>
      </w:pPr>
      <w:r w:rsidRPr="00307585">
        <w:rPr>
          <w:rFonts w:asciiTheme="minorHAnsi" w:hAnsiTheme="minorHAnsi" w:cstheme="minorHAnsi"/>
          <w:sz w:val="22"/>
          <w:szCs w:val="22"/>
        </w:rPr>
        <w:t xml:space="preserve">Στον Application server </w:t>
      </w:r>
      <w:r>
        <w:rPr>
          <w:rFonts w:asciiTheme="minorHAnsi" w:hAnsiTheme="minorHAnsi" w:cstheme="minorHAnsi"/>
          <w:sz w:val="22"/>
          <w:szCs w:val="22"/>
        </w:rPr>
        <w:t>θα</w:t>
      </w:r>
      <w:r w:rsidRPr="00307585">
        <w:rPr>
          <w:rFonts w:asciiTheme="minorHAnsi" w:hAnsiTheme="minorHAnsi" w:cstheme="minorHAnsi"/>
          <w:sz w:val="22"/>
          <w:szCs w:val="22"/>
        </w:rPr>
        <w:t xml:space="preserve"> δημιουργηθεί folder στο οποίο </w:t>
      </w:r>
      <w:r>
        <w:rPr>
          <w:rFonts w:asciiTheme="minorHAnsi" w:hAnsiTheme="minorHAnsi" w:cstheme="minorHAnsi"/>
          <w:sz w:val="22"/>
          <w:szCs w:val="22"/>
        </w:rPr>
        <w:t xml:space="preserve">θα </w:t>
      </w:r>
      <w:r w:rsidRPr="00307585">
        <w:rPr>
          <w:rFonts w:asciiTheme="minorHAnsi" w:hAnsiTheme="minorHAnsi" w:cstheme="minorHAnsi"/>
          <w:sz w:val="22"/>
          <w:szCs w:val="22"/>
        </w:rPr>
        <w:t xml:space="preserve">αποθηκεύετε το </w:t>
      </w:r>
      <w:r w:rsidR="0015411E">
        <w:rPr>
          <w:rFonts w:asciiTheme="minorHAnsi" w:hAnsiTheme="minorHAnsi" w:cstheme="minorHAnsi"/>
          <w:sz w:val="22"/>
          <w:szCs w:val="22"/>
        </w:rPr>
        <w:t xml:space="preserve">εξαγόμενο </w:t>
      </w:r>
      <w:r w:rsidRPr="00307585">
        <w:rPr>
          <w:rFonts w:asciiTheme="minorHAnsi" w:hAnsiTheme="minorHAnsi" w:cstheme="minorHAnsi"/>
          <w:sz w:val="22"/>
          <w:szCs w:val="22"/>
        </w:rPr>
        <w:t xml:space="preserve"> csv </w:t>
      </w:r>
      <w:r w:rsidR="0015411E">
        <w:rPr>
          <w:rFonts w:asciiTheme="minorHAnsi" w:hAnsiTheme="minorHAnsi" w:cstheme="minorHAnsi"/>
          <w:sz w:val="22"/>
          <w:szCs w:val="22"/>
        </w:rPr>
        <w:t xml:space="preserve">αρχείο           </w:t>
      </w:r>
      <w:r w:rsidRPr="00307585">
        <w:rPr>
          <w:rFonts w:asciiTheme="minorHAnsi" w:hAnsiTheme="minorHAnsi" w:cstheme="minorHAnsi"/>
          <w:sz w:val="22"/>
          <w:szCs w:val="22"/>
        </w:rPr>
        <w:t>(</w:t>
      </w:r>
      <w:r>
        <w:rPr>
          <w:rFonts w:asciiTheme="minorHAnsi" w:hAnsiTheme="minorHAnsi" w:cstheme="minorHAnsi"/>
          <w:sz w:val="22"/>
          <w:szCs w:val="22"/>
          <w:lang w:val="en-US"/>
        </w:rPr>
        <w:t>RMDATABASE</w:t>
      </w:r>
      <w:r w:rsidRPr="00307585">
        <w:rPr>
          <w:rFonts w:asciiTheme="minorHAnsi" w:hAnsiTheme="minorHAnsi" w:cstheme="minorHAnsi"/>
          <w:sz w:val="22"/>
          <w:szCs w:val="22"/>
        </w:rPr>
        <w:t xml:space="preserve">_YYYYMMDD.CSV) . </w:t>
      </w:r>
      <w:r>
        <w:rPr>
          <w:rFonts w:asciiTheme="minorHAnsi" w:hAnsiTheme="minorHAnsi" w:cstheme="minorHAnsi"/>
          <w:sz w:val="22"/>
          <w:szCs w:val="22"/>
        </w:rPr>
        <w:t>Θα</w:t>
      </w:r>
      <w:r w:rsidRPr="00307585">
        <w:rPr>
          <w:rFonts w:asciiTheme="minorHAnsi" w:hAnsiTheme="minorHAnsi" w:cstheme="minorHAnsi"/>
          <w:sz w:val="22"/>
          <w:szCs w:val="22"/>
        </w:rPr>
        <w:t xml:space="preserve"> δημιουργηθεί φάκελος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15411E">
        <w:rPr>
          <w:rFonts w:asciiTheme="minorHAnsi" w:hAnsiTheme="minorHAnsi" w:cstheme="minorHAnsi"/>
          <w:sz w:val="22"/>
          <w:szCs w:val="22"/>
        </w:rPr>
        <w:t xml:space="preserve">με </w:t>
      </w:r>
      <w:r w:rsidRPr="00307585">
        <w:rPr>
          <w:rFonts w:asciiTheme="minorHAnsi" w:hAnsiTheme="minorHAnsi" w:cstheme="minorHAnsi"/>
          <w:sz w:val="22"/>
          <w:szCs w:val="22"/>
        </w:rPr>
        <w:t>αναλυτικά logs για την διαδικασία</w:t>
      </w:r>
      <w:r w:rsidR="0015411E">
        <w:rPr>
          <w:rFonts w:asciiTheme="minorHAnsi" w:hAnsiTheme="minorHAnsi" w:cstheme="minorHAnsi"/>
          <w:sz w:val="22"/>
          <w:szCs w:val="22"/>
        </w:rPr>
        <w:t xml:space="preserve"> εκτέλεσης</w:t>
      </w:r>
      <w:r w:rsidRPr="00307585">
        <w:rPr>
          <w:rFonts w:asciiTheme="minorHAnsi" w:hAnsiTheme="minorHAnsi" w:cstheme="minorHAnsi"/>
          <w:sz w:val="22"/>
          <w:szCs w:val="22"/>
        </w:rPr>
        <w:t xml:space="preserve"> του κώδικα και για τ</w:t>
      </w:r>
      <w:r>
        <w:rPr>
          <w:rFonts w:asciiTheme="minorHAnsi" w:hAnsiTheme="minorHAnsi" w:cstheme="minorHAnsi"/>
          <w:sz w:val="22"/>
          <w:szCs w:val="22"/>
        </w:rPr>
        <w:t>ην επιτυχή ολοκλήρωση/εξαγωγή του αρχείου</w:t>
      </w:r>
      <w:r w:rsidRPr="00307585">
        <w:rPr>
          <w:rFonts w:asciiTheme="minorHAnsi" w:hAnsiTheme="minorHAnsi" w:cstheme="minorHAnsi"/>
          <w:sz w:val="22"/>
          <w:szCs w:val="22"/>
        </w:rPr>
        <w:t>.</w:t>
      </w:r>
      <w:r w:rsidR="0015411E">
        <w:rPr>
          <w:rFonts w:asciiTheme="minorHAnsi" w:hAnsiTheme="minorHAnsi" w:cstheme="minorHAnsi"/>
          <w:sz w:val="22"/>
          <w:szCs w:val="22"/>
        </w:rPr>
        <w:t xml:space="preserve"> </w:t>
      </w:r>
      <w:r w:rsidR="006B1230">
        <w:rPr>
          <w:rFonts w:asciiTheme="minorHAnsi" w:hAnsiTheme="minorHAnsi" w:cstheme="minorHAnsi"/>
          <w:sz w:val="22"/>
          <w:szCs w:val="22"/>
        </w:rPr>
        <w:t xml:space="preserve">Τέλος, θα </w:t>
      </w:r>
      <w:r w:rsidRPr="00307585">
        <w:rPr>
          <w:rFonts w:asciiTheme="minorHAnsi" w:hAnsiTheme="minorHAnsi" w:cstheme="minorHAnsi"/>
          <w:sz w:val="22"/>
          <w:szCs w:val="22"/>
        </w:rPr>
        <w:t>εξάγ</w:t>
      </w:r>
      <w:r w:rsidR="006B1230">
        <w:rPr>
          <w:rFonts w:asciiTheme="minorHAnsi" w:hAnsiTheme="minorHAnsi" w:cstheme="minorHAnsi"/>
          <w:sz w:val="22"/>
          <w:szCs w:val="22"/>
        </w:rPr>
        <w:t>εται</w:t>
      </w:r>
      <w:r w:rsidRPr="00307585">
        <w:rPr>
          <w:rFonts w:asciiTheme="minorHAnsi" w:hAnsiTheme="minorHAnsi" w:cstheme="minorHAnsi"/>
          <w:sz w:val="22"/>
          <w:szCs w:val="22"/>
        </w:rPr>
        <w:t xml:space="preserve"> txt αρχείο(</w:t>
      </w:r>
      <w:r w:rsidR="006B1230">
        <w:rPr>
          <w:rFonts w:asciiTheme="minorHAnsi" w:hAnsiTheme="minorHAnsi" w:cstheme="minorHAnsi"/>
          <w:sz w:val="22"/>
          <w:szCs w:val="22"/>
          <w:lang w:val="en-US"/>
        </w:rPr>
        <w:t>RMDATABASE</w:t>
      </w:r>
      <w:r w:rsidR="006B1230" w:rsidRPr="00307585">
        <w:rPr>
          <w:rFonts w:asciiTheme="minorHAnsi" w:hAnsiTheme="minorHAnsi" w:cstheme="minorHAnsi"/>
          <w:sz w:val="22"/>
          <w:szCs w:val="22"/>
        </w:rPr>
        <w:t xml:space="preserve"> </w:t>
      </w:r>
      <w:r w:rsidRPr="00307585">
        <w:rPr>
          <w:rFonts w:asciiTheme="minorHAnsi" w:hAnsiTheme="minorHAnsi" w:cstheme="minorHAnsi"/>
          <w:sz w:val="22"/>
          <w:szCs w:val="22"/>
        </w:rPr>
        <w:t xml:space="preserve">_Result.txt) </w:t>
      </w:r>
      <w:r w:rsidR="006B1230">
        <w:rPr>
          <w:rFonts w:asciiTheme="minorHAnsi" w:hAnsiTheme="minorHAnsi" w:cstheme="minorHAnsi"/>
          <w:sz w:val="22"/>
          <w:szCs w:val="22"/>
        </w:rPr>
        <w:t>με τις τιμές 0/1 ανάλογα με την επιτυχία/αποτυχία της εκτέλεσης</w:t>
      </w:r>
      <w:r w:rsidRPr="00307585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24C80EF4" w14:textId="77777777" w:rsidR="00307585" w:rsidRPr="00096D6D" w:rsidRDefault="00307585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20C3DBD" w14:textId="3E4333EF" w:rsidR="00BD717E" w:rsidRPr="00EF2B23" w:rsidRDefault="00BD717E" w:rsidP="00BD717E">
      <w:pPr>
        <w:pStyle w:val="Heading3"/>
        <w:rPr>
          <w:lang w:val="el-GR"/>
        </w:rPr>
      </w:pPr>
      <w:bookmarkStart w:id="565" w:name="_Toc104980813"/>
      <w:r w:rsidRPr="00EF2B23">
        <w:rPr>
          <w:lang w:val="el-GR"/>
        </w:rPr>
        <w:t>Πεδία αρχείου</w:t>
      </w:r>
      <w:bookmarkEnd w:id="565"/>
    </w:p>
    <w:p w14:paraId="715DAD08" w14:textId="77777777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6AE083B" w14:textId="7AFC09AD" w:rsidR="00BD717E" w:rsidRPr="00B65789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  <w:commentRangeStart w:id="566"/>
      <w:commentRangeStart w:id="567"/>
      <w:r w:rsidRPr="00BD717E">
        <w:rPr>
          <w:rFonts w:asciiTheme="minorHAnsi" w:hAnsiTheme="minorHAnsi" w:cstheme="minorHAnsi"/>
          <w:sz w:val="22"/>
          <w:szCs w:val="22"/>
        </w:rPr>
        <w:t>Τα πεδία που θα περιλαμβάνονται στο αρχείο είναι :</w:t>
      </w:r>
      <w:commentRangeEnd w:id="566"/>
      <w:r w:rsidR="00E16C79">
        <w:rPr>
          <w:rStyle w:val="CommentReference"/>
        </w:rPr>
        <w:commentReference w:id="566"/>
      </w:r>
      <w:commentRangeEnd w:id="567"/>
      <w:r w:rsidR="001E3A41">
        <w:rPr>
          <w:rStyle w:val="CommentReference"/>
        </w:rPr>
        <w:commentReference w:id="567"/>
      </w:r>
    </w:p>
    <w:p w14:paraId="516BD343" w14:textId="77777777" w:rsidR="00BD717E" w:rsidRDefault="00BD717E" w:rsidP="00BD717E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0B87E2" w14:textId="108174D5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ΑΦΜ Πελάτη</w:t>
      </w:r>
    </w:p>
    <w:p w14:paraId="4AB1DB41" w14:textId="70EE276F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BD717E">
        <w:rPr>
          <w:rFonts w:asciiTheme="minorHAnsi" w:hAnsiTheme="minorHAnsi" w:cstheme="minorHAnsi"/>
          <w:sz w:val="22"/>
          <w:szCs w:val="22"/>
        </w:rPr>
        <w:t xml:space="preserve"> Πελάτη</w:t>
      </w:r>
    </w:p>
    <w:p w14:paraId="4A1F778C" w14:textId="538713B2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Οικονομικό έτος</w:t>
      </w:r>
    </w:p>
    <w:p w14:paraId="343A12F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Καθαρό Σύνολο Ενσώμ. Πάγιου Ενεργητικού</w:t>
      </w:r>
    </w:p>
    <w:p w14:paraId="32F79203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Αποθέματα</w:t>
      </w:r>
    </w:p>
    <w:p w14:paraId="5EA93A9B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Εμπορικές Απαιτήσεις</w:t>
      </w:r>
    </w:p>
    <w:p w14:paraId="1D3A2B0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Χρηματικά Διαθέσιμα</w:t>
      </w:r>
    </w:p>
    <w:p w14:paraId="5B912912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Σύνολο ενεργητικού</w:t>
      </w:r>
    </w:p>
    <w:p w14:paraId="6AE1719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Ίδια Κεφάλαια</w:t>
      </w:r>
    </w:p>
    <w:p w14:paraId="65D0078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Μετοχικό κεφάλαιο </w:t>
      </w:r>
    </w:p>
    <w:p w14:paraId="78BD6CC7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Εμπορικές Υποχρεώσεις</w:t>
      </w:r>
    </w:p>
    <w:p w14:paraId="16030AF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Συνολικός Τραπεζικός Δανεισμός</w:t>
      </w:r>
    </w:p>
    <w:p w14:paraId="0DC8D5E4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Βραχυπρόθεσμος τραπεζικός δανεισμός</w:t>
      </w:r>
    </w:p>
    <w:p w14:paraId="6CC240B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Μακροπρόθεσμος τραπεζικός δανεισμός</w:t>
      </w:r>
    </w:p>
    <w:p w14:paraId="733A028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Συνολικές Υποχρεώσεις</w:t>
      </w:r>
    </w:p>
    <w:p w14:paraId="1380B31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Κύκλος Εργασιών</w:t>
      </w:r>
    </w:p>
    <w:p w14:paraId="4B643BE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Μικτό κέρδος</w:t>
      </w:r>
    </w:p>
    <w:p w14:paraId="5F5BA52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EBITDA</w:t>
      </w:r>
    </w:p>
    <w:p w14:paraId="59DB8988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ΕΒIΤ</w:t>
      </w:r>
    </w:p>
    <w:p w14:paraId="5638015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Κέρδη (Ζημιές) προ φόρων</w:t>
      </w:r>
    </w:p>
    <w:p w14:paraId="3D99609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Καθαρά Κέρδη (Ζημιές)</w:t>
      </w:r>
    </w:p>
    <w:p w14:paraId="401C75B3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Κεφάλαιο Κίνησης</w:t>
      </w:r>
    </w:p>
    <w:p w14:paraId="1EDC27E0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λειτουργικές δραστηριότητες  (Υπολογισθείσες)</w:t>
      </w:r>
    </w:p>
    <w:p w14:paraId="7EF279A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επενδυτικές δραστηριότητες (Υπολογισθείσες)</w:t>
      </w:r>
    </w:p>
    <w:p w14:paraId="37325EED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Ταμειακές ροές από Χρηματοδοτικές δραστηριότητες (Υπολογισθείσες)</w:t>
      </w:r>
    </w:p>
    <w:p w14:paraId="227080CB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Εισροές από Αύξηση Μετοχικού Κεφαλαίου (Υπολογισθείσες)</w:t>
      </w:r>
    </w:p>
    <w:p w14:paraId="5109A54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Πληρωμή μερισμάτων</w:t>
      </w:r>
    </w:p>
    <w:p w14:paraId="7A16F4E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Περιθώριο Μικτού Κέρδους </w:t>
      </w:r>
    </w:p>
    <w:p w14:paraId="5DBE26C5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Περιθώριο Καθαρού Κέρδους</w:t>
      </w:r>
    </w:p>
    <w:p w14:paraId="62E24049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 xml:space="preserve">EBITDA margin </w:t>
      </w:r>
    </w:p>
    <w:p w14:paraId="1CC91FDE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Συνολικός Τραπεζικός Δανεισμός / EBITDA</w:t>
      </w:r>
    </w:p>
    <w:p w14:paraId="6AD837FA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Καθαρός Τραπεζικός Δανεισμός / ΕΒITDA</w:t>
      </w:r>
    </w:p>
    <w:p w14:paraId="03E851BC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Debt to Equity</w:t>
      </w:r>
    </w:p>
    <w:p w14:paraId="02943998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Return on Assets (ROA)</w:t>
      </w:r>
    </w:p>
    <w:p w14:paraId="0B723AB6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lastRenderedPageBreak/>
        <w:t>Return on Equity (ROE)</w:t>
      </w:r>
    </w:p>
    <w:p w14:paraId="38431E54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Interest Coverage Ratio (ICR)</w:t>
      </w:r>
    </w:p>
    <w:p w14:paraId="01EF4E8F" w14:textId="77777777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Current</w:t>
      </w:r>
      <w:r w:rsidRPr="00EF2B23">
        <w:rPr>
          <w:rFonts w:asciiTheme="minorHAnsi" w:hAnsiTheme="minorHAnsi" w:cstheme="minorHAnsi"/>
          <w:sz w:val="22"/>
          <w:szCs w:val="22"/>
        </w:rPr>
        <w:t xml:space="preserve"> </w:t>
      </w:r>
      <w:r w:rsidRPr="00BD717E">
        <w:rPr>
          <w:rFonts w:asciiTheme="minorHAnsi" w:hAnsiTheme="minorHAnsi" w:cstheme="minorHAnsi"/>
          <w:sz w:val="22"/>
          <w:szCs w:val="22"/>
          <w:lang w:val="en-US"/>
        </w:rPr>
        <w:t>ratio</w:t>
      </w:r>
      <w:r w:rsidRPr="00EF2B23">
        <w:rPr>
          <w:rFonts w:asciiTheme="minorHAnsi" w:hAnsiTheme="minorHAnsi" w:cstheme="minorHAnsi"/>
          <w:sz w:val="22"/>
          <w:szCs w:val="22"/>
        </w:rPr>
        <w:t xml:space="preserve"> (</w:t>
      </w:r>
      <w:r w:rsidRPr="00BD717E">
        <w:rPr>
          <w:rFonts w:asciiTheme="minorHAnsi" w:hAnsiTheme="minorHAnsi" w:cstheme="minorHAnsi"/>
          <w:sz w:val="22"/>
          <w:szCs w:val="22"/>
        </w:rPr>
        <w:t>Δείκτης</w:t>
      </w:r>
      <w:r w:rsidRPr="00EF2B23">
        <w:rPr>
          <w:rFonts w:asciiTheme="minorHAnsi" w:hAnsiTheme="minorHAnsi" w:cstheme="minorHAnsi"/>
          <w:sz w:val="22"/>
          <w:szCs w:val="22"/>
        </w:rPr>
        <w:t xml:space="preserve"> </w:t>
      </w:r>
      <w:r w:rsidRPr="00BD717E">
        <w:rPr>
          <w:rFonts w:asciiTheme="minorHAnsi" w:hAnsiTheme="minorHAnsi" w:cstheme="minorHAnsi"/>
          <w:sz w:val="22"/>
          <w:szCs w:val="22"/>
        </w:rPr>
        <w:t>Κυκλοφ</w:t>
      </w:r>
      <w:r w:rsidRPr="00EF2B23">
        <w:rPr>
          <w:rFonts w:asciiTheme="minorHAnsi" w:hAnsiTheme="minorHAnsi" w:cstheme="minorHAnsi"/>
          <w:sz w:val="22"/>
          <w:szCs w:val="22"/>
        </w:rPr>
        <w:t xml:space="preserve">. </w:t>
      </w:r>
      <w:r w:rsidRPr="00BD717E">
        <w:rPr>
          <w:rFonts w:asciiTheme="minorHAnsi" w:hAnsiTheme="minorHAnsi" w:cstheme="minorHAnsi"/>
          <w:sz w:val="22"/>
          <w:szCs w:val="22"/>
        </w:rPr>
        <w:t>Ρευστότητας)</w:t>
      </w:r>
    </w:p>
    <w:p w14:paraId="45B8913A" w14:textId="54A5642B" w:rsidR="00BD717E" w:rsidRPr="00BD717E" w:rsidRDefault="00BD717E" w:rsidP="00BD717E">
      <w:pPr>
        <w:pStyle w:val="ListParagraph"/>
        <w:numPr>
          <w:ilvl w:val="0"/>
          <w:numId w:val="39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Quick ratio (Δείκτης 'Αμεσης Ρευστότητας)</w:t>
      </w:r>
    </w:p>
    <w:p w14:paraId="110022A9" w14:textId="0DB1F905" w:rsidR="00BD717E" w:rsidRDefault="00BD717E" w:rsidP="00BD717E">
      <w:pPr>
        <w:jc w:val="both"/>
        <w:rPr>
          <w:rFonts w:cs="Arial"/>
          <w:sz w:val="20"/>
          <w:szCs w:val="20"/>
        </w:rPr>
      </w:pPr>
    </w:p>
    <w:p w14:paraId="7FAAFB05" w14:textId="7696089C" w:rsidR="00BD717E" w:rsidRPr="00EF2B23" w:rsidRDefault="00BD717E" w:rsidP="00BD717E">
      <w:pPr>
        <w:pStyle w:val="Heading3"/>
        <w:rPr>
          <w:lang w:val="el-GR"/>
        </w:rPr>
      </w:pPr>
      <w:bookmarkStart w:id="568" w:name="_Toc104980814"/>
      <w:r w:rsidRPr="00EF2B23">
        <w:rPr>
          <w:lang w:val="el-GR"/>
        </w:rPr>
        <w:t>Περιοδικότητα αρχείου</w:t>
      </w:r>
      <w:bookmarkEnd w:id="568"/>
    </w:p>
    <w:p w14:paraId="74D53D8F" w14:textId="47A73347" w:rsidR="00096D6D" w:rsidRPr="00EF2B23" w:rsidRDefault="00096D6D" w:rsidP="00096D6D">
      <w:pPr>
        <w:rPr>
          <w:lang w:eastAsia="en-US"/>
        </w:rPr>
      </w:pPr>
    </w:p>
    <w:p w14:paraId="7467042E" w14:textId="1034E4DC" w:rsidR="00096D6D" w:rsidRP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Η εξαγωγή του αρχείου θα </w:t>
      </w:r>
      <w:ins w:id="569" w:author="Sgouros Konstantinos" w:date="2022-05-20T10:54:00Z">
        <w:r w:rsidR="002D0085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ακολουθήσει την περιοδικότητα του </w:t>
        </w:r>
        <w:r w:rsidR="002D0085">
          <w:rPr>
            <w:rFonts w:asciiTheme="minorHAnsi" w:hAnsiTheme="minorHAnsi" w:cstheme="minorHAnsi"/>
            <w:sz w:val="22"/>
            <w:szCs w:val="22"/>
            <w:lang w:val="en-US" w:eastAsia="en-US"/>
          </w:rPr>
          <w:t>OSI</w:t>
        </w:r>
        <w:r w:rsidR="002D0085" w:rsidRPr="002D0085">
          <w:rPr>
            <w:rFonts w:asciiTheme="minorHAnsi" w:hAnsiTheme="minorHAnsi" w:cstheme="minorHAnsi"/>
            <w:sz w:val="22"/>
            <w:szCs w:val="22"/>
            <w:lang w:eastAsia="en-US"/>
            <w:rPrChange w:id="570" w:author="Sgouros Konstantinos" w:date="2022-05-20T10:5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="002D0085">
          <w:rPr>
            <w:rFonts w:asciiTheme="minorHAnsi" w:hAnsiTheme="minorHAnsi" w:cstheme="minorHAnsi"/>
            <w:sz w:val="22"/>
            <w:szCs w:val="22"/>
            <w:lang w:val="en-US" w:eastAsia="en-US"/>
          </w:rPr>
          <w:t>report</w:t>
        </w:r>
      </w:ins>
      <w:del w:id="571" w:author="Sgouros Konstantinos" w:date="2022-05-20T10:55:00Z">
        <w:r w:rsidRPr="00096D6D" w:rsidDel="002D0085">
          <w:rPr>
            <w:rFonts w:asciiTheme="minorHAnsi" w:hAnsiTheme="minorHAnsi" w:cstheme="minorHAnsi"/>
            <w:sz w:val="22"/>
            <w:szCs w:val="22"/>
            <w:lang w:eastAsia="en-US"/>
          </w:rPr>
          <w:delText xml:space="preserve">είναι μηνιαία </w:delText>
        </w:r>
      </w:del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και θα περιέχει </w:t>
      </w:r>
      <w:r w:rsidRPr="00096D6D">
        <w:rPr>
          <w:rFonts w:asciiTheme="minorHAnsi" w:hAnsiTheme="minorHAnsi" w:cstheme="minorHAnsi"/>
          <w:sz w:val="22"/>
          <w:szCs w:val="22"/>
          <w:lang w:val="en-US" w:eastAsia="en-US"/>
        </w:rPr>
        <w:t>full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δεδομένα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ξεκινώντας από την ημερομηνία μετάπτωσης του 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RA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στο 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CL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(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δηλαδή μετά τις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05-01-2021)</w:t>
      </w:r>
      <w:r w:rsidR="0068751B">
        <w:rPr>
          <w:rFonts w:asciiTheme="minorHAnsi" w:hAnsiTheme="minorHAnsi" w:cstheme="minorHAnsi"/>
          <w:sz w:val="22"/>
          <w:szCs w:val="22"/>
          <w:lang w:eastAsia="en-US"/>
        </w:rPr>
        <w:t xml:space="preserve"> έως και την ημερομηνία που θα κληθεί να εκτελεστεί η εφαρμογή. </w:t>
      </w:r>
    </w:p>
    <w:p w14:paraId="27F72B71" w14:textId="75297A02" w:rsidR="002430DD" w:rsidRDefault="002430DD" w:rsidP="009551F3">
      <w:pPr>
        <w:rPr>
          <w:rFonts w:asciiTheme="minorHAnsi" w:hAnsiTheme="minorHAnsi" w:cstheme="minorHAnsi"/>
          <w:sz w:val="22"/>
          <w:szCs w:val="22"/>
        </w:rPr>
      </w:pPr>
    </w:p>
    <w:p w14:paraId="533AA5F9" w14:textId="06B7F9D4" w:rsidR="00096D6D" w:rsidRPr="00EF2B23" w:rsidRDefault="00096D6D" w:rsidP="00096D6D">
      <w:pPr>
        <w:pStyle w:val="Heading3"/>
        <w:rPr>
          <w:lang w:val="el-GR"/>
        </w:rPr>
      </w:pPr>
      <w:bookmarkStart w:id="572" w:name="_Toc104980815"/>
      <w:commentRangeStart w:id="573"/>
      <w:commentRangeStart w:id="574"/>
      <w:r w:rsidRPr="00EF2B23">
        <w:rPr>
          <w:lang w:val="el-GR"/>
        </w:rPr>
        <w:t>Κανόνες εξαγωγής δεδομένων</w:t>
      </w:r>
      <w:bookmarkEnd w:id="572"/>
      <w:r w:rsidRPr="00EF2B23">
        <w:rPr>
          <w:lang w:val="el-GR"/>
        </w:rPr>
        <w:t xml:space="preserve"> </w:t>
      </w:r>
      <w:commentRangeEnd w:id="573"/>
      <w:r w:rsidR="00E16C79">
        <w:rPr>
          <w:rStyle w:val="CommentReference"/>
          <w:rFonts w:ascii="Times New Roman" w:hAnsi="Times New Roman" w:cs="Times New Roman"/>
          <w:b w:val="0"/>
          <w:bCs w:val="0"/>
          <w:lang w:val="el-GR" w:eastAsia="el-GR"/>
        </w:rPr>
        <w:commentReference w:id="573"/>
      </w:r>
      <w:commentRangeEnd w:id="574"/>
      <w:r w:rsidR="006F3F24">
        <w:rPr>
          <w:rStyle w:val="CommentReference"/>
          <w:rFonts w:ascii="Times New Roman" w:hAnsi="Times New Roman" w:cs="Times New Roman"/>
          <w:b w:val="0"/>
          <w:bCs w:val="0"/>
          <w:lang w:val="el-GR" w:eastAsia="el-GR"/>
        </w:rPr>
        <w:commentReference w:id="574"/>
      </w:r>
    </w:p>
    <w:p w14:paraId="5AF7FD26" w14:textId="3299DF9F" w:rsidR="00096D6D" w:rsidRPr="00EF2B23" w:rsidRDefault="00096D6D" w:rsidP="00096D6D">
      <w:pPr>
        <w:rPr>
          <w:lang w:eastAsia="en-US"/>
        </w:rPr>
      </w:pPr>
    </w:p>
    <w:p w14:paraId="7A83CDDD" w14:textId="0E635822" w:rsid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Τα οικονομικά μεγέθη που θα απεικονίζονται στο εξαγόμενο αρχείο θα αφορούν την τελευταία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επικυρωμένη διαβάθμιση σε συγκεκριμένο εύρος ημερομηνιών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. Συγκεκριμένα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από την ημερά της μετάπτωσης και μετά (</w:t>
      </w:r>
      <w:r w:rsidR="009A3EC9" w:rsidRPr="009A3EC9">
        <w:rPr>
          <w:rFonts w:asciiTheme="minorHAnsi" w:hAnsiTheme="minorHAnsi" w:cstheme="minorHAnsi"/>
          <w:sz w:val="22"/>
          <w:szCs w:val="22"/>
          <w:lang w:eastAsia="en-US"/>
        </w:rPr>
        <w:t xml:space="preserve">&gt;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05-01-2021)  έως και την παραμετρική ημερομηνία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κλήσης της εφαρμογής 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την οποία </w:t>
      </w:r>
      <w:r>
        <w:rPr>
          <w:rFonts w:asciiTheme="minorHAnsi" w:hAnsiTheme="minorHAnsi" w:cstheme="minorHAnsi"/>
          <w:sz w:val="22"/>
          <w:szCs w:val="22"/>
          <w:lang w:eastAsia="en-US"/>
        </w:rPr>
        <w:t>λαμβάνουμε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 xml:space="preserve"> από τον </w:t>
      </w:r>
      <w:r w:rsidR="0015411E">
        <w:rPr>
          <w:rFonts w:asciiTheme="minorHAnsi" w:hAnsiTheme="minorHAnsi" w:cstheme="minorHAnsi"/>
          <w:sz w:val="22"/>
          <w:szCs w:val="22"/>
          <w:lang w:eastAsia="en-US"/>
        </w:rPr>
        <w:t>O</w:t>
      </w:r>
      <w:r w:rsidR="0015411E">
        <w:rPr>
          <w:rFonts w:asciiTheme="minorHAnsi" w:hAnsiTheme="minorHAnsi" w:cstheme="minorHAnsi"/>
          <w:sz w:val="22"/>
          <w:szCs w:val="22"/>
          <w:lang w:val="en-US" w:eastAsia="en-US"/>
        </w:rPr>
        <w:t>P</w:t>
      </w:r>
      <w:r w:rsidR="0015411E">
        <w:rPr>
          <w:rFonts w:asciiTheme="minorHAnsi" w:hAnsiTheme="minorHAnsi" w:cstheme="minorHAnsi"/>
          <w:sz w:val="22"/>
          <w:szCs w:val="22"/>
          <w:lang w:eastAsia="en-US"/>
        </w:rPr>
        <w:t>CON</w:t>
      </w:r>
      <w:r w:rsidRPr="00096D6D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19EB12DC" w14:textId="13F09352" w:rsidR="0015411E" w:rsidRPr="00791D38" w:rsidRDefault="0015411E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 xml:space="preserve">Θα </w:t>
      </w:r>
      <w:r w:rsidR="0068751B">
        <w:rPr>
          <w:rFonts w:asciiTheme="minorHAnsi" w:hAnsiTheme="minorHAnsi" w:cstheme="minorHAnsi"/>
          <w:sz w:val="22"/>
          <w:szCs w:val="22"/>
          <w:lang w:eastAsia="en-US"/>
        </w:rPr>
        <w:t>ληφθ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>εί</w:t>
      </w:r>
      <w:r w:rsidR="0068751B">
        <w:rPr>
          <w:rFonts w:asciiTheme="minorHAnsi" w:hAnsiTheme="minorHAnsi" w:cstheme="minorHAnsi"/>
          <w:sz w:val="22"/>
          <w:szCs w:val="22"/>
          <w:lang w:eastAsia="en-US"/>
        </w:rPr>
        <w:t xml:space="preserve"> υπόψη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το </w:t>
      </w:r>
      <w:commentRangeStart w:id="575"/>
      <w:commentRangeStart w:id="576"/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μοντέλο 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FA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-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FIN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.</w:t>
      </w:r>
      <w:commentRangeEnd w:id="575"/>
      <w:r w:rsidR="00E16C79">
        <w:rPr>
          <w:rStyle w:val="CommentReference"/>
        </w:rPr>
        <w:commentReference w:id="575"/>
      </w:r>
      <w:commentRangeEnd w:id="576"/>
      <w:r w:rsidR="001E3A41">
        <w:rPr>
          <w:rStyle w:val="CommentReference"/>
        </w:rPr>
        <w:commentReference w:id="576"/>
      </w:r>
    </w:p>
    <w:p w14:paraId="65330837" w14:textId="752447D2" w:rsidR="0015411E" w:rsidRDefault="0015411E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Από τους δε ισολογισμούς, θα επιλέγονται εκείνοι με 12μηνη χρήση (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period</w:t>
      </w:r>
      <w:r w:rsidRPr="0015411E">
        <w:rPr>
          <w:rFonts w:asciiTheme="minorHAnsi" w:hAnsiTheme="minorHAnsi" w:cstheme="minorHAnsi"/>
          <w:sz w:val="22"/>
          <w:szCs w:val="22"/>
          <w:lang w:eastAsia="en-US"/>
        </w:rPr>
        <w:t>)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.</w:t>
      </w:r>
    </w:p>
    <w:p w14:paraId="3BB3715A" w14:textId="54D8A0FE" w:rsidR="00096D6D" w:rsidRDefault="005A3C93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Τα δε στοιχεία Πελάτη (ΑΦΜ,</w:t>
      </w:r>
      <w:r>
        <w:rPr>
          <w:rFonts w:asciiTheme="minorHAnsi" w:hAnsiTheme="minorHAnsi" w:cstheme="minorHAnsi"/>
          <w:sz w:val="22"/>
          <w:szCs w:val="22"/>
          <w:lang w:val="en-US" w:eastAsia="en-US"/>
        </w:rPr>
        <w:t>CDI</w:t>
      </w:r>
      <w:r w:rsidRPr="005A3C93">
        <w:rPr>
          <w:rFonts w:asciiTheme="minorHAnsi" w:hAnsiTheme="minorHAnsi" w:cstheme="minorHAnsi"/>
          <w:sz w:val="22"/>
          <w:szCs w:val="22"/>
          <w:lang w:eastAsia="en-US"/>
        </w:rPr>
        <w:t xml:space="preserve">) </w:t>
      </w:r>
      <w:r>
        <w:rPr>
          <w:rFonts w:asciiTheme="minorHAnsi" w:hAnsiTheme="minorHAnsi" w:cstheme="minorHAnsi"/>
          <w:sz w:val="22"/>
          <w:szCs w:val="22"/>
          <w:lang w:eastAsia="en-US"/>
        </w:rPr>
        <w:t>θα αφορούν την έκδοση</w:t>
      </w:r>
      <w:r w:rsidR="007729C0" w:rsidRPr="007729C0">
        <w:rPr>
          <w:rFonts w:asciiTheme="minorHAnsi" w:hAnsiTheme="minorHAnsi" w:cstheme="minorHAnsi"/>
          <w:sz w:val="22"/>
          <w:szCs w:val="22"/>
          <w:lang w:eastAsia="en-US"/>
        </w:rPr>
        <w:t>(</w:t>
      </w:r>
      <w:r w:rsidR="007729C0">
        <w:rPr>
          <w:rFonts w:asciiTheme="minorHAnsi" w:hAnsiTheme="minorHAnsi" w:cstheme="minorHAnsi"/>
          <w:sz w:val="22"/>
          <w:szCs w:val="22"/>
          <w:lang w:val="en-US" w:eastAsia="en-US"/>
        </w:rPr>
        <w:t>version</w:t>
      </w:r>
      <w:r w:rsidR="007729C0" w:rsidRPr="007729C0">
        <w:rPr>
          <w:rFonts w:asciiTheme="minorHAnsi" w:hAnsiTheme="minorHAnsi" w:cstheme="minorHAnsi"/>
          <w:sz w:val="22"/>
          <w:szCs w:val="22"/>
          <w:lang w:eastAsia="en-US"/>
        </w:rPr>
        <w:t>)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του Πελάτη κατά την έγκριση της διαβάθμισης.</w:t>
      </w:r>
    </w:p>
    <w:p w14:paraId="15A50E03" w14:textId="6AA76D40" w:rsidR="00680D99" w:rsidRDefault="00680D99" w:rsidP="005A3C93">
      <w:pPr>
        <w:rPr>
          <w:ins w:id="577" w:author="Sgouros Konstantinos" w:date="2022-05-20T10:55:00Z"/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Στην περίπτωση που στα υπολογιζόμενα πεδία, ο παρονομαστής είναι μηδέν, το εξαγόμενο πεδίο θα λαμβάνει την τιμή null.</w:t>
      </w:r>
      <w:r w:rsidRPr="00680D99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US"/>
        </w:rPr>
        <w:t xml:space="preserve">  </w:t>
      </w:r>
    </w:p>
    <w:p w14:paraId="341717A7" w14:textId="05B015E3" w:rsidR="002D0085" w:rsidRDefault="002D0085" w:rsidP="005A3C93">
      <w:pPr>
        <w:rPr>
          <w:ins w:id="578" w:author="Sgouros Konstantinos" w:date="2022-05-20T11:01:00Z"/>
          <w:rFonts w:asciiTheme="minorHAnsi" w:hAnsiTheme="minorHAnsi" w:cstheme="minorHAnsi"/>
          <w:sz w:val="22"/>
          <w:szCs w:val="22"/>
          <w:lang w:eastAsia="en-US"/>
        </w:rPr>
      </w:pPr>
      <w:ins w:id="579" w:author="Sgouros Konstantinos" w:date="2022-05-20T10:57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Για το πεδίο </w:t>
        </w:r>
        <w:r w:rsidRPr="002D0085">
          <w:rPr>
            <w:rFonts w:asciiTheme="minorHAnsi" w:hAnsiTheme="minorHAnsi" w:cstheme="minorHAnsi"/>
            <w:sz w:val="22"/>
            <w:szCs w:val="22"/>
            <w:lang w:eastAsia="en-US"/>
            <w:rPrChange w:id="580" w:author="Sgouros Konstantinos" w:date="2022-05-20T10:57:00Z">
              <w:rPr>
                <w:b/>
                <w:bCs/>
              </w:rPr>
            </w:rPrChange>
          </w:rPr>
          <w:t>Εισροές από Αύξηση Μετοχικού Κεφαλαίου (Υπολογισθείσες)</w:t>
        </w:r>
      </w:ins>
      <w:ins w:id="581" w:author="Sgouros Konstantinos" w:date="2022-05-20T10:58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</w:ins>
    </w:p>
    <w:p w14:paraId="4F44586A" w14:textId="77777777" w:rsidR="002D0085" w:rsidRDefault="002D0085" w:rsidP="005A3C93">
      <w:pPr>
        <w:rPr>
          <w:ins w:id="582" w:author="Sgouros Konstantinos" w:date="2022-05-20T11:00:00Z"/>
          <w:rFonts w:asciiTheme="minorHAnsi" w:hAnsiTheme="minorHAnsi" w:cstheme="minorHAnsi"/>
          <w:sz w:val="22"/>
          <w:szCs w:val="22"/>
          <w:lang w:eastAsia="en-US"/>
        </w:rPr>
      </w:pPr>
    </w:p>
    <w:p w14:paraId="5503D986" w14:textId="77777777" w:rsidR="002D0085" w:rsidRPr="00DC433F" w:rsidRDefault="002D0085" w:rsidP="002D0085">
      <w:pPr>
        <w:numPr>
          <w:ilvl w:val="0"/>
          <w:numId w:val="42"/>
        </w:numPr>
        <w:rPr>
          <w:ins w:id="583" w:author="Sgouros Konstantinos" w:date="2022-05-20T11:00:00Z"/>
          <w:rFonts w:asciiTheme="minorHAnsi" w:hAnsiTheme="minorHAnsi" w:cstheme="minorHAnsi"/>
          <w:sz w:val="22"/>
          <w:szCs w:val="22"/>
          <w:lang w:eastAsia="en-US"/>
          <w:rPrChange w:id="584" w:author="Sgouros Konstantinos" w:date="2022-05-20T11:04:00Z">
            <w:rPr>
              <w:ins w:id="585" w:author="Sgouros Konstantinos" w:date="2022-05-20T11:00:00Z"/>
              <w:color w:val="1F497D"/>
              <w:sz w:val="22"/>
              <w:szCs w:val="22"/>
            </w:rPr>
          </w:rPrChange>
        </w:rPr>
      </w:pPr>
      <w:ins w:id="586" w:author="Sgouros Konstantinos" w:date="2022-05-20T11:00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587" w:author="Sgouros Konstantinos" w:date="2022-05-20T11:04:00Z">
              <w:rPr>
                <w:color w:val="1F497D"/>
              </w:rPr>
            </w:rPrChange>
          </w:rPr>
          <w:t xml:space="preserve">Στην περίπτωση που για ένα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588" w:author="Sgouros Konstantinos" w:date="2022-05-20T11:04:00Z">
              <w:rPr>
                <w:color w:val="1F497D"/>
                <w:lang w:val="en-US"/>
              </w:rPr>
            </w:rPrChange>
          </w:rPr>
          <w:t xml:space="preserve">rating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589" w:author="Sgouros Konstantinos" w:date="2022-05-20T11:04:00Z">
              <w:rPr>
                <w:color w:val="1F497D"/>
              </w:rPr>
            </w:rPrChange>
          </w:rPr>
          <w:t xml:space="preserve">Πελάτη, συμμετέχουν (πχ) οι ισολογισμοί 2017,2018,2019, με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590" w:author="Sgouros Konstantinos" w:date="2022-05-20T11:04:00Z">
              <w:rPr>
                <w:color w:val="1F497D"/>
                <w:lang w:val="en-US"/>
              </w:rPr>
            </w:rPrChange>
          </w:rPr>
          <w:t xml:space="preserve">values </w:t>
        </w:r>
      </w:ins>
    </w:p>
    <w:p w14:paraId="0FBCC35F" w14:textId="77777777" w:rsidR="002D0085" w:rsidRPr="00DC433F" w:rsidRDefault="002D0085" w:rsidP="002D0085">
      <w:pPr>
        <w:rPr>
          <w:ins w:id="591" w:author="Sgouros Konstantinos" w:date="2022-05-20T11:00:00Z"/>
          <w:rFonts w:asciiTheme="minorHAnsi" w:hAnsiTheme="minorHAnsi" w:cstheme="minorHAnsi"/>
          <w:sz w:val="22"/>
          <w:szCs w:val="22"/>
          <w:lang w:eastAsia="en-US"/>
          <w:rPrChange w:id="592" w:author="Sgouros Konstantinos" w:date="2022-05-20T11:04:00Z">
            <w:rPr>
              <w:ins w:id="593" w:author="Sgouros Konstantinos" w:date="2022-05-20T11:00:00Z"/>
              <w:rFonts w:eastAsiaTheme="minorHAnsi"/>
            </w:rPr>
          </w:rPrChange>
        </w:rPr>
      </w:pPr>
      <w:ins w:id="594" w:author="Sgouros Konstantinos" w:date="2022-05-20T11:00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595" w:author="Sgouros Konstantinos" w:date="2022-05-20T11:04:00Z">
              <w:rPr>
                <w:color w:val="1F497D"/>
              </w:rPr>
            </w:rPrChange>
          </w:rPr>
          <w:t> </w:t>
        </w:r>
      </w:ins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</w:tblGrid>
      <w:tr w:rsidR="002D0085" w:rsidRPr="00DC433F" w14:paraId="274C1D66" w14:textId="77777777" w:rsidTr="002D0085">
        <w:trPr>
          <w:trHeight w:val="300"/>
          <w:ins w:id="596" w:author="Sgouros Konstantinos" w:date="2022-05-20T11:00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9FD73F" w14:textId="77777777" w:rsidR="002D0085" w:rsidRPr="00DC433F" w:rsidRDefault="002D0085">
            <w:pPr>
              <w:rPr>
                <w:ins w:id="597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598" w:author="Sgouros Konstantinos" w:date="2022-05-20T11:04:00Z">
                  <w:rPr>
                    <w:ins w:id="599" w:author="Sgouros Konstantinos" w:date="2022-05-20T11:00:00Z"/>
                  </w:rPr>
                </w:rPrChange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116D85" w14:textId="77777777" w:rsidR="002D0085" w:rsidRPr="00DC433F" w:rsidRDefault="002D0085">
            <w:pPr>
              <w:jc w:val="right"/>
              <w:rPr>
                <w:ins w:id="600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01" w:author="Sgouros Konstantinos" w:date="2022-05-20T11:04:00Z">
                  <w:rPr>
                    <w:ins w:id="602" w:author="Sgouros Konstantinos" w:date="2022-05-20T11:00:00Z"/>
                    <w:rFonts w:ascii="Calibri" w:eastAsiaTheme="minorHAnsi" w:hAnsi="Calibri" w:cs="Calibri"/>
                    <w:sz w:val="22"/>
                    <w:szCs w:val="22"/>
                  </w:rPr>
                </w:rPrChange>
              </w:rPr>
            </w:pPr>
            <w:ins w:id="603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04" w:author="Sgouros Konstantinos" w:date="2022-05-20T11:04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A354CA" w14:textId="77777777" w:rsidR="002D0085" w:rsidRPr="00DC433F" w:rsidRDefault="002D0085">
            <w:pPr>
              <w:jc w:val="right"/>
              <w:rPr>
                <w:ins w:id="605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06" w:author="Sgouros Konstantinos" w:date="2022-05-20T11:04:00Z">
                  <w:rPr>
                    <w:ins w:id="607" w:author="Sgouros Konstantinos" w:date="2022-05-20T11:00:00Z"/>
                  </w:rPr>
                </w:rPrChange>
              </w:rPr>
            </w:pPr>
            <w:ins w:id="608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09" w:author="Sgouros Konstantinos" w:date="2022-05-20T11:04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F8C28C" w14:textId="77777777" w:rsidR="002D0085" w:rsidRPr="00DC433F" w:rsidRDefault="002D0085">
            <w:pPr>
              <w:jc w:val="right"/>
              <w:rPr>
                <w:ins w:id="610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11" w:author="Sgouros Konstantinos" w:date="2022-05-20T11:04:00Z">
                  <w:rPr>
                    <w:ins w:id="612" w:author="Sgouros Konstantinos" w:date="2022-05-20T11:00:00Z"/>
                  </w:rPr>
                </w:rPrChange>
              </w:rPr>
            </w:pPr>
            <w:ins w:id="613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14" w:author="Sgouros Konstantinos" w:date="2022-05-20T11:04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2D0085" w:rsidRPr="00DC433F" w14:paraId="229E4C5C" w14:textId="77777777" w:rsidTr="002D0085">
        <w:trPr>
          <w:trHeight w:val="300"/>
          <w:ins w:id="615" w:author="Sgouros Konstantinos" w:date="2022-05-20T11:00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08FCC" w14:textId="77777777" w:rsidR="002D0085" w:rsidRPr="00DC433F" w:rsidRDefault="002D0085">
            <w:pPr>
              <w:rPr>
                <w:ins w:id="616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17" w:author="Sgouros Konstantinos" w:date="2022-05-20T11:04:00Z">
                  <w:rPr>
                    <w:ins w:id="618" w:author="Sgouros Konstantinos" w:date="2022-05-20T11:00:00Z"/>
                  </w:rPr>
                </w:rPrChange>
              </w:rPr>
            </w:pPr>
            <w:ins w:id="619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20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9525C" w14:textId="77777777" w:rsidR="002D0085" w:rsidRPr="00DC433F" w:rsidRDefault="002D0085">
            <w:pPr>
              <w:jc w:val="right"/>
              <w:rPr>
                <w:ins w:id="621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22" w:author="Sgouros Konstantinos" w:date="2022-05-20T11:04:00Z">
                  <w:rPr>
                    <w:ins w:id="623" w:author="Sgouros Konstantinos" w:date="2022-05-20T11:00:00Z"/>
                  </w:rPr>
                </w:rPrChange>
              </w:rPr>
            </w:pPr>
            <w:ins w:id="624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25" w:author="Sgouros Konstantinos" w:date="2022-05-20T11:04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8977AC" w14:textId="77777777" w:rsidR="002D0085" w:rsidRPr="00DC433F" w:rsidRDefault="002D0085">
            <w:pPr>
              <w:jc w:val="right"/>
              <w:rPr>
                <w:ins w:id="626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27" w:author="Sgouros Konstantinos" w:date="2022-05-20T11:04:00Z">
                  <w:rPr>
                    <w:ins w:id="628" w:author="Sgouros Konstantinos" w:date="2022-05-20T11:00:00Z"/>
                  </w:rPr>
                </w:rPrChange>
              </w:rPr>
            </w:pPr>
            <w:ins w:id="629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30" w:author="Sgouros Konstantinos" w:date="2022-05-20T11:04:00Z">
                    <w:rPr>
                      <w:color w:val="000000"/>
                    </w:rPr>
                  </w:rPrChange>
                </w:rPr>
                <w:t>150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C10309" w14:textId="77777777" w:rsidR="002D0085" w:rsidRPr="00DC433F" w:rsidRDefault="002D0085">
            <w:pPr>
              <w:jc w:val="right"/>
              <w:rPr>
                <w:ins w:id="631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32" w:author="Sgouros Konstantinos" w:date="2022-05-20T11:04:00Z">
                  <w:rPr>
                    <w:ins w:id="633" w:author="Sgouros Konstantinos" w:date="2022-05-20T11:00:00Z"/>
                  </w:rPr>
                </w:rPrChange>
              </w:rPr>
            </w:pPr>
            <w:ins w:id="634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35" w:author="Sgouros Konstantinos" w:date="2022-05-20T11:04:00Z">
                    <w:rPr>
                      <w:color w:val="000000"/>
                    </w:rPr>
                  </w:rPrChange>
                </w:rPr>
                <w:t>180</w:t>
              </w:r>
            </w:ins>
          </w:p>
        </w:tc>
      </w:tr>
      <w:tr w:rsidR="002D0085" w:rsidRPr="00DC433F" w14:paraId="1F56F832" w14:textId="77777777" w:rsidTr="002D0085">
        <w:trPr>
          <w:trHeight w:val="300"/>
          <w:ins w:id="636" w:author="Sgouros Konstantinos" w:date="2022-05-20T11:00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E421F7" w14:textId="77777777" w:rsidR="002D0085" w:rsidRPr="00DC433F" w:rsidRDefault="002D0085">
            <w:pPr>
              <w:rPr>
                <w:ins w:id="637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38" w:author="Sgouros Konstantinos" w:date="2022-05-20T11:04:00Z">
                  <w:rPr>
                    <w:ins w:id="639" w:author="Sgouros Konstantinos" w:date="2022-05-20T11:00:00Z"/>
                  </w:rPr>
                </w:rPrChange>
              </w:rPr>
            </w:pPr>
            <w:ins w:id="640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41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F7D195" w14:textId="77777777" w:rsidR="002D0085" w:rsidRPr="00DC433F" w:rsidRDefault="002D0085">
            <w:pPr>
              <w:jc w:val="right"/>
              <w:rPr>
                <w:ins w:id="642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43" w:author="Sgouros Konstantinos" w:date="2022-05-20T11:04:00Z">
                  <w:rPr>
                    <w:ins w:id="644" w:author="Sgouros Konstantinos" w:date="2022-05-20T11:00:00Z"/>
                  </w:rPr>
                </w:rPrChange>
              </w:rPr>
            </w:pPr>
            <w:ins w:id="645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46" w:author="Sgouros Konstantinos" w:date="2022-05-20T11:04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2FF43A" w14:textId="77777777" w:rsidR="002D0085" w:rsidRPr="00DC433F" w:rsidRDefault="002D0085">
            <w:pPr>
              <w:jc w:val="right"/>
              <w:rPr>
                <w:ins w:id="647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48" w:author="Sgouros Konstantinos" w:date="2022-05-20T11:04:00Z">
                  <w:rPr>
                    <w:ins w:id="649" w:author="Sgouros Konstantinos" w:date="2022-05-20T11:00:00Z"/>
                  </w:rPr>
                </w:rPrChange>
              </w:rPr>
            </w:pPr>
            <w:ins w:id="650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51" w:author="Sgouros Konstantinos" w:date="2022-05-20T11:04:00Z">
                    <w:rPr>
                      <w:color w:val="000000"/>
                    </w:rPr>
                  </w:rPrChange>
                </w:rPr>
                <w:t>40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B950A0" w14:textId="77777777" w:rsidR="002D0085" w:rsidRPr="00DC433F" w:rsidRDefault="002D0085">
            <w:pPr>
              <w:jc w:val="right"/>
              <w:rPr>
                <w:ins w:id="652" w:author="Sgouros Konstantinos" w:date="2022-05-20T11:00:00Z"/>
                <w:rFonts w:asciiTheme="minorHAnsi" w:hAnsiTheme="minorHAnsi" w:cstheme="minorHAnsi"/>
                <w:sz w:val="22"/>
                <w:szCs w:val="22"/>
                <w:lang w:eastAsia="en-US"/>
                <w:rPrChange w:id="653" w:author="Sgouros Konstantinos" w:date="2022-05-20T11:04:00Z">
                  <w:rPr>
                    <w:ins w:id="654" w:author="Sgouros Konstantinos" w:date="2022-05-20T11:00:00Z"/>
                  </w:rPr>
                </w:rPrChange>
              </w:rPr>
            </w:pPr>
            <w:ins w:id="655" w:author="Sgouros Konstantinos" w:date="2022-05-20T11:00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56" w:author="Sgouros Konstantinos" w:date="2022-05-20T11:04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</w:tr>
    </w:tbl>
    <w:p w14:paraId="17E546D0" w14:textId="77777777" w:rsidR="002D0085" w:rsidRPr="002D0085" w:rsidRDefault="002D0085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2437212D" w14:textId="64A43FB9" w:rsidR="003758F5" w:rsidRDefault="00DC433F" w:rsidP="005A3C93">
      <w:pPr>
        <w:rPr>
          <w:ins w:id="657" w:author="Sgouros Konstantinos" w:date="2022-05-20T11:03:00Z"/>
          <w:rFonts w:asciiTheme="minorHAnsi" w:hAnsiTheme="minorHAnsi" w:cstheme="minorHAnsi"/>
          <w:sz w:val="22"/>
          <w:szCs w:val="22"/>
          <w:lang w:eastAsia="en-US"/>
        </w:rPr>
      </w:pPr>
      <w:ins w:id="658" w:author="Sgouros Konstantinos" w:date="2022-05-20T11:01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και υπάρχει, αλλά ΔΕΝ συμμετέχει στο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59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rating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60" w:author="Sgouros Konstantinos" w:date="2022-05-20T11:01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>ισολογισμός  του 2016</w:t>
        </w:r>
      </w:ins>
      <w:ins w:id="661" w:author="Sgouros Konstantinos" w:date="2022-05-20T11:02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στο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62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RM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63" w:author="Sgouros Konstantinos" w:date="2022-05-20T11:02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64" w:author="Sgouros Konstantinos" w:date="2022-05-20T11:04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>Db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65" w:author="Sgouros Konstantinos" w:date="2022-05-20T11:02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>ΔΕΝ θα εμφανίζεται η διαφορά 2017-2016</w:t>
        </w:r>
      </w:ins>
      <w:ins w:id="666" w:author="Karakoulis Nikolaos Panagiotis" w:date="2024-01-04T13:36:00Z">
        <w:r w:rsidR="00B65789" w:rsidRPr="00B65789">
          <w:rPr>
            <w:rFonts w:asciiTheme="minorHAnsi" w:hAnsiTheme="minorHAnsi" w:cstheme="minorHAnsi"/>
            <w:sz w:val="22"/>
            <w:szCs w:val="22"/>
            <w:lang w:eastAsia="en-US"/>
            <w:rPrChange w:id="667" w:author="Karakoulis Nikolaos Panagiotis" w:date="2024-01-04T13:36:00Z">
              <w:rPr>
                <w:rFonts w:asciiTheme="minorHAnsi" w:hAnsiTheme="minorHAnsi" w:cstheme="minorHAnsi"/>
                <w:sz w:val="22"/>
                <w:szCs w:val="22"/>
                <w:lang w:val="en-US" w:eastAsia="en-US"/>
              </w:rPr>
            </w:rPrChange>
          </w:rPr>
          <w:t xml:space="preserve"> </w:t>
        </w:r>
        <w:r w:rsidR="00B65789">
          <w:rPr>
            <w:rFonts w:asciiTheme="minorHAnsi" w:hAnsiTheme="minorHAnsi" w:cstheme="minorHAnsi"/>
            <w:sz w:val="22"/>
            <w:szCs w:val="22"/>
            <w:lang w:eastAsia="en-US"/>
          </w:rPr>
          <w:t>(θα οριζεται σε 0)</w:t>
        </w:r>
      </w:ins>
      <w:ins w:id="668" w:author="Sgouros Konstantinos" w:date="2022-05-20T11:02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</w:t>
        </w:r>
      </w:ins>
      <w:ins w:id="669" w:author="Sgouros Konstantinos" w:date="2022-05-20T11:03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Δηλαδή </w:t>
        </w:r>
      </w:ins>
    </w:p>
    <w:p w14:paraId="1866644F" w14:textId="77777777" w:rsidR="00DC433F" w:rsidRPr="00DC433F" w:rsidRDefault="00DC433F" w:rsidP="00DC433F">
      <w:pPr>
        <w:rPr>
          <w:ins w:id="670" w:author="Sgouros Konstantinos" w:date="2022-05-20T11:03:00Z"/>
          <w:rFonts w:asciiTheme="minorHAnsi" w:hAnsiTheme="minorHAnsi" w:cstheme="minorHAnsi"/>
          <w:sz w:val="22"/>
          <w:szCs w:val="22"/>
          <w:lang w:eastAsia="en-US"/>
          <w:rPrChange w:id="671" w:author="Sgouros Konstantinos" w:date="2022-05-20T11:04:00Z">
            <w:rPr>
              <w:ins w:id="672" w:author="Sgouros Konstantinos" w:date="2022-05-20T11:03:00Z"/>
              <w:sz w:val="22"/>
              <w:szCs w:val="22"/>
            </w:rPr>
          </w:rPrChange>
        </w:rPr>
      </w:pPr>
      <w:ins w:id="673" w:author="Sgouros Konstantinos" w:date="2022-05-20T11:03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674" w:author="Sgouros Konstantinos" w:date="2022-05-20T11:04:00Z">
              <w:rPr>
                <w:color w:val="1F497D"/>
              </w:rPr>
            </w:rPrChange>
          </w:rPr>
          <w:t> </w:t>
        </w:r>
      </w:ins>
    </w:p>
    <w:tbl>
      <w:tblPr>
        <w:tblW w:w="55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</w:tblGrid>
      <w:tr w:rsidR="00DC433F" w:rsidRPr="00DC433F" w14:paraId="530D2E65" w14:textId="77777777" w:rsidTr="00DC433F">
        <w:trPr>
          <w:trHeight w:val="300"/>
          <w:ins w:id="675" w:author="Sgouros Konstantinos" w:date="2022-05-20T11:03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2E67E" w14:textId="77777777" w:rsidR="00DC433F" w:rsidRPr="00DC433F" w:rsidRDefault="00DC433F">
            <w:pPr>
              <w:rPr>
                <w:ins w:id="676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677" w:author="Sgouros Konstantinos" w:date="2022-05-20T11:04:00Z">
                  <w:rPr>
                    <w:ins w:id="678" w:author="Sgouros Konstantinos" w:date="2022-05-20T11:03:00Z"/>
                  </w:rPr>
                </w:rPrChange>
              </w:rPr>
            </w:pPr>
            <w:ins w:id="679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80" w:author="Sgouros Konstantinos" w:date="2022-05-20T11:04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F147A9" w14:textId="77777777" w:rsidR="00DC433F" w:rsidRPr="00DC433F" w:rsidRDefault="00DC433F">
            <w:pPr>
              <w:jc w:val="right"/>
              <w:rPr>
                <w:ins w:id="681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682" w:author="Sgouros Konstantinos" w:date="2022-05-20T11:04:00Z">
                  <w:rPr>
                    <w:ins w:id="683" w:author="Sgouros Konstantinos" w:date="2022-05-20T11:03:00Z"/>
                  </w:rPr>
                </w:rPrChange>
              </w:rPr>
            </w:pPr>
            <w:ins w:id="684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85" w:author="Sgouros Konstantinos" w:date="2022-05-20T11:04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572111" w14:textId="77777777" w:rsidR="00DC433F" w:rsidRPr="00DC433F" w:rsidRDefault="00DC433F">
            <w:pPr>
              <w:jc w:val="right"/>
              <w:rPr>
                <w:ins w:id="686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687" w:author="Sgouros Konstantinos" w:date="2022-05-20T11:04:00Z">
                  <w:rPr>
                    <w:ins w:id="688" w:author="Sgouros Konstantinos" w:date="2022-05-20T11:03:00Z"/>
                  </w:rPr>
                </w:rPrChange>
              </w:rPr>
            </w:pPr>
            <w:ins w:id="689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90" w:author="Sgouros Konstantinos" w:date="2022-05-20T11:04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9C80FD" w14:textId="77777777" w:rsidR="00DC433F" w:rsidRPr="00DC433F" w:rsidRDefault="00DC433F">
            <w:pPr>
              <w:jc w:val="right"/>
              <w:rPr>
                <w:ins w:id="691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692" w:author="Sgouros Konstantinos" w:date="2022-05-20T11:04:00Z">
                  <w:rPr>
                    <w:ins w:id="693" w:author="Sgouros Konstantinos" w:date="2022-05-20T11:03:00Z"/>
                  </w:rPr>
                </w:rPrChange>
              </w:rPr>
            </w:pPr>
            <w:ins w:id="694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695" w:author="Sgouros Konstantinos" w:date="2022-05-20T11:04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DC433F" w:rsidRPr="00DC433F" w14:paraId="310C3192" w14:textId="77777777" w:rsidTr="00DC433F">
        <w:trPr>
          <w:trHeight w:val="300"/>
          <w:ins w:id="696" w:author="Sgouros Konstantinos" w:date="2022-05-20T11:03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B9B348" w14:textId="77777777" w:rsidR="00DC433F" w:rsidRPr="00DC433F" w:rsidRDefault="00DC433F">
            <w:pPr>
              <w:rPr>
                <w:ins w:id="697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698" w:author="Sgouros Konstantinos" w:date="2022-05-20T11:04:00Z">
                  <w:rPr>
                    <w:ins w:id="699" w:author="Sgouros Konstantinos" w:date="2022-05-20T11:03:00Z"/>
                  </w:rPr>
                </w:rPrChange>
              </w:rPr>
            </w:pPr>
            <w:ins w:id="700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01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Chg 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F9BC9" w14:textId="30F11C44" w:rsidR="00DC433F" w:rsidRPr="00DC433F" w:rsidRDefault="00DC433F" w:rsidP="00DC433F">
            <w:pPr>
              <w:rPr>
                <w:ins w:id="702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703" w:author="Sgouros Konstantinos" w:date="2022-05-20T11:04:00Z">
                  <w:rPr>
                    <w:ins w:id="704" w:author="Sgouros Konstantinos" w:date="2022-05-20T11:03:00Z"/>
                  </w:rPr>
                </w:rPrChange>
              </w:rPr>
            </w:pPr>
            <w:ins w:id="705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06" w:author="Sgouros Konstantinos" w:date="2022-05-20T11:04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8448F" w14:textId="77777777" w:rsidR="00DC433F" w:rsidRPr="00DC433F" w:rsidRDefault="00DC433F">
            <w:pPr>
              <w:jc w:val="right"/>
              <w:rPr>
                <w:ins w:id="707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708" w:author="Sgouros Konstantinos" w:date="2022-05-20T11:04:00Z">
                  <w:rPr>
                    <w:ins w:id="709" w:author="Sgouros Konstantinos" w:date="2022-05-20T11:03:00Z"/>
                  </w:rPr>
                </w:rPrChange>
              </w:rPr>
            </w:pPr>
            <w:ins w:id="710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11" w:author="Sgouros Konstantinos" w:date="2022-05-20T11:04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B1A49" w14:textId="77777777" w:rsidR="00DC433F" w:rsidRPr="00DC433F" w:rsidRDefault="00DC433F">
            <w:pPr>
              <w:jc w:val="right"/>
              <w:rPr>
                <w:ins w:id="712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713" w:author="Sgouros Konstantinos" w:date="2022-05-20T11:04:00Z">
                  <w:rPr>
                    <w:ins w:id="714" w:author="Sgouros Konstantinos" w:date="2022-05-20T11:03:00Z"/>
                  </w:rPr>
                </w:rPrChange>
              </w:rPr>
            </w:pPr>
            <w:ins w:id="715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16" w:author="Sgouros Konstantinos" w:date="2022-05-20T11:04:00Z">
                    <w:rPr>
                      <w:color w:val="000000"/>
                    </w:rPr>
                  </w:rPrChange>
                </w:rPr>
                <w:t>30</w:t>
              </w:r>
            </w:ins>
          </w:p>
        </w:tc>
      </w:tr>
      <w:tr w:rsidR="00DC433F" w:rsidRPr="00DC433F" w14:paraId="6B05C3A6" w14:textId="77777777" w:rsidTr="00DC433F">
        <w:trPr>
          <w:trHeight w:val="300"/>
          <w:ins w:id="717" w:author="Sgouros Konstantinos" w:date="2022-05-20T11:03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679B8" w14:textId="77777777" w:rsidR="00DC433F" w:rsidRPr="00DC433F" w:rsidRDefault="00DC433F">
            <w:pPr>
              <w:rPr>
                <w:ins w:id="718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719" w:author="Sgouros Konstantinos" w:date="2022-05-20T11:04:00Z">
                  <w:rPr>
                    <w:ins w:id="720" w:author="Sgouros Konstantinos" w:date="2022-05-20T11:03:00Z"/>
                  </w:rPr>
                </w:rPrChange>
              </w:rPr>
            </w:pPr>
            <w:ins w:id="721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22" w:author="Sgouros Konstantinos" w:date="2022-05-20T11:04:00Z">
                    <w:rPr>
                      <w:color w:val="1F497D"/>
                      <w:lang w:val="en-US"/>
                    </w:rPr>
                  </w:rPrChange>
                </w:rPr>
                <w:t xml:space="preserve">Chg 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7EE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084CDB" w14:textId="28AA722C" w:rsidR="00DC433F" w:rsidRPr="00DC433F" w:rsidRDefault="00DC433F" w:rsidP="00DC433F">
            <w:pPr>
              <w:rPr>
                <w:ins w:id="723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724" w:author="Sgouros Konstantinos" w:date="2022-05-20T11:04:00Z">
                  <w:rPr>
                    <w:ins w:id="725" w:author="Sgouros Konstantinos" w:date="2022-05-20T11:03:00Z"/>
                  </w:rPr>
                </w:rPrChange>
              </w:rPr>
            </w:pPr>
            <w:ins w:id="726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27" w:author="Sgouros Konstantinos" w:date="2022-05-20T11:04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792C34" w14:textId="77777777" w:rsidR="00DC433F" w:rsidRPr="00DC433F" w:rsidRDefault="00DC433F">
            <w:pPr>
              <w:jc w:val="right"/>
              <w:rPr>
                <w:ins w:id="728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729" w:author="Sgouros Konstantinos" w:date="2022-05-20T11:04:00Z">
                  <w:rPr>
                    <w:ins w:id="730" w:author="Sgouros Konstantinos" w:date="2022-05-20T11:03:00Z"/>
                  </w:rPr>
                </w:rPrChange>
              </w:rPr>
            </w:pPr>
            <w:ins w:id="731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32" w:author="Sgouros Konstantinos" w:date="2022-05-20T11:04:00Z">
                    <w:rPr>
                      <w:color w:val="000000"/>
                    </w:rPr>
                  </w:rPrChange>
                </w:rPr>
                <w:t>-10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A174AC" w14:textId="77777777" w:rsidR="00DC433F" w:rsidRPr="00DC433F" w:rsidRDefault="00DC433F">
            <w:pPr>
              <w:jc w:val="right"/>
              <w:rPr>
                <w:ins w:id="733" w:author="Sgouros Konstantinos" w:date="2022-05-20T11:03:00Z"/>
                <w:rFonts w:asciiTheme="minorHAnsi" w:hAnsiTheme="minorHAnsi" w:cstheme="minorHAnsi"/>
                <w:sz w:val="22"/>
                <w:szCs w:val="22"/>
                <w:lang w:eastAsia="en-US"/>
                <w:rPrChange w:id="734" w:author="Sgouros Konstantinos" w:date="2022-05-20T11:04:00Z">
                  <w:rPr>
                    <w:ins w:id="735" w:author="Sgouros Konstantinos" w:date="2022-05-20T11:03:00Z"/>
                  </w:rPr>
                </w:rPrChange>
              </w:rPr>
            </w:pPr>
            <w:ins w:id="736" w:author="Sgouros Konstantinos" w:date="2022-05-20T11:03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37" w:author="Sgouros Konstantinos" w:date="2022-05-20T11:04:00Z">
                    <w:rPr>
                      <w:color w:val="000000"/>
                    </w:rPr>
                  </w:rPrChange>
                </w:rPr>
                <w:t>60</w:t>
              </w:r>
            </w:ins>
          </w:p>
        </w:tc>
      </w:tr>
    </w:tbl>
    <w:p w14:paraId="383F7FD4" w14:textId="0B91CF41" w:rsidR="00DC433F" w:rsidRDefault="00DC433F" w:rsidP="005A3C93">
      <w:pPr>
        <w:rPr>
          <w:ins w:id="738" w:author="Sgouros Konstantinos" w:date="2022-05-20T11:04:00Z"/>
          <w:rFonts w:asciiTheme="minorHAnsi" w:hAnsiTheme="minorHAnsi" w:cstheme="minorHAnsi"/>
          <w:sz w:val="22"/>
          <w:szCs w:val="22"/>
          <w:lang w:eastAsia="en-US"/>
        </w:rPr>
      </w:pPr>
    </w:p>
    <w:p w14:paraId="6B552503" w14:textId="77777777" w:rsidR="00DC433F" w:rsidRPr="00DC433F" w:rsidRDefault="00DC433F" w:rsidP="00DC433F">
      <w:pPr>
        <w:numPr>
          <w:ilvl w:val="0"/>
          <w:numId w:val="43"/>
        </w:numPr>
        <w:rPr>
          <w:ins w:id="739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740" w:author="Sgouros Konstantinos" w:date="2022-05-20T11:05:00Z">
            <w:rPr>
              <w:ins w:id="741" w:author="Sgouros Konstantinos" w:date="2022-05-20T11:04:00Z"/>
              <w:color w:val="1F497D"/>
              <w:sz w:val="22"/>
              <w:szCs w:val="22"/>
            </w:rPr>
          </w:rPrChange>
        </w:rPr>
      </w:pPr>
      <w:ins w:id="742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43" w:author="Sgouros Konstantinos" w:date="2022-05-20T11:05:00Z">
              <w:rPr>
                <w:color w:val="1F497D"/>
              </w:rPr>
            </w:rPrChange>
          </w:rPr>
          <w:t xml:space="preserve">Έστω ότι για 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44" w:author="Sgouros Konstantinos" w:date="2022-05-20T11:05:00Z">
              <w:rPr>
                <w:color w:val="1F497D"/>
                <w:lang w:val="en-US"/>
              </w:rPr>
            </w:rPrChange>
          </w:rPr>
          <w:t xml:space="preserve">rating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45" w:author="Sgouros Konstantinos" w:date="2022-05-20T11:05:00Z">
              <w:rPr>
                <w:color w:val="1F497D"/>
              </w:rPr>
            </w:rPrChange>
          </w:rPr>
          <w:t xml:space="preserve">Πελάτη, συμμετέχουν (πχ) οι ισολογισμοί 2016,2017,2018,2019, με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46" w:author="Sgouros Konstantinos" w:date="2022-05-20T11:05:00Z">
              <w:rPr>
                <w:color w:val="1F497D"/>
                <w:lang w:val="en-US"/>
              </w:rPr>
            </w:rPrChange>
          </w:rPr>
          <w:t>values</w:t>
        </w:r>
      </w:ins>
    </w:p>
    <w:p w14:paraId="3C79CF2A" w14:textId="77777777" w:rsidR="00DC433F" w:rsidRPr="00DC433F" w:rsidRDefault="00DC433F" w:rsidP="00DC433F">
      <w:pPr>
        <w:rPr>
          <w:ins w:id="747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748" w:author="Sgouros Konstantinos" w:date="2022-05-20T11:05:00Z">
            <w:rPr>
              <w:ins w:id="749" w:author="Sgouros Konstantinos" w:date="2022-05-20T11:04:00Z"/>
              <w:rFonts w:eastAsiaTheme="minorHAnsi"/>
            </w:rPr>
          </w:rPrChange>
        </w:rPr>
      </w:pPr>
      <w:ins w:id="750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751" w:author="Sgouros Konstantinos" w:date="2022-05-20T11:05:00Z">
              <w:rPr>
                <w:color w:val="1F497D"/>
              </w:rPr>
            </w:rPrChange>
          </w:rPr>
          <w:t> </w:t>
        </w:r>
      </w:ins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</w:tblGrid>
      <w:tr w:rsidR="00DC433F" w:rsidRPr="00DC433F" w14:paraId="2FB8DAFF" w14:textId="77777777" w:rsidTr="00DC433F">
        <w:trPr>
          <w:trHeight w:val="300"/>
          <w:ins w:id="752" w:author="Sgouros Konstantinos" w:date="2022-05-20T11:04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0D4777" w14:textId="77777777" w:rsidR="00DC433F" w:rsidRPr="00DC433F" w:rsidRDefault="00DC433F">
            <w:pPr>
              <w:rPr>
                <w:ins w:id="753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54" w:author="Sgouros Konstantinos" w:date="2022-05-20T11:05:00Z">
                  <w:rPr>
                    <w:ins w:id="755" w:author="Sgouros Konstantinos" w:date="2022-05-20T11:04:00Z"/>
                  </w:rPr>
                </w:rPrChange>
              </w:rPr>
            </w:pPr>
            <w:ins w:id="756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57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7B6577" w14:textId="77777777" w:rsidR="00DC433F" w:rsidRPr="00DC433F" w:rsidRDefault="00DC433F">
            <w:pPr>
              <w:jc w:val="right"/>
              <w:rPr>
                <w:ins w:id="758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59" w:author="Sgouros Konstantinos" w:date="2022-05-20T11:05:00Z">
                  <w:rPr>
                    <w:ins w:id="760" w:author="Sgouros Konstantinos" w:date="2022-05-20T11:04:00Z"/>
                  </w:rPr>
                </w:rPrChange>
              </w:rPr>
            </w:pPr>
            <w:ins w:id="761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62" w:author="Sgouros Konstantinos" w:date="2022-05-20T11:05:00Z">
                    <w:rPr>
                      <w:color w:val="000000"/>
                    </w:rPr>
                  </w:rPrChange>
                </w:rPr>
                <w:t>2016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F059C7" w14:textId="77777777" w:rsidR="00DC433F" w:rsidRPr="00DC433F" w:rsidRDefault="00DC433F">
            <w:pPr>
              <w:jc w:val="right"/>
              <w:rPr>
                <w:ins w:id="763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64" w:author="Sgouros Konstantinos" w:date="2022-05-20T11:05:00Z">
                  <w:rPr>
                    <w:ins w:id="765" w:author="Sgouros Konstantinos" w:date="2022-05-20T11:04:00Z"/>
                  </w:rPr>
                </w:rPrChange>
              </w:rPr>
            </w:pPr>
            <w:ins w:id="766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67" w:author="Sgouros Konstantinos" w:date="2022-05-20T11:05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B0EF12" w14:textId="77777777" w:rsidR="00DC433F" w:rsidRPr="00DC433F" w:rsidRDefault="00DC433F">
            <w:pPr>
              <w:jc w:val="right"/>
              <w:rPr>
                <w:ins w:id="768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69" w:author="Sgouros Konstantinos" w:date="2022-05-20T11:05:00Z">
                  <w:rPr>
                    <w:ins w:id="770" w:author="Sgouros Konstantinos" w:date="2022-05-20T11:04:00Z"/>
                  </w:rPr>
                </w:rPrChange>
              </w:rPr>
            </w:pPr>
            <w:ins w:id="771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72" w:author="Sgouros Konstantinos" w:date="2022-05-20T11:05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D08631" w14:textId="77777777" w:rsidR="00DC433F" w:rsidRPr="00DC433F" w:rsidRDefault="00DC433F">
            <w:pPr>
              <w:jc w:val="right"/>
              <w:rPr>
                <w:ins w:id="773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74" w:author="Sgouros Konstantinos" w:date="2022-05-20T11:05:00Z">
                  <w:rPr>
                    <w:ins w:id="775" w:author="Sgouros Konstantinos" w:date="2022-05-20T11:04:00Z"/>
                  </w:rPr>
                </w:rPrChange>
              </w:rPr>
            </w:pPr>
            <w:ins w:id="776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77" w:author="Sgouros Konstantinos" w:date="2022-05-20T11:05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DC433F" w:rsidRPr="00DC433F" w14:paraId="1BC6758F" w14:textId="77777777" w:rsidTr="00DC433F">
        <w:trPr>
          <w:trHeight w:val="300"/>
          <w:ins w:id="778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63044" w14:textId="77777777" w:rsidR="00DC433F" w:rsidRPr="00DC433F" w:rsidRDefault="00DC433F">
            <w:pPr>
              <w:rPr>
                <w:ins w:id="77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80" w:author="Sgouros Konstantinos" w:date="2022-05-20T11:05:00Z">
                  <w:rPr>
                    <w:ins w:id="781" w:author="Sgouros Konstantinos" w:date="2022-05-20T11:04:00Z"/>
                  </w:rPr>
                </w:rPrChange>
              </w:rPr>
            </w:pPr>
            <w:ins w:id="78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83" w:author="Sgouros Konstantinos" w:date="2022-05-20T11:05:00Z">
                    <w:rPr>
                      <w:b/>
                      <w:bCs/>
                      <w:color w:val="FF0000"/>
                      <w:lang w:val="en-US"/>
                    </w:rPr>
                  </w:rPrChange>
                </w:rPr>
                <w:t xml:space="preserve">Period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6936C" w14:textId="77777777" w:rsidR="00DC433F" w:rsidRPr="00DC433F" w:rsidRDefault="00DC433F">
            <w:pPr>
              <w:jc w:val="right"/>
              <w:rPr>
                <w:ins w:id="78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85" w:author="Sgouros Konstantinos" w:date="2022-05-20T11:05:00Z">
                  <w:rPr>
                    <w:ins w:id="786" w:author="Sgouros Konstantinos" w:date="2022-05-20T11:04:00Z"/>
                  </w:rPr>
                </w:rPrChange>
              </w:rPr>
            </w:pPr>
            <w:ins w:id="78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88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324D3B" w14:textId="77777777" w:rsidR="00DC433F" w:rsidRPr="00DC433F" w:rsidRDefault="00DC433F">
            <w:pPr>
              <w:jc w:val="right"/>
              <w:rPr>
                <w:ins w:id="78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90" w:author="Sgouros Konstantinos" w:date="2022-05-20T11:05:00Z">
                  <w:rPr>
                    <w:ins w:id="791" w:author="Sgouros Konstantinos" w:date="2022-05-20T11:04:00Z"/>
                  </w:rPr>
                </w:rPrChange>
              </w:rPr>
            </w:pPr>
            <w:ins w:id="79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93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C9B6B7" w14:textId="77777777" w:rsidR="00DC433F" w:rsidRPr="00DC433F" w:rsidRDefault="00DC433F">
            <w:pPr>
              <w:jc w:val="right"/>
              <w:rPr>
                <w:ins w:id="79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795" w:author="Sgouros Konstantinos" w:date="2022-05-20T11:05:00Z">
                  <w:rPr>
                    <w:ins w:id="796" w:author="Sgouros Konstantinos" w:date="2022-05-20T11:04:00Z"/>
                  </w:rPr>
                </w:rPrChange>
              </w:rPr>
            </w:pPr>
            <w:ins w:id="79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798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6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733BB5" w14:textId="77777777" w:rsidR="00DC433F" w:rsidRPr="00DC433F" w:rsidRDefault="00DC433F">
            <w:pPr>
              <w:jc w:val="right"/>
              <w:rPr>
                <w:ins w:id="79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00" w:author="Sgouros Konstantinos" w:date="2022-05-20T11:05:00Z">
                  <w:rPr>
                    <w:ins w:id="801" w:author="Sgouros Konstantinos" w:date="2022-05-20T11:04:00Z"/>
                  </w:rPr>
                </w:rPrChange>
              </w:rPr>
            </w:pPr>
            <w:ins w:id="80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03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</w:tr>
      <w:tr w:rsidR="00DC433F" w:rsidRPr="00DC433F" w14:paraId="3B2C99D0" w14:textId="77777777" w:rsidTr="00DC433F">
        <w:trPr>
          <w:trHeight w:val="300"/>
          <w:ins w:id="804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98AA85" w14:textId="77777777" w:rsidR="00DC433F" w:rsidRPr="00DC433F" w:rsidRDefault="00DC433F">
            <w:pPr>
              <w:rPr>
                <w:ins w:id="80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06" w:author="Sgouros Konstantinos" w:date="2022-05-20T11:05:00Z">
                  <w:rPr>
                    <w:ins w:id="807" w:author="Sgouros Konstantinos" w:date="2022-05-20T11:04:00Z"/>
                  </w:rPr>
                </w:rPrChange>
              </w:rPr>
            </w:pPr>
            <w:ins w:id="80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09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D2734E" w14:textId="77777777" w:rsidR="00DC433F" w:rsidRPr="00DC433F" w:rsidRDefault="00DC433F">
            <w:pPr>
              <w:jc w:val="right"/>
              <w:rPr>
                <w:ins w:id="81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11" w:author="Sgouros Konstantinos" w:date="2022-05-20T11:05:00Z">
                  <w:rPr>
                    <w:ins w:id="812" w:author="Sgouros Konstantinos" w:date="2022-05-20T11:04:00Z"/>
                  </w:rPr>
                </w:rPrChange>
              </w:rPr>
            </w:pPr>
            <w:ins w:id="81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14" w:author="Sgouros Konstantinos" w:date="2022-05-20T11:05:00Z">
                    <w:rPr>
                      <w:color w:val="000000"/>
                    </w:rPr>
                  </w:rPrChange>
                </w:rPr>
                <w:t>190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9E39A5" w14:textId="77777777" w:rsidR="00DC433F" w:rsidRPr="00DC433F" w:rsidRDefault="00DC433F">
            <w:pPr>
              <w:jc w:val="right"/>
              <w:rPr>
                <w:ins w:id="81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16" w:author="Sgouros Konstantinos" w:date="2022-05-20T11:05:00Z">
                  <w:rPr>
                    <w:ins w:id="817" w:author="Sgouros Konstantinos" w:date="2022-05-20T11:04:00Z"/>
                  </w:rPr>
                </w:rPrChange>
              </w:rPr>
            </w:pPr>
            <w:ins w:id="81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19" w:author="Sgouros Konstantinos" w:date="2022-05-20T11:05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1665A1" w14:textId="77777777" w:rsidR="00DC433F" w:rsidRPr="00DC433F" w:rsidRDefault="00DC433F">
            <w:pPr>
              <w:jc w:val="right"/>
              <w:rPr>
                <w:ins w:id="82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21" w:author="Sgouros Konstantinos" w:date="2022-05-20T11:05:00Z">
                  <w:rPr>
                    <w:ins w:id="822" w:author="Sgouros Konstantinos" w:date="2022-05-20T11:04:00Z"/>
                  </w:rPr>
                </w:rPrChange>
              </w:rPr>
            </w:pPr>
            <w:ins w:id="82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24" w:author="Sgouros Konstantinos" w:date="2022-05-20T11:05:00Z">
                    <w:rPr>
                      <w:color w:val="000000"/>
                    </w:rPr>
                  </w:rPrChange>
                </w:rPr>
                <w:t>150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45A089" w14:textId="77777777" w:rsidR="00DC433F" w:rsidRPr="00DC433F" w:rsidRDefault="00DC433F">
            <w:pPr>
              <w:jc w:val="right"/>
              <w:rPr>
                <w:ins w:id="82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26" w:author="Sgouros Konstantinos" w:date="2022-05-20T11:05:00Z">
                  <w:rPr>
                    <w:ins w:id="827" w:author="Sgouros Konstantinos" w:date="2022-05-20T11:04:00Z"/>
                  </w:rPr>
                </w:rPrChange>
              </w:rPr>
            </w:pPr>
            <w:ins w:id="82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29" w:author="Sgouros Konstantinos" w:date="2022-05-20T11:05:00Z">
                    <w:rPr>
                      <w:color w:val="000000"/>
                    </w:rPr>
                  </w:rPrChange>
                </w:rPr>
                <w:t>180</w:t>
              </w:r>
            </w:ins>
          </w:p>
        </w:tc>
      </w:tr>
      <w:tr w:rsidR="00DC433F" w:rsidRPr="00DC433F" w14:paraId="0DB4E25F" w14:textId="77777777" w:rsidTr="00DC433F">
        <w:trPr>
          <w:trHeight w:val="300"/>
          <w:ins w:id="830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158592" w14:textId="77777777" w:rsidR="00DC433F" w:rsidRPr="00DC433F" w:rsidRDefault="00DC433F">
            <w:pPr>
              <w:rPr>
                <w:ins w:id="83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32" w:author="Sgouros Konstantinos" w:date="2022-05-20T11:05:00Z">
                  <w:rPr>
                    <w:ins w:id="833" w:author="Sgouros Konstantinos" w:date="2022-05-20T11:04:00Z"/>
                  </w:rPr>
                </w:rPrChange>
              </w:rPr>
            </w:pPr>
            <w:ins w:id="83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35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B2170C" w14:textId="77777777" w:rsidR="00DC433F" w:rsidRPr="00DC433F" w:rsidRDefault="00DC433F">
            <w:pPr>
              <w:jc w:val="right"/>
              <w:rPr>
                <w:ins w:id="83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37" w:author="Sgouros Konstantinos" w:date="2022-05-20T11:05:00Z">
                  <w:rPr>
                    <w:ins w:id="838" w:author="Sgouros Konstantinos" w:date="2022-05-20T11:04:00Z"/>
                  </w:rPr>
                </w:rPrChange>
              </w:rPr>
            </w:pPr>
            <w:ins w:id="83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40" w:author="Sgouros Konstantinos" w:date="2022-05-20T11:05:00Z">
                    <w:rPr>
                      <w:color w:val="000000"/>
                    </w:rPr>
                  </w:rPrChange>
                </w:rPr>
                <w:t>65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2AD525" w14:textId="77777777" w:rsidR="00DC433F" w:rsidRPr="00DC433F" w:rsidRDefault="00DC433F">
            <w:pPr>
              <w:jc w:val="right"/>
              <w:rPr>
                <w:ins w:id="84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42" w:author="Sgouros Konstantinos" w:date="2022-05-20T11:05:00Z">
                  <w:rPr>
                    <w:ins w:id="843" w:author="Sgouros Konstantinos" w:date="2022-05-20T11:04:00Z"/>
                  </w:rPr>
                </w:rPrChange>
              </w:rPr>
            </w:pPr>
            <w:ins w:id="84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45" w:author="Sgouros Konstantinos" w:date="2022-05-20T11:05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3F9F3E" w14:textId="77777777" w:rsidR="00DC433F" w:rsidRPr="00DC433F" w:rsidRDefault="00DC433F">
            <w:pPr>
              <w:jc w:val="right"/>
              <w:rPr>
                <w:ins w:id="846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47" w:author="Sgouros Konstantinos" w:date="2022-05-20T11:05:00Z">
                  <w:rPr>
                    <w:ins w:id="848" w:author="Sgouros Konstantinos" w:date="2022-05-20T11:04:00Z"/>
                  </w:rPr>
                </w:rPrChange>
              </w:rPr>
            </w:pPr>
            <w:ins w:id="849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50" w:author="Sgouros Konstantinos" w:date="2022-05-20T11:05:00Z">
                    <w:rPr>
                      <w:color w:val="000000"/>
                    </w:rPr>
                  </w:rPrChange>
                </w:rPr>
                <w:t>40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CED35" w14:textId="77777777" w:rsidR="00DC433F" w:rsidRPr="00DC433F" w:rsidRDefault="00DC433F">
            <w:pPr>
              <w:jc w:val="right"/>
              <w:rPr>
                <w:ins w:id="851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52" w:author="Sgouros Konstantinos" w:date="2022-05-20T11:05:00Z">
                  <w:rPr>
                    <w:ins w:id="853" w:author="Sgouros Konstantinos" w:date="2022-05-20T11:04:00Z"/>
                  </w:rPr>
                </w:rPrChange>
              </w:rPr>
            </w:pPr>
            <w:ins w:id="854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55" w:author="Sgouros Konstantinos" w:date="2022-05-20T11:05:00Z">
                    <w:rPr>
                      <w:color w:val="000000"/>
                    </w:rPr>
                  </w:rPrChange>
                </w:rPr>
                <w:t>100</w:t>
              </w:r>
            </w:ins>
          </w:p>
        </w:tc>
      </w:tr>
    </w:tbl>
    <w:p w14:paraId="6F5D215D" w14:textId="77777777" w:rsidR="00DC433F" w:rsidRPr="00DC433F" w:rsidRDefault="00DC433F" w:rsidP="00DC433F">
      <w:pPr>
        <w:rPr>
          <w:ins w:id="856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857" w:author="Sgouros Konstantinos" w:date="2022-05-20T11:05:00Z">
            <w:rPr>
              <w:ins w:id="858" w:author="Sgouros Konstantinos" w:date="2022-05-20T11:04:00Z"/>
              <w:rFonts w:ascii="Calibri" w:eastAsiaTheme="minorHAnsi" w:hAnsi="Calibri" w:cs="Calibri"/>
              <w:sz w:val="22"/>
              <w:szCs w:val="22"/>
            </w:rPr>
          </w:rPrChange>
        </w:rPr>
      </w:pPr>
      <w:ins w:id="859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60" w:author="Sgouros Konstantinos" w:date="2022-05-20T11:05:00Z">
              <w:rPr>
                <w:color w:val="1F497D"/>
              </w:rPr>
            </w:rPrChange>
          </w:rPr>
          <w:t> </w:t>
        </w:r>
      </w:ins>
    </w:p>
    <w:p w14:paraId="62D5D83B" w14:textId="77777777" w:rsidR="00DC433F" w:rsidRPr="00DC433F" w:rsidRDefault="00DC433F" w:rsidP="00DC433F">
      <w:pPr>
        <w:rPr>
          <w:ins w:id="861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862" w:author="Sgouros Konstantinos" w:date="2022-05-20T11:05:00Z">
            <w:rPr>
              <w:ins w:id="863" w:author="Sgouros Konstantinos" w:date="2022-05-20T11:04:00Z"/>
            </w:rPr>
          </w:rPrChange>
        </w:rPr>
      </w:pPr>
      <w:ins w:id="864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65" w:author="Sgouros Konstantinos" w:date="2022-05-20T11:05:00Z">
              <w:rPr>
                <w:color w:val="1F497D"/>
              </w:rPr>
            </w:rPrChange>
          </w:rPr>
          <w:t xml:space="preserve">Το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66" w:author="Sgouros Konstantinos" w:date="2022-05-20T11:05:00Z">
              <w:rPr>
                <w:color w:val="1F497D"/>
                <w:lang w:val="en-US"/>
              </w:rPr>
            </w:rPrChange>
          </w:rPr>
          <w:t>report RM Database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67" w:author="Sgouros Konstantinos" w:date="2022-05-20T11:05:00Z">
              <w:rPr>
                <w:color w:val="1F497D"/>
              </w:rPr>
            </w:rPrChange>
          </w:rPr>
          <w:t xml:space="preserve">, ακολουθώντας τη λογική του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68" w:author="Sgouros Konstantinos" w:date="2022-05-20T11:05:00Z">
              <w:rPr>
                <w:color w:val="1F497D"/>
                <w:lang w:val="en-US"/>
              </w:rPr>
            </w:rPrChange>
          </w:rPr>
          <w:t xml:space="preserve">OSI 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69" w:author="Sgouros Konstantinos" w:date="2022-05-20T11:05:00Z">
              <w:rPr>
                <w:b/>
                <w:bCs/>
                <w:color w:val="1F497D"/>
              </w:rPr>
            </w:rPrChange>
          </w:rPr>
          <w:t>ΔΕΝ</w:t>
        </w:r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70" w:author="Sgouros Konstantinos" w:date="2022-05-20T11:05:00Z">
              <w:rPr>
                <w:color w:val="1F497D"/>
              </w:rPr>
            </w:rPrChange>
          </w:rPr>
          <w:t xml:space="preserve"> θα φέρει στοιχεία του ισολογισμού 2018 γιατί δεν είναι 12μηνος</w:t>
        </w:r>
      </w:ins>
    </w:p>
    <w:p w14:paraId="40D53B8E" w14:textId="77777777" w:rsidR="00DC433F" w:rsidRPr="00DC433F" w:rsidRDefault="00DC433F" w:rsidP="00DC433F">
      <w:pPr>
        <w:rPr>
          <w:ins w:id="871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872" w:author="Sgouros Konstantinos" w:date="2022-05-20T11:05:00Z">
            <w:rPr>
              <w:ins w:id="873" w:author="Sgouros Konstantinos" w:date="2022-05-20T11:04:00Z"/>
            </w:rPr>
          </w:rPrChange>
        </w:rPr>
      </w:pPr>
      <w:ins w:id="874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75" w:author="Sgouros Konstantinos" w:date="2022-05-20T11:05:00Z">
              <w:rPr>
                <w:color w:val="1F497D"/>
              </w:rPr>
            </w:rPrChange>
          </w:rPr>
          <w:t> </w:t>
        </w:r>
      </w:ins>
    </w:p>
    <w:p w14:paraId="4F5A948C" w14:textId="77777777" w:rsidR="00DC433F" w:rsidRPr="00DC433F" w:rsidRDefault="00DC433F" w:rsidP="00DC433F">
      <w:pPr>
        <w:rPr>
          <w:ins w:id="876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877" w:author="Sgouros Konstantinos" w:date="2022-05-20T11:05:00Z">
            <w:rPr>
              <w:ins w:id="878" w:author="Sgouros Konstantinos" w:date="2022-05-20T11:04:00Z"/>
            </w:rPr>
          </w:rPrChange>
        </w:rPr>
      </w:pPr>
      <w:ins w:id="879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80" w:author="Sgouros Konstantinos" w:date="2022-05-20T11:05:00Z">
              <w:rPr>
                <w:color w:val="1F497D"/>
              </w:rPr>
            </w:rPrChange>
          </w:rPr>
          <w:lastRenderedPageBreak/>
          <w:t xml:space="preserve">Όμως, ΜΟΝΟ για τα συγκεκριμένα 2 πεδία, θα λάβουμε υπόψιν μας τον 2018 και θα εμφανίσουμε </w:t>
        </w:r>
      </w:ins>
    </w:p>
    <w:p w14:paraId="61019028" w14:textId="77777777" w:rsidR="00DC433F" w:rsidRPr="00DC433F" w:rsidRDefault="00DC433F" w:rsidP="00DC433F">
      <w:pPr>
        <w:rPr>
          <w:ins w:id="881" w:author="Sgouros Konstantinos" w:date="2022-05-20T11:04:00Z"/>
          <w:rFonts w:asciiTheme="minorHAnsi" w:hAnsiTheme="minorHAnsi" w:cstheme="minorHAnsi"/>
          <w:sz w:val="22"/>
          <w:szCs w:val="22"/>
          <w:lang w:eastAsia="en-US"/>
          <w:rPrChange w:id="882" w:author="Sgouros Konstantinos" w:date="2022-05-20T11:05:00Z">
            <w:rPr>
              <w:ins w:id="883" w:author="Sgouros Konstantinos" w:date="2022-05-20T11:04:00Z"/>
            </w:rPr>
          </w:rPrChange>
        </w:rPr>
      </w:pPr>
      <w:ins w:id="884" w:author="Sgouros Konstantinos" w:date="2022-05-20T11:04:00Z">
        <w:r w:rsidRPr="00DC433F">
          <w:rPr>
            <w:rFonts w:asciiTheme="minorHAnsi" w:hAnsiTheme="minorHAnsi" w:cstheme="minorHAnsi"/>
            <w:sz w:val="22"/>
            <w:szCs w:val="22"/>
            <w:lang w:eastAsia="en-US"/>
            <w:rPrChange w:id="885" w:author="Sgouros Konstantinos" w:date="2022-05-20T11:05:00Z">
              <w:rPr>
                <w:color w:val="1F497D"/>
              </w:rPr>
            </w:rPrChange>
          </w:rPr>
          <w:t> </w:t>
        </w:r>
      </w:ins>
    </w:p>
    <w:tbl>
      <w:tblPr>
        <w:tblW w:w="65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960"/>
        <w:gridCol w:w="960"/>
        <w:gridCol w:w="960"/>
        <w:gridCol w:w="960"/>
      </w:tblGrid>
      <w:tr w:rsidR="00DC433F" w:rsidRPr="00DC433F" w14:paraId="775AA3E5" w14:textId="77777777" w:rsidTr="00DC433F">
        <w:trPr>
          <w:trHeight w:val="300"/>
          <w:ins w:id="886" w:author="Sgouros Konstantinos" w:date="2022-05-20T11:04:00Z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042B72" w14:textId="77777777" w:rsidR="00DC433F" w:rsidRPr="00DC433F" w:rsidRDefault="00DC433F">
            <w:pPr>
              <w:rPr>
                <w:ins w:id="88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88" w:author="Sgouros Konstantinos" w:date="2022-05-20T11:05:00Z">
                  <w:rPr>
                    <w:ins w:id="889" w:author="Sgouros Konstantinos" w:date="2022-05-20T11:04:00Z"/>
                  </w:rPr>
                </w:rPrChange>
              </w:rPr>
            </w:pPr>
            <w:ins w:id="89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91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0370E1" w14:textId="77777777" w:rsidR="00DC433F" w:rsidRPr="00DC433F" w:rsidRDefault="00DC433F">
            <w:pPr>
              <w:jc w:val="right"/>
              <w:rPr>
                <w:ins w:id="89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93" w:author="Sgouros Konstantinos" w:date="2022-05-20T11:05:00Z">
                  <w:rPr>
                    <w:ins w:id="894" w:author="Sgouros Konstantinos" w:date="2022-05-20T11:04:00Z"/>
                  </w:rPr>
                </w:rPrChange>
              </w:rPr>
            </w:pPr>
            <w:ins w:id="89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896" w:author="Sgouros Konstantinos" w:date="2022-05-20T11:05:00Z">
                    <w:rPr>
                      <w:color w:val="000000"/>
                    </w:rPr>
                  </w:rPrChange>
                </w:rPr>
                <w:t>2016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0E57FB" w14:textId="77777777" w:rsidR="00DC433F" w:rsidRPr="00DC433F" w:rsidRDefault="00DC433F">
            <w:pPr>
              <w:jc w:val="right"/>
              <w:rPr>
                <w:ins w:id="89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898" w:author="Sgouros Konstantinos" w:date="2022-05-20T11:05:00Z">
                  <w:rPr>
                    <w:ins w:id="899" w:author="Sgouros Konstantinos" w:date="2022-05-20T11:04:00Z"/>
                  </w:rPr>
                </w:rPrChange>
              </w:rPr>
            </w:pPr>
            <w:ins w:id="90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01" w:author="Sgouros Konstantinos" w:date="2022-05-20T11:05:00Z">
                    <w:rPr>
                      <w:color w:val="000000"/>
                    </w:rPr>
                  </w:rPrChange>
                </w:rPr>
                <w:t>2017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B5215EB" w14:textId="77777777" w:rsidR="00DC433F" w:rsidRPr="00DC433F" w:rsidRDefault="00DC433F">
            <w:pPr>
              <w:jc w:val="right"/>
              <w:rPr>
                <w:ins w:id="902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03" w:author="Sgouros Konstantinos" w:date="2022-05-20T11:05:00Z">
                  <w:rPr>
                    <w:ins w:id="904" w:author="Sgouros Konstantinos" w:date="2022-05-20T11:04:00Z"/>
                  </w:rPr>
                </w:rPrChange>
              </w:rPr>
            </w:pPr>
            <w:ins w:id="905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06" w:author="Sgouros Konstantinos" w:date="2022-05-20T11:05:00Z">
                    <w:rPr>
                      <w:color w:val="000000"/>
                    </w:rPr>
                  </w:rPrChange>
                </w:rPr>
                <w:t>2018</w:t>
              </w:r>
            </w:ins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1FBB20" w14:textId="77777777" w:rsidR="00DC433F" w:rsidRPr="00DC433F" w:rsidRDefault="00DC433F">
            <w:pPr>
              <w:jc w:val="right"/>
              <w:rPr>
                <w:ins w:id="907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08" w:author="Sgouros Konstantinos" w:date="2022-05-20T11:05:00Z">
                  <w:rPr>
                    <w:ins w:id="909" w:author="Sgouros Konstantinos" w:date="2022-05-20T11:04:00Z"/>
                  </w:rPr>
                </w:rPrChange>
              </w:rPr>
            </w:pPr>
            <w:ins w:id="910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11" w:author="Sgouros Konstantinos" w:date="2022-05-20T11:05:00Z">
                    <w:rPr>
                      <w:color w:val="000000"/>
                    </w:rPr>
                  </w:rPrChange>
                </w:rPr>
                <w:t>2019</w:t>
              </w:r>
            </w:ins>
          </w:p>
        </w:tc>
      </w:tr>
      <w:tr w:rsidR="00DC433F" w:rsidRPr="00DC433F" w14:paraId="701E27E3" w14:textId="77777777" w:rsidTr="00DC433F">
        <w:trPr>
          <w:trHeight w:val="300"/>
          <w:ins w:id="912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4E9042" w14:textId="77777777" w:rsidR="00DC433F" w:rsidRPr="00DC433F" w:rsidRDefault="00DC433F">
            <w:pPr>
              <w:rPr>
                <w:ins w:id="913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14" w:author="Sgouros Konstantinos" w:date="2022-05-20T11:05:00Z">
                  <w:rPr>
                    <w:ins w:id="915" w:author="Sgouros Konstantinos" w:date="2022-05-20T11:04:00Z"/>
                  </w:rPr>
                </w:rPrChange>
              </w:rPr>
            </w:pPr>
            <w:ins w:id="916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17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 xml:space="preserve">Period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012EC9" w14:textId="77777777" w:rsidR="00DC433F" w:rsidRPr="00DC433F" w:rsidRDefault="00DC433F">
            <w:pPr>
              <w:jc w:val="right"/>
              <w:rPr>
                <w:ins w:id="918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19" w:author="Sgouros Konstantinos" w:date="2022-05-20T11:05:00Z">
                  <w:rPr>
                    <w:ins w:id="920" w:author="Sgouros Konstantinos" w:date="2022-05-20T11:04:00Z"/>
                  </w:rPr>
                </w:rPrChange>
              </w:rPr>
            </w:pPr>
            <w:ins w:id="921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22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6CA3C6" w14:textId="77777777" w:rsidR="00DC433F" w:rsidRPr="00DC433F" w:rsidRDefault="00DC433F">
            <w:pPr>
              <w:jc w:val="right"/>
              <w:rPr>
                <w:ins w:id="923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24" w:author="Sgouros Konstantinos" w:date="2022-05-20T11:05:00Z">
                  <w:rPr>
                    <w:ins w:id="925" w:author="Sgouros Konstantinos" w:date="2022-05-20T11:04:00Z"/>
                  </w:rPr>
                </w:rPrChange>
              </w:rPr>
            </w:pPr>
            <w:ins w:id="926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27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D392BC" w14:textId="77777777" w:rsidR="00DC433F" w:rsidRPr="00DC433F" w:rsidRDefault="00DC433F">
            <w:pPr>
              <w:jc w:val="right"/>
              <w:rPr>
                <w:ins w:id="928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29" w:author="Sgouros Konstantinos" w:date="2022-05-20T11:05:00Z">
                  <w:rPr>
                    <w:ins w:id="930" w:author="Sgouros Konstantinos" w:date="2022-05-20T11:04:00Z"/>
                  </w:rPr>
                </w:rPrChange>
              </w:rPr>
            </w:pPr>
            <w:ins w:id="931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32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6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B10BCB" w14:textId="77777777" w:rsidR="00DC433F" w:rsidRPr="00DC433F" w:rsidRDefault="00DC433F">
            <w:pPr>
              <w:jc w:val="right"/>
              <w:rPr>
                <w:ins w:id="933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34" w:author="Sgouros Konstantinos" w:date="2022-05-20T11:05:00Z">
                  <w:rPr>
                    <w:ins w:id="935" w:author="Sgouros Konstantinos" w:date="2022-05-20T11:04:00Z"/>
                  </w:rPr>
                </w:rPrChange>
              </w:rPr>
            </w:pPr>
            <w:ins w:id="936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37" w:author="Sgouros Konstantinos" w:date="2022-05-20T11:05:00Z">
                    <w:rPr>
                      <w:b/>
                      <w:bCs/>
                      <w:color w:val="FF0000"/>
                    </w:rPr>
                  </w:rPrChange>
                </w:rPr>
                <w:t>12</w:t>
              </w:r>
            </w:ins>
          </w:p>
        </w:tc>
      </w:tr>
      <w:tr w:rsidR="00DC433F" w:rsidRPr="00DC433F" w14:paraId="4304F71B" w14:textId="77777777" w:rsidTr="00DC433F">
        <w:trPr>
          <w:trHeight w:val="300"/>
          <w:ins w:id="938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D11B2" w14:textId="77777777" w:rsidR="00DC433F" w:rsidRPr="00DC433F" w:rsidRDefault="00DC433F">
            <w:pPr>
              <w:rPr>
                <w:ins w:id="93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40" w:author="Sgouros Konstantinos" w:date="2022-05-20T11:05:00Z">
                  <w:rPr>
                    <w:ins w:id="941" w:author="Sgouros Konstantinos" w:date="2022-05-20T11:04:00Z"/>
                  </w:rPr>
                </w:rPrChange>
              </w:rPr>
            </w:pPr>
            <w:ins w:id="94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43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Chg Common Share Capital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CCB899" w14:textId="77777777" w:rsidR="00DC433F" w:rsidRPr="00DC433F" w:rsidRDefault="00DC433F">
            <w:pPr>
              <w:rPr>
                <w:ins w:id="94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45" w:author="Sgouros Konstantinos" w:date="2022-05-20T11:05:00Z">
                  <w:rPr>
                    <w:ins w:id="946" w:author="Sgouros Konstantinos" w:date="2022-05-20T11:04:00Z"/>
                  </w:rPr>
                </w:rPrChange>
              </w:rPr>
            </w:pPr>
            <w:ins w:id="94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48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2A4BE" w14:textId="77777777" w:rsidR="00DC433F" w:rsidRPr="00DC433F" w:rsidRDefault="00DC433F">
            <w:pPr>
              <w:jc w:val="right"/>
              <w:rPr>
                <w:ins w:id="94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50" w:author="Sgouros Konstantinos" w:date="2022-05-20T11:05:00Z">
                  <w:rPr>
                    <w:ins w:id="951" w:author="Sgouros Konstantinos" w:date="2022-05-20T11:04:00Z"/>
                  </w:rPr>
                </w:rPrChange>
              </w:rPr>
            </w:pPr>
            <w:ins w:id="95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53" w:author="Sgouros Konstantinos" w:date="2022-05-20T11:05:00Z">
                    <w:rPr>
                      <w:color w:val="000000"/>
                    </w:rPr>
                  </w:rPrChange>
                </w:rPr>
                <w:t>-90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806DAB9" w14:textId="77777777" w:rsidR="00DC433F" w:rsidRPr="00DC433F" w:rsidRDefault="00DC433F">
            <w:pPr>
              <w:jc w:val="right"/>
              <w:rPr>
                <w:ins w:id="954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55" w:author="Sgouros Konstantinos" w:date="2022-05-20T11:05:00Z">
                  <w:rPr>
                    <w:ins w:id="956" w:author="Sgouros Konstantinos" w:date="2022-05-20T11:04:00Z"/>
                  </w:rPr>
                </w:rPrChange>
              </w:rPr>
            </w:pPr>
            <w:ins w:id="957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58" w:author="Sgouros Konstantinos" w:date="2022-05-20T11:05:00Z">
                    <w:rPr>
                      <w:color w:val="000000"/>
                    </w:rPr>
                  </w:rPrChange>
                </w:rPr>
                <w:t>50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1D2E8" w14:textId="77777777" w:rsidR="00DC433F" w:rsidRPr="00DC433F" w:rsidRDefault="00DC433F">
            <w:pPr>
              <w:jc w:val="right"/>
              <w:rPr>
                <w:ins w:id="959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60" w:author="Sgouros Konstantinos" w:date="2022-05-20T11:05:00Z">
                  <w:rPr>
                    <w:ins w:id="961" w:author="Sgouros Konstantinos" w:date="2022-05-20T11:04:00Z"/>
                  </w:rPr>
                </w:rPrChange>
              </w:rPr>
            </w:pPr>
            <w:ins w:id="962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63" w:author="Sgouros Konstantinos" w:date="2022-05-20T11:05:00Z">
                    <w:rPr>
                      <w:color w:val="000000"/>
                    </w:rPr>
                  </w:rPrChange>
                </w:rPr>
                <w:t>30</w:t>
              </w:r>
            </w:ins>
          </w:p>
        </w:tc>
      </w:tr>
      <w:tr w:rsidR="00DC433F" w:rsidRPr="00DC433F" w14:paraId="28380251" w14:textId="77777777" w:rsidTr="00DC433F">
        <w:trPr>
          <w:trHeight w:val="300"/>
          <w:ins w:id="964" w:author="Sgouros Konstantinos" w:date="2022-05-20T11:04:00Z"/>
        </w:trPr>
        <w:tc>
          <w:tcPr>
            <w:tcW w:w="2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8A512" w14:textId="77777777" w:rsidR="00DC433F" w:rsidRPr="00DC433F" w:rsidRDefault="00DC433F">
            <w:pPr>
              <w:rPr>
                <w:ins w:id="96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66" w:author="Sgouros Konstantinos" w:date="2022-05-20T11:05:00Z">
                  <w:rPr>
                    <w:ins w:id="967" w:author="Sgouros Konstantinos" w:date="2022-05-20T11:04:00Z"/>
                  </w:rPr>
                </w:rPrChange>
              </w:rPr>
            </w:pPr>
            <w:ins w:id="96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69" w:author="Sgouros Konstantinos" w:date="2022-05-20T11:05:00Z">
                    <w:rPr>
                      <w:color w:val="1F497D"/>
                      <w:lang w:val="en-US"/>
                    </w:rPr>
                  </w:rPrChange>
                </w:rPr>
                <w:t xml:space="preserve">Chg Share Premium 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EBF7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316A5A" w14:textId="77777777" w:rsidR="00DC433F" w:rsidRPr="00DC433F" w:rsidRDefault="00DC433F">
            <w:pPr>
              <w:rPr>
                <w:ins w:id="97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71" w:author="Sgouros Konstantinos" w:date="2022-05-20T11:05:00Z">
                  <w:rPr>
                    <w:ins w:id="972" w:author="Sgouros Konstantinos" w:date="2022-05-20T11:04:00Z"/>
                  </w:rPr>
                </w:rPrChange>
              </w:rPr>
            </w:pPr>
            <w:ins w:id="97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74" w:author="Sgouros Konstantinos" w:date="2022-05-20T11:05:00Z">
                    <w:rPr>
                      <w:color w:val="000000"/>
                    </w:rPr>
                  </w:rPrChange>
                </w:rPr>
                <w:t> 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C9A4C2" w14:textId="77777777" w:rsidR="00DC433F" w:rsidRPr="00DC433F" w:rsidRDefault="00DC433F">
            <w:pPr>
              <w:jc w:val="right"/>
              <w:rPr>
                <w:ins w:id="97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76" w:author="Sgouros Konstantinos" w:date="2022-05-20T11:05:00Z">
                  <w:rPr>
                    <w:ins w:id="977" w:author="Sgouros Konstantinos" w:date="2022-05-20T11:04:00Z"/>
                  </w:rPr>
                </w:rPrChange>
              </w:rPr>
            </w:pPr>
            <w:ins w:id="97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79" w:author="Sgouros Konstantinos" w:date="2022-05-20T11:05:00Z">
                    <w:rPr>
                      <w:color w:val="000000"/>
                    </w:rPr>
                  </w:rPrChange>
                </w:rPr>
                <w:t>-10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28ACD" w14:textId="77777777" w:rsidR="00DC433F" w:rsidRPr="00DC433F" w:rsidRDefault="00DC433F">
            <w:pPr>
              <w:jc w:val="right"/>
              <w:rPr>
                <w:ins w:id="980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81" w:author="Sgouros Konstantinos" w:date="2022-05-20T11:05:00Z">
                  <w:rPr>
                    <w:ins w:id="982" w:author="Sgouros Konstantinos" w:date="2022-05-20T11:04:00Z"/>
                  </w:rPr>
                </w:rPrChange>
              </w:rPr>
            </w:pPr>
            <w:ins w:id="983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84" w:author="Sgouros Konstantinos" w:date="2022-05-20T11:05:00Z">
                    <w:rPr>
                      <w:color w:val="000000"/>
                    </w:rPr>
                  </w:rPrChange>
                </w:rPr>
                <w:t>-10</w:t>
              </w:r>
            </w:ins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53E2FE" w14:textId="77777777" w:rsidR="00DC433F" w:rsidRPr="00DC433F" w:rsidRDefault="00DC433F">
            <w:pPr>
              <w:jc w:val="right"/>
              <w:rPr>
                <w:ins w:id="985" w:author="Sgouros Konstantinos" w:date="2022-05-20T11:04:00Z"/>
                <w:rFonts w:asciiTheme="minorHAnsi" w:hAnsiTheme="minorHAnsi" w:cstheme="minorHAnsi"/>
                <w:sz w:val="22"/>
                <w:szCs w:val="22"/>
                <w:lang w:eastAsia="en-US"/>
                <w:rPrChange w:id="986" w:author="Sgouros Konstantinos" w:date="2022-05-20T11:05:00Z">
                  <w:rPr>
                    <w:ins w:id="987" w:author="Sgouros Konstantinos" w:date="2022-05-20T11:04:00Z"/>
                  </w:rPr>
                </w:rPrChange>
              </w:rPr>
            </w:pPr>
            <w:ins w:id="988" w:author="Sgouros Konstantinos" w:date="2022-05-20T11:04:00Z">
              <w:r w:rsidRPr="00DC433F">
                <w:rPr>
                  <w:rFonts w:asciiTheme="minorHAnsi" w:hAnsiTheme="minorHAnsi" w:cstheme="minorHAnsi"/>
                  <w:sz w:val="22"/>
                  <w:szCs w:val="22"/>
                  <w:lang w:eastAsia="en-US"/>
                  <w:rPrChange w:id="989" w:author="Sgouros Konstantinos" w:date="2022-05-20T11:05:00Z">
                    <w:rPr>
                      <w:color w:val="000000"/>
                    </w:rPr>
                  </w:rPrChange>
                </w:rPr>
                <w:t>60</w:t>
              </w:r>
            </w:ins>
          </w:p>
        </w:tc>
      </w:tr>
    </w:tbl>
    <w:p w14:paraId="73C8AF8D" w14:textId="77777777" w:rsidR="00DC433F" w:rsidRPr="00DC433F" w:rsidRDefault="00DC433F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734D4971" w14:textId="249009A1" w:rsidR="003758F5" w:rsidRPr="00EF2B23" w:rsidRDefault="003758F5" w:rsidP="003758F5">
      <w:pPr>
        <w:pStyle w:val="Heading3"/>
        <w:rPr>
          <w:lang w:val="el-GR"/>
        </w:rPr>
      </w:pPr>
      <w:bookmarkStart w:id="990" w:name="_Toc104980816"/>
      <w:r w:rsidRPr="00EF2B23">
        <w:rPr>
          <w:lang w:val="el-GR"/>
        </w:rPr>
        <w:t xml:space="preserve">Αντιστοίχιση δεδομένων στη βάση </w:t>
      </w:r>
      <w:r w:rsidRPr="003758F5">
        <w:t>CL</w:t>
      </w:r>
      <w:bookmarkEnd w:id="990"/>
    </w:p>
    <w:p w14:paraId="406D1CA2" w14:textId="37FFE612" w:rsidR="003758F5" w:rsidRPr="00EF2B23" w:rsidRDefault="003758F5" w:rsidP="005A3C93">
      <w:pPr>
        <w:rPr>
          <w:rFonts w:ascii="Arial" w:hAnsi="Arial" w:cs="Arial"/>
          <w:b/>
          <w:bCs/>
          <w:sz w:val="20"/>
          <w:szCs w:val="26"/>
          <w:lang w:eastAsia="en-US"/>
        </w:rPr>
      </w:pPr>
    </w:p>
    <w:p w14:paraId="6F2A2192" w14:textId="1AC5A6B8" w:rsidR="003758F5" w:rsidRPr="00B65789" w:rsidRDefault="003758F5" w:rsidP="005A3C93">
      <w:pPr>
        <w:rPr>
          <w:ins w:id="991" w:author="Sgouros Konstantinos" w:date="2022-05-20T09:46:00Z"/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Τ</w:t>
      </w:r>
      <w:commentRangeStart w:id="992"/>
      <w:commentRangeStart w:id="993"/>
      <w:r>
        <w:rPr>
          <w:rFonts w:asciiTheme="minorHAnsi" w:hAnsiTheme="minorHAnsi" w:cstheme="minorHAnsi"/>
          <w:sz w:val="22"/>
          <w:szCs w:val="22"/>
          <w:lang w:eastAsia="en-US"/>
        </w:rPr>
        <w:t xml:space="preserve">α δεδομένα που θα εξαχθούν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στο 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report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θα προέρχονται είτε αυτούσια από τον πίνακα </w:t>
      </w:r>
      <w:r>
        <w:rPr>
          <w:rFonts w:asciiTheme="minorHAnsi" w:hAnsiTheme="minorHAnsi" w:cstheme="minorHAnsi"/>
          <w:sz w:val="22"/>
          <w:szCs w:val="22"/>
          <w:lang w:eastAsia="en-US"/>
        </w:rPr>
        <w:t>ο</w:t>
      </w:r>
      <w:r w:rsidRPr="003758F5">
        <w:rPr>
          <w:rFonts w:asciiTheme="minorHAnsi" w:hAnsiTheme="minorHAnsi" w:cstheme="minorHAnsi"/>
          <w:sz w:val="22"/>
          <w:szCs w:val="22"/>
          <w:lang w:eastAsia="en-US"/>
        </w:rPr>
        <w:t>lapts.factuphiststmtfinancialgift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, είτε θα είναι άθροισμα 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accounts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που βρίσκονται στον πίνακα 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olapts.factuphistmtbalancelatest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, είτε τέλος, θα είναι αποτέλεσμα υπολογισμού των δυο προηγούμενων. Η </w:t>
      </w:r>
      <w:r w:rsidR="00680D99">
        <w:rPr>
          <w:rFonts w:asciiTheme="minorHAnsi" w:hAnsiTheme="minorHAnsi" w:cstheme="minorHAnsi"/>
          <w:sz w:val="22"/>
          <w:szCs w:val="22"/>
          <w:lang w:eastAsia="en-US"/>
        </w:rPr>
        <w:t xml:space="preserve">αντιστοίχιση 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περιγράφεται </w:t>
      </w:r>
      <w:r w:rsidR="00680D99">
        <w:rPr>
          <w:rFonts w:asciiTheme="minorHAnsi" w:hAnsiTheme="minorHAnsi" w:cstheme="minorHAnsi"/>
          <w:sz w:val="22"/>
          <w:szCs w:val="22"/>
          <w:lang w:eastAsia="en-US"/>
        </w:rPr>
        <w:t xml:space="preserve">στην κολώνα </w:t>
      </w:r>
      <w:r w:rsidR="00680D99">
        <w:rPr>
          <w:rFonts w:asciiTheme="minorHAnsi" w:hAnsiTheme="minorHAnsi" w:cstheme="minorHAnsi"/>
          <w:sz w:val="22"/>
          <w:szCs w:val="22"/>
          <w:lang w:val="en-US" w:eastAsia="en-US"/>
        </w:rPr>
        <w:t>G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 [</w:t>
      </w:r>
      <w:r w:rsidR="00791D38" w:rsidRPr="00791D38">
        <w:rPr>
          <w:rFonts w:asciiTheme="minorHAnsi" w:hAnsiTheme="minorHAnsi" w:cstheme="minorHAnsi"/>
          <w:sz w:val="22"/>
          <w:szCs w:val="22"/>
          <w:lang w:eastAsia="en-US"/>
        </w:rPr>
        <w:t>Πεδίο πίνακα στην OLAPTS/Άθροισμα ACCOUNTS/CALCULATION</w:t>
      </w:r>
      <w:r w:rsidR="00791D38">
        <w:rPr>
          <w:rFonts w:asciiTheme="minorHAnsi" w:hAnsiTheme="minorHAnsi" w:cstheme="minorHAnsi"/>
          <w:sz w:val="22"/>
          <w:szCs w:val="22"/>
          <w:lang w:eastAsia="en-US"/>
        </w:rPr>
        <w:t xml:space="preserve">] του συνημμένο </w:t>
      </w:r>
      <w:r w:rsidR="00791D38">
        <w:rPr>
          <w:rFonts w:asciiTheme="minorHAnsi" w:hAnsiTheme="minorHAnsi" w:cstheme="minorHAnsi"/>
          <w:sz w:val="22"/>
          <w:szCs w:val="22"/>
          <w:lang w:val="en-US" w:eastAsia="en-US"/>
        </w:rPr>
        <w:t>xls</w:t>
      </w:r>
      <w:ins w:id="994" w:author="Sgouros Konstantinos" w:date="2022-05-20T09:46:00Z">
        <w:r w:rsidR="00F407C8">
          <w:rPr>
            <w:rFonts w:asciiTheme="minorHAnsi" w:hAnsiTheme="minorHAnsi" w:cstheme="minorHAnsi"/>
            <w:sz w:val="22"/>
            <w:szCs w:val="22"/>
            <w:lang w:eastAsia="en-US"/>
          </w:rPr>
          <w:t>.</w:t>
        </w:r>
      </w:ins>
      <w:commentRangeEnd w:id="992"/>
      <w:r w:rsidR="0003635B">
        <w:rPr>
          <w:rStyle w:val="CommentReference"/>
        </w:rPr>
        <w:commentReference w:id="992"/>
      </w:r>
      <w:commentRangeEnd w:id="993"/>
      <w:r w:rsidR="001E3A41">
        <w:rPr>
          <w:rStyle w:val="CommentReference"/>
        </w:rPr>
        <w:commentReference w:id="993"/>
      </w:r>
    </w:p>
    <w:p w14:paraId="2B99A9FA" w14:textId="77777777" w:rsidR="00F407C8" w:rsidRPr="006A5523" w:rsidRDefault="00F407C8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36CAD2C1" w14:textId="77777777" w:rsidR="00680D99" w:rsidRPr="00680D99" w:rsidRDefault="00680D99" w:rsidP="005A3C93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35263C83" w14:textId="2EB21EA6" w:rsidR="003758F5" w:rsidDel="006F1F41" w:rsidRDefault="00D801CA" w:rsidP="005A3C93">
      <w:pPr>
        <w:rPr>
          <w:del w:id="995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  <w:del w:id="996" w:author="Sgouros Konstantinos" w:date="2022-05-20T10:28:00Z">
        <w:r w:rsidDel="00880D25">
          <w:rPr>
            <w:rFonts w:asciiTheme="minorHAnsi" w:hAnsiTheme="minorHAnsi" w:cstheme="minorHAnsi"/>
            <w:sz w:val="22"/>
            <w:szCs w:val="22"/>
            <w:lang w:eastAsia="en-US"/>
          </w:rPr>
          <w:object w:dxaOrig="1543" w:dyaOrig="995" w14:anchorId="7C5F1C34">
            <v:shape id="_x0000_i1028" type="#_x0000_t75" style="width:76.5pt;height:49.5pt" o:ole="">
              <v:imagedata r:id="rId21" o:title=""/>
            </v:shape>
            <o:OLEObject Type="Embed" ProgID="Excel.Sheet.12" ShapeID="_x0000_i1028" DrawAspect="Icon" ObjectID="_1766233549" r:id="rId22"/>
          </w:object>
        </w:r>
      </w:del>
      <w:bookmarkStart w:id="997" w:name="_MON_1757488339"/>
      <w:bookmarkEnd w:id="997"/>
      <w:ins w:id="998" w:author="Sgouros Konstantinos" w:date="2022-05-20T10:39:00Z">
        <w:r w:rsidR="00E70B2D">
          <w:rPr>
            <w:rFonts w:asciiTheme="minorHAnsi" w:hAnsiTheme="minorHAnsi" w:cstheme="minorHAnsi"/>
            <w:sz w:val="22"/>
            <w:szCs w:val="22"/>
            <w:lang w:eastAsia="en-US"/>
          </w:rPr>
          <w:object w:dxaOrig="1469" w:dyaOrig="950" w14:anchorId="5A9F2B36">
            <v:shape id="_x0000_i1029" type="#_x0000_t75" style="width:73.5pt;height:47.25pt" o:ole="">
              <v:imagedata r:id="rId23" o:title=""/>
            </v:shape>
            <o:OLEObject Type="Embed" ProgID="Excel.Sheet.12" ShapeID="_x0000_i1029" DrawAspect="Icon" ObjectID="_1766233550" r:id="rId24"/>
          </w:object>
        </w:r>
      </w:ins>
    </w:p>
    <w:p w14:paraId="19B414F7" w14:textId="37DE8267" w:rsidR="003758F5" w:rsidRPr="003758F5" w:rsidDel="006F1F41" w:rsidRDefault="003758F5" w:rsidP="005A3C93">
      <w:pPr>
        <w:rPr>
          <w:del w:id="999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5424A0B7" w14:textId="3449F808" w:rsidR="00096D6D" w:rsidRDefault="00096D6D" w:rsidP="00096D6D">
      <w:pPr>
        <w:rPr>
          <w:rFonts w:asciiTheme="minorHAnsi" w:hAnsiTheme="minorHAnsi" w:cstheme="minorHAnsi"/>
          <w:sz w:val="22"/>
          <w:szCs w:val="22"/>
          <w:lang w:eastAsia="en-US"/>
        </w:rPr>
      </w:pPr>
    </w:p>
    <w:p w14:paraId="14BD2A98" w14:textId="64FF5701" w:rsidR="005E295D" w:rsidDel="006F1F41" w:rsidRDefault="005E295D" w:rsidP="00096D6D">
      <w:pPr>
        <w:rPr>
          <w:del w:id="1000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697994EA" w14:textId="1EB3ACCD" w:rsidR="005E295D" w:rsidDel="006F1F41" w:rsidRDefault="005E295D" w:rsidP="00096D6D">
      <w:pPr>
        <w:rPr>
          <w:del w:id="1001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4CCD2671" w14:textId="0F8F4F1D" w:rsidR="005E295D" w:rsidRPr="00096D6D" w:rsidDel="006F1F41" w:rsidRDefault="005E295D" w:rsidP="00096D6D">
      <w:pPr>
        <w:rPr>
          <w:del w:id="1002" w:author="Sgouros Konstantinos" w:date="2022-05-20T10:43:00Z"/>
          <w:rFonts w:asciiTheme="minorHAnsi" w:hAnsiTheme="minorHAnsi" w:cstheme="minorHAnsi"/>
          <w:sz w:val="22"/>
          <w:szCs w:val="22"/>
          <w:lang w:eastAsia="en-US"/>
        </w:rPr>
      </w:pPr>
    </w:p>
    <w:p w14:paraId="53203127" w14:textId="28D05270" w:rsidR="000933D3" w:rsidRPr="00C106D8" w:rsidDel="006F1F41" w:rsidRDefault="000933D3" w:rsidP="00DD2CBF">
      <w:pPr>
        <w:rPr>
          <w:del w:id="1003" w:author="Sgouros Konstantinos" w:date="2022-05-20T10:43:00Z"/>
          <w:rFonts w:asciiTheme="minorHAnsi" w:hAnsiTheme="minorHAnsi" w:cstheme="minorHAnsi"/>
          <w:sz w:val="22"/>
          <w:szCs w:val="22"/>
        </w:rPr>
      </w:pPr>
    </w:p>
    <w:p w14:paraId="7151471B" w14:textId="0825D138" w:rsidR="00813502" w:rsidRPr="00EF2B23" w:rsidRDefault="005E295D" w:rsidP="00CA58C5">
      <w:pPr>
        <w:pStyle w:val="Heading1"/>
        <w:rPr>
          <w:lang w:val="el-GR"/>
        </w:rPr>
      </w:pPr>
      <w:bookmarkStart w:id="1004" w:name="_Toc104980817"/>
      <w:r w:rsidRPr="00EF2B23">
        <w:rPr>
          <w:lang w:val="el-GR"/>
        </w:rPr>
        <w:lastRenderedPageBreak/>
        <w:t xml:space="preserve">ΣΥΣΧΕΤΙΣΗ </w:t>
      </w:r>
      <w:r>
        <w:t>OSI</w:t>
      </w:r>
      <w:r w:rsidRPr="00EF2B23">
        <w:rPr>
          <w:lang w:val="el-GR"/>
        </w:rPr>
        <w:t xml:space="preserve"> ΜΕ </w:t>
      </w:r>
      <w:r>
        <w:t>RMDatabase</w:t>
      </w:r>
      <w:bookmarkEnd w:id="1004"/>
    </w:p>
    <w:p w14:paraId="6EF3F666" w14:textId="62D23AD6" w:rsidR="000C00A3" w:rsidRDefault="000C00A3" w:rsidP="00040979">
      <w:pPr>
        <w:rPr>
          <w:rFonts w:asciiTheme="minorHAnsi" w:hAnsiTheme="minorHAnsi" w:cstheme="minorHAnsi"/>
          <w:sz w:val="22"/>
          <w:szCs w:val="22"/>
        </w:rPr>
      </w:pPr>
    </w:p>
    <w:p w14:paraId="3627FF3B" w14:textId="04E949EF" w:rsidR="005E295D" w:rsidRDefault="005E295D" w:rsidP="00040979">
      <w:pPr>
        <w:rPr>
          <w:ins w:id="1005" w:author="Sgouros Konstantinos" w:date="2022-05-20T10:41:00Z"/>
          <w:rFonts w:asciiTheme="minorHAnsi" w:hAnsiTheme="minorHAnsi" w:cstheme="minorHAnsi"/>
          <w:sz w:val="22"/>
          <w:szCs w:val="22"/>
        </w:rPr>
      </w:pPr>
      <w:del w:id="1006" w:author="Sgouros Konstantinos" w:date="2022-05-20T10:41:00Z">
        <w:r w:rsidDel="006F1F41">
          <w:rPr>
            <w:rFonts w:asciiTheme="minorHAnsi" w:hAnsiTheme="minorHAnsi" w:cstheme="minorHAnsi"/>
            <w:sz w:val="22"/>
            <w:szCs w:val="22"/>
          </w:rPr>
          <w:delText xml:space="preserve">Εάν επιβεβαιωθούν οι κανόνες εξαγωγής δεδομένων και η αντιστοίχιση τους με τα πεδία της βάσης, μπορεί να γίνει ενοποίηση των δύο εξαγόμενων δεδομένων. Θέμα συζήτησης θα αποτελέσει το γεγονός ότι το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OSI</w:delText>
        </w:r>
        <w:r w:rsidRPr="005E295D" w:rsidDel="006F1F41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  <w:r w:rsidDel="006F1F41">
          <w:rPr>
            <w:rFonts w:asciiTheme="minorHAnsi" w:hAnsiTheme="minorHAnsi" w:cstheme="minorHAnsi"/>
            <w:sz w:val="22"/>
            <w:szCs w:val="22"/>
          </w:rPr>
          <w:delText xml:space="preserve">είναι ημερήσιο, ενώ το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RM</w:delText>
        </w:r>
        <w:r w:rsidRPr="005E295D" w:rsidDel="006F1F41">
          <w:rPr>
            <w:rFonts w:asciiTheme="minorHAnsi" w:hAnsiTheme="minorHAnsi" w:cstheme="minorHAnsi"/>
            <w:sz w:val="22"/>
            <w:szCs w:val="22"/>
          </w:rPr>
          <w:delText xml:space="preserve"> </w:delText>
        </w:r>
        <w:r w:rsidDel="006F1F41">
          <w:rPr>
            <w:rFonts w:asciiTheme="minorHAnsi" w:hAnsiTheme="minorHAnsi" w:cstheme="minorHAnsi"/>
            <w:sz w:val="22"/>
            <w:szCs w:val="22"/>
            <w:lang w:val="en-US"/>
          </w:rPr>
          <w:delText>Db</w:delText>
        </w:r>
        <w:r w:rsidDel="006F1F41">
          <w:rPr>
            <w:rFonts w:asciiTheme="minorHAnsi" w:hAnsiTheme="minorHAnsi" w:cstheme="minorHAnsi"/>
            <w:sz w:val="22"/>
            <w:szCs w:val="22"/>
          </w:rPr>
          <w:delText xml:space="preserve"> είναι μηνιαίο.</w:delText>
        </w:r>
      </w:del>
    </w:p>
    <w:p w14:paraId="04C604A9" w14:textId="09BAF95F" w:rsidR="006F1F41" w:rsidRPr="006F1F41" w:rsidRDefault="006F1F41" w:rsidP="00040979">
      <w:pPr>
        <w:rPr>
          <w:rFonts w:asciiTheme="minorHAnsi" w:hAnsiTheme="minorHAnsi" w:cstheme="minorHAnsi"/>
          <w:sz w:val="22"/>
          <w:szCs w:val="22"/>
        </w:rPr>
      </w:pPr>
      <w:ins w:id="1007" w:author="Sgouros Konstantinos" w:date="2022-05-20T10:41:00Z">
        <w:r>
          <w:rPr>
            <w:rFonts w:asciiTheme="minorHAnsi" w:hAnsiTheme="minorHAnsi" w:cstheme="minorHAnsi"/>
            <w:sz w:val="22"/>
            <w:szCs w:val="22"/>
          </w:rPr>
          <w:t>Το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RM</w:t>
        </w:r>
        <w:r w:rsidRPr="006F1F41">
          <w:rPr>
            <w:rFonts w:asciiTheme="minorHAnsi" w:hAnsiTheme="minorHAnsi" w:cstheme="minorHAnsi"/>
            <w:sz w:val="22"/>
            <w:szCs w:val="22"/>
            <w:rPrChange w:id="1008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Db</w:t>
        </w:r>
        <w:r w:rsidRPr="006F1F41">
          <w:rPr>
            <w:rFonts w:asciiTheme="minorHAnsi" w:hAnsiTheme="minorHAnsi" w:cstheme="minorHAnsi"/>
            <w:sz w:val="22"/>
            <w:szCs w:val="22"/>
            <w:rPrChange w:id="1009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report</w:t>
        </w:r>
        <w:r w:rsidRPr="006F1F41">
          <w:rPr>
            <w:rFonts w:asciiTheme="minorHAnsi" w:hAnsiTheme="minorHAnsi" w:cstheme="minorHAnsi"/>
            <w:sz w:val="22"/>
            <w:szCs w:val="22"/>
            <w:rPrChange w:id="1010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και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το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OSI</w:t>
        </w:r>
        <w:r w:rsidRPr="006F1F41">
          <w:rPr>
            <w:rFonts w:asciiTheme="minorHAnsi" w:hAnsiTheme="minorHAnsi" w:cstheme="minorHAnsi"/>
            <w:sz w:val="22"/>
            <w:szCs w:val="22"/>
          </w:rPr>
          <w:t xml:space="preserve"> </w:t>
        </w:r>
      </w:ins>
      <w:ins w:id="1011" w:author="Sgouros Konstantinos" w:date="2022-05-20T10:42:00Z">
        <w:r>
          <w:rPr>
            <w:rFonts w:asciiTheme="minorHAnsi" w:hAnsiTheme="minorHAnsi" w:cstheme="minorHAnsi"/>
            <w:sz w:val="22"/>
            <w:szCs w:val="22"/>
            <w:lang w:val="en-US"/>
          </w:rPr>
          <w:t>report</w:t>
        </w:r>
        <w:r w:rsidRPr="006F1F41">
          <w:rPr>
            <w:rFonts w:asciiTheme="minorHAnsi" w:hAnsiTheme="minorHAnsi" w:cstheme="minorHAnsi"/>
            <w:sz w:val="22"/>
            <w:szCs w:val="22"/>
            <w:rPrChange w:id="1012" w:author="Sgouros Konstantinos" w:date="2022-05-20T10:4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>θα εξάγονται σε ένα αρχείο</w:t>
        </w:r>
      </w:ins>
    </w:p>
    <w:p w14:paraId="626D1852" w14:textId="5D6BBD1A" w:rsidR="005E295D" w:rsidRPr="006F1F41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703D253B" w14:textId="055AA343" w:rsidR="005E295D" w:rsidRPr="005E295D" w:rsidRDefault="005E295D" w:rsidP="00CA58C5">
      <w:pPr>
        <w:pStyle w:val="Heading1"/>
        <w:rPr>
          <w:lang w:val="el-GR"/>
        </w:rPr>
      </w:pPr>
      <w:bookmarkStart w:id="1013" w:name="_Toc104980818"/>
      <w:r>
        <w:rPr>
          <w:lang w:val="en-US"/>
        </w:rPr>
        <w:lastRenderedPageBreak/>
        <w:t>FORMAT</w:t>
      </w:r>
      <w:r w:rsidRPr="00EF2B23">
        <w:rPr>
          <w:lang w:val="el-GR"/>
        </w:rPr>
        <w:t xml:space="preserve"> ΕΞΑΓΩΜΕΝΟΥ ΑΡΧΕΙΟΥ</w:t>
      </w:r>
      <w:bookmarkEnd w:id="1013"/>
    </w:p>
    <w:p w14:paraId="09427780" w14:textId="536C690C" w:rsidR="005E295D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0106DA43" w14:textId="6ECDF1A8" w:rsidR="005E295D" w:rsidRPr="002F1EEA" w:rsidRDefault="005E295D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Η εφαρμογή θα εξάγει ένα </w:t>
      </w:r>
      <w:r w:rsidRPr="00AF6244">
        <w:rPr>
          <w:rFonts w:asciiTheme="minorHAnsi" w:hAnsiTheme="minorHAnsi" w:cstheme="minorHAnsi"/>
          <w:sz w:val="22"/>
          <w:szCs w:val="22"/>
        </w:rPr>
        <w:t>csv</w:t>
      </w:r>
      <w:r w:rsidRPr="005E295D">
        <w:rPr>
          <w:rFonts w:asciiTheme="minorHAnsi" w:hAnsiTheme="minorHAnsi" w:cstheme="minorHAnsi"/>
          <w:sz w:val="22"/>
          <w:szCs w:val="22"/>
        </w:rPr>
        <w:t xml:space="preserve"> </w:t>
      </w:r>
      <w:r w:rsidR="005F2897">
        <w:rPr>
          <w:rFonts w:asciiTheme="minorHAnsi" w:hAnsiTheme="minorHAnsi" w:cstheme="minorHAnsi"/>
          <w:sz w:val="22"/>
          <w:szCs w:val="22"/>
        </w:rPr>
        <w:t>(</w:t>
      </w:r>
      <w:r w:rsidR="005F2897" w:rsidRPr="005F2897">
        <w:rPr>
          <w:rFonts w:asciiTheme="minorHAnsi" w:hAnsiTheme="minorHAnsi" w:cstheme="minorHAnsi"/>
          <w:sz w:val="22"/>
          <w:szCs w:val="22"/>
        </w:rPr>
        <w:t xml:space="preserve">; </w:t>
      </w:r>
      <w:r w:rsidR="005F2897" w:rsidRPr="00AF6244">
        <w:rPr>
          <w:rFonts w:asciiTheme="minorHAnsi" w:hAnsiTheme="minorHAnsi" w:cstheme="minorHAnsi"/>
          <w:sz w:val="22"/>
          <w:szCs w:val="22"/>
        </w:rPr>
        <w:t>delimited</w:t>
      </w:r>
      <w:r w:rsidR="005F2897" w:rsidRPr="005F2897">
        <w:rPr>
          <w:rFonts w:asciiTheme="minorHAnsi" w:hAnsiTheme="minorHAnsi" w:cstheme="minorHAnsi"/>
          <w:sz w:val="22"/>
          <w:szCs w:val="22"/>
        </w:rPr>
        <w:t>)</w:t>
      </w:r>
      <w:r w:rsidR="005F2897" w:rsidRPr="002F1EE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1AC45DF" w14:textId="6914B770" w:rsidR="005E295D" w:rsidRDefault="005E295D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Όλα τα πεδία θα είναι </w:t>
      </w:r>
      <w:r w:rsidR="005606E7" w:rsidRPr="00AF6244">
        <w:rPr>
          <w:rFonts w:asciiTheme="minorHAnsi" w:hAnsiTheme="minorHAnsi" w:cstheme="minorHAnsi"/>
          <w:sz w:val="22"/>
          <w:szCs w:val="22"/>
        </w:rPr>
        <w:t>SIGN + NUMERIC(19,2)</w:t>
      </w:r>
      <w:r>
        <w:rPr>
          <w:rFonts w:asciiTheme="minorHAnsi" w:hAnsiTheme="minorHAnsi" w:cstheme="minorHAnsi"/>
          <w:sz w:val="22"/>
          <w:szCs w:val="22"/>
        </w:rPr>
        <w:t xml:space="preserve">εκτός των </w:t>
      </w:r>
    </w:p>
    <w:p w14:paraId="338EFAED" w14:textId="1452C750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ΑΦΜ Πελάτη</w:t>
      </w:r>
      <w:r w:rsidR="00AF624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F3D333D" w14:textId="77777777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BD717E">
        <w:rPr>
          <w:rFonts w:asciiTheme="minorHAnsi" w:hAnsiTheme="minorHAnsi" w:cstheme="minorHAnsi"/>
          <w:sz w:val="22"/>
          <w:szCs w:val="22"/>
        </w:rPr>
        <w:t xml:space="preserve"> Πελάτη</w:t>
      </w:r>
    </w:p>
    <w:p w14:paraId="39E3562B" w14:textId="77777777" w:rsidR="005E295D" w:rsidRPr="00BD717E" w:rsidRDefault="005E295D" w:rsidP="005E295D">
      <w:pPr>
        <w:pStyle w:val="ListParagraph"/>
        <w:numPr>
          <w:ilvl w:val="0"/>
          <w:numId w:val="40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717E">
        <w:rPr>
          <w:rFonts w:asciiTheme="minorHAnsi" w:hAnsiTheme="minorHAnsi" w:cstheme="minorHAnsi"/>
          <w:sz w:val="22"/>
          <w:szCs w:val="22"/>
        </w:rPr>
        <w:t>Οικονομικό έτος</w:t>
      </w:r>
    </w:p>
    <w:p w14:paraId="7D2886C4" w14:textId="2FBECAF0" w:rsidR="00AF6244" w:rsidRPr="005C6C99" w:rsidDel="006F1F41" w:rsidRDefault="005E295D" w:rsidP="00AF6244">
      <w:pPr>
        <w:rPr>
          <w:del w:id="1014" w:author="Sgouros Konstantinos" w:date="2022-05-20T10:47:00Z"/>
          <w:rFonts w:cs="Arial"/>
          <w:sz w:val="20"/>
          <w:szCs w:val="20"/>
        </w:rPr>
      </w:pPr>
      <w:r>
        <w:rPr>
          <w:rFonts w:asciiTheme="minorHAnsi" w:hAnsiTheme="minorHAnsi" w:cstheme="minorHAnsi"/>
          <w:sz w:val="22"/>
          <w:szCs w:val="22"/>
        </w:rPr>
        <w:t xml:space="preserve">που θα είναι </w:t>
      </w:r>
      <w:r w:rsidR="00AF6244" w:rsidRPr="005C6C99">
        <w:rPr>
          <w:rFonts w:cs="Arial"/>
          <w:sz w:val="20"/>
          <w:szCs w:val="20"/>
        </w:rPr>
        <w:t>CHAR(</w:t>
      </w:r>
      <w:r w:rsidR="0068751B">
        <w:rPr>
          <w:rFonts w:cs="Arial"/>
          <w:sz w:val="20"/>
          <w:szCs w:val="20"/>
        </w:rPr>
        <w:t>2</w:t>
      </w:r>
      <w:r w:rsidR="00AF6244" w:rsidRPr="005C6C99">
        <w:rPr>
          <w:rFonts w:cs="Arial"/>
          <w:sz w:val="20"/>
          <w:szCs w:val="20"/>
        </w:rPr>
        <w:t>0)</w:t>
      </w:r>
      <w:ins w:id="1015" w:author="Sgouros Konstantinos" w:date="2022-05-20T10:47:00Z">
        <w:r w:rsidR="006F1F41">
          <w:rPr>
            <w:rFonts w:cs="Arial"/>
            <w:sz w:val="20"/>
            <w:szCs w:val="20"/>
          </w:rPr>
          <w:t>.</w:t>
        </w:r>
      </w:ins>
    </w:p>
    <w:p w14:paraId="06E66499" w14:textId="77777777" w:rsidR="002D0085" w:rsidRDefault="006F1F41" w:rsidP="00040979">
      <w:pPr>
        <w:rPr>
          <w:ins w:id="1016" w:author="Sgouros Konstantinos" w:date="2022-05-20T10:51:00Z"/>
          <w:rFonts w:asciiTheme="minorHAnsi" w:hAnsiTheme="minorHAnsi" w:cstheme="minorHAnsi"/>
          <w:sz w:val="22"/>
          <w:szCs w:val="22"/>
        </w:rPr>
      </w:pPr>
      <w:ins w:id="1017" w:author="Sgouros Konstantinos" w:date="2022-05-20T10:47:00Z">
        <w:r>
          <w:rPr>
            <w:rFonts w:asciiTheme="minorHAnsi" w:hAnsiTheme="minorHAnsi" w:cstheme="minorHAnsi"/>
            <w:sz w:val="22"/>
            <w:szCs w:val="22"/>
          </w:rPr>
          <w:t>Αποφασίστηκε η συμμετοχ</w:t>
        </w:r>
      </w:ins>
      <w:ins w:id="1018" w:author="Sgouros Konstantinos" w:date="2022-05-20T10:48:00Z">
        <w:r>
          <w:rPr>
            <w:rFonts w:asciiTheme="minorHAnsi" w:hAnsiTheme="minorHAnsi" w:cstheme="minorHAnsi"/>
            <w:sz w:val="22"/>
            <w:szCs w:val="22"/>
          </w:rPr>
          <w:t xml:space="preserve">ή στο έργο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1019" w:author="Sgouros Konstantinos" w:date="2022-05-20T10:48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. </w:t>
        </w:r>
        <w:r>
          <w:rPr>
            <w:rFonts w:asciiTheme="minorHAnsi" w:hAnsiTheme="minorHAnsi" w:cstheme="minorHAnsi"/>
            <w:sz w:val="22"/>
            <w:szCs w:val="22"/>
          </w:rPr>
          <w:t>Αυτό σημαίνει πως το εξαγ</w:t>
        </w:r>
      </w:ins>
      <w:ins w:id="1020" w:author="Sgouros Konstantinos" w:date="2022-05-20T10:49:00Z">
        <w:r>
          <w:rPr>
            <w:rFonts w:asciiTheme="minorHAnsi" w:hAnsiTheme="minorHAnsi" w:cstheme="minorHAnsi"/>
            <w:sz w:val="22"/>
            <w:szCs w:val="22"/>
          </w:rPr>
          <w:t xml:space="preserve">όμενο αρχείο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  <w:r w:rsidRPr="006F1F41">
          <w:rPr>
            <w:rFonts w:asciiTheme="minorHAnsi" w:hAnsiTheme="minorHAnsi" w:cstheme="minorHAnsi"/>
            <w:sz w:val="22"/>
            <w:szCs w:val="22"/>
            <w:rPrChange w:id="1021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θα αποστέλλεται στο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1022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και 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1023" w:author="Sgouros Konstantinos" w:date="2022-05-20T10:49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θα </w:t>
        </w:r>
      </w:ins>
      <w:ins w:id="1024" w:author="Sgouros Konstantinos" w:date="2022-05-20T10:50:00Z">
        <w:r>
          <w:rPr>
            <w:rFonts w:asciiTheme="minorHAnsi" w:hAnsiTheme="minorHAnsi" w:cstheme="minorHAnsi"/>
            <w:sz w:val="22"/>
            <w:szCs w:val="22"/>
          </w:rPr>
          <w:t>αποστέλλει</w:t>
        </w:r>
      </w:ins>
      <w:ins w:id="1025" w:author="Sgouros Konstantinos" w:date="2022-05-20T10:49:00Z">
        <w:r>
          <w:rPr>
            <w:rFonts w:asciiTheme="minorHAnsi" w:hAnsiTheme="minorHAnsi" w:cstheme="minorHAnsi"/>
            <w:sz w:val="22"/>
            <w:szCs w:val="22"/>
          </w:rPr>
          <w:t xml:space="preserve"> το τελικό αρχείο. </w:t>
        </w:r>
      </w:ins>
      <w:ins w:id="1026" w:author="Sgouros Konstantinos" w:date="2022-05-20T10:50:00Z">
        <w:r>
          <w:rPr>
            <w:rFonts w:asciiTheme="minorHAnsi" w:hAnsiTheme="minorHAnsi" w:cstheme="minorHAnsi"/>
            <w:sz w:val="22"/>
            <w:szCs w:val="22"/>
          </w:rPr>
          <w:t xml:space="preserve">Για τον σκοπό αυτό προστέθηκαν στο εξαγόμενο από 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  <w:r w:rsidRPr="006F1F41">
          <w:rPr>
            <w:rFonts w:asciiTheme="minorHAnsi" w:hAnsiTheme="minorHAnsi" w:cstheme="minorHAnsi"/>
            <w:sz w:val="22"/>
            <w:szCs w:val="22"/>
            <w:rPrChange w:id="1027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csv</w:t>
        </w:r>
        <w:r w:rsidRPr="006F1F41">
          <w:rPr>
            <w:rFonts w:asciiTheme="minorHAnsi" w:hAnsiTheme="minorHAnsi" w:cstheme="minorHAnsi"/>
            <w:sz w:val="22"/>
            <w:szCs w:val="22"/>
            <w:rPrChange w:id="1028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τα παρακάτω πεδία που χρησιμεύουν στο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ABRS</w:t>
        </w:r>
        <w:r w:rsidRPr="006F1F41">
          <w:rPr>
            <w:rFonts w:asciiTheme="minorHAnsi" w:hAnsiTheme="minorHAnsi" w:cstheme="minorHAnsi"/>
            <w:sz w:val="22"/>
            <w:szCs w:val="22"/>
            <w:rPrChange w:id="1029" w:author="Sgouros Konstantinos" w:date="2022-05-20T10:5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 w:rsidR="002D0085">
          <w:rPr>
            <w:rFonts w:asciiTheme="minorHAnsi" w:hAnsiTheme="minorHAnsi" w:cstheme="minorHAnsi"/>
            <w:sz w:val="22"/>
            <w:szCs w:val="22"/>
          </w:rPr>
          <w:t>για την εξαγωγ</w:t>
        </w:r>
      </w:ins>
      <w:ins w:id="1030" w:author="Sgouros Konstantinos" w:date="2022-05-20T10:51:00Z">
        <w:r w:rsidR="002D0085">
          <w:rPr>
            <w:rFonts w:asciiTheme="minorHAnsi" w:hAnsiTheme="minorHAnsi" w:cstheme="minorHAnsi"/>
            <w:sz w:val="22"/>
            <w:szCs w:val="22"/>
          </w:rPr>
          <w:t xml:space="preserve">ή του τελικού αρχείου </w:t>
        </w:r>
        <w:r w:rsidR="002D0085" w:rsidRPr="002D0085">
          <w:rPr>
            <w:rFonts w:asciiTheme="minorHAnsi" w:hAnsiTheme="minorHAnsi" w:cstheme="minorHAnsi"/>
            <w:sz w:val="22"/>
            <w:szCs w:val="22"/>
            <w:rPrChange w:id="1031" w:author="Sgouros Konstantinos" w:date="2022-05-20T10:51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</w:p>
    <w:p w14:paraId="07999A81" w14:textId="77777777" w:rsidR="002D0085" w:rsidRDefault="002D0085" w:rsidP="00040979">
      <w:pPr>
        <w:rPr>
          <w:ins w:id="1032" w:author="Sgouros Konstantinos" w:date="2022-05-20T10:51:00Z"/>
          <w:rFonts w:asciiTheme="minorHAnsi" w:hAnsiTheme="minorHAnsi" w:cstheme="minorHAnsi"/>
          <w:sz w:val="22"/>
          <w:szCs w:val="22"/>
        </w:rPr>
      </w:pPr>
      <w:ins w:id="1033" w:author="Sgouros Konstantinos" w:date="2022-05-20T10:51:00Z">
        <w:r w:rsidRPr="002D0085">
          <w:rPr>
            <w:rFonts w:asciiTheme="minorHAnsi" w:hAnsiTheme="minorHAnsi" w:cstheme="minorHAnsi"/>
            <w:sz w:val="22"/>
            <w:szCs w:val="22"/>
          </w:rPr>
          <w:t>publish_date</w:t>
        </w:r>
        <w:r w:rsidRPr="002D0085">
          <w:rPr>
            <w:rFonts w:asciiTheme="minorHAnsi" w:hAnsiTheme="minorHAnsi" w:cstheme="minorHAnsi"/>
            <w:sz w:val="22"/>
            <w:szCs w:val="22"/>
            <w:rPrChange w:id="1034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: </w:t>
        </w:r>
        <w:r>
          <w:rPr>
            <w:rFonts w:asciiTheme="minorHAnsi" w:hAnsiTheme="minorHAnsi" w:cstheme="minorHAnsi"/>
            <w:sz w:val="22"/>
            <w:szCs w:val="22"/>
          </w:rPr>
          <w:t>ημερομηνία ισολογισμού</w:t>
        </w:r>
      </w:ins>
    </w:p>
    <w:p w14:paraId="1ACD7009" w14:textId="77777777" w:rsidR="002D0085" w:rsidRPr="002D0085" w:rsidRDefault="002D0085" w:rsidP="00040979">
      <w:pPr>
        <w:rPr>
          <w:ins w:id="1035" w:author="Sgouros Konstantinos" w:date="2022-05-20T10:52:00Z"/>
          <w:rFonts w:asciiTheme="minorHAnsi" w:hAnsiTheme="minorHAnsi" w:cstheme="minorHAnsi"/>
          <w:sz w:val="22"/>
          <w:szCs w:val="22"/>
          <w:rPrChange w:id="1036" w:author="Sgouros Konstantinos" w:date="2022-05-20T10:52:00Z">
            <w:rPr>
              <w:ins w:id="1037" w:author="Sgouros Konstantinos" w:date="2022-05-20T10:52:00Z"/>
              <w:rFonts w:asciiTheme="minorHAnsi" w:hAnsiTheme="minorHAnsi" w:cstheme="minorHAnsi"/>
              <w:sz w:val="22"/>
              <w:szCs w:val="22"/>
              <w:lang w:val="en-US"/>
            </w:rPr>
          </w:rPrChange>
        </w:rPr>
      </w:pPr>
      <w:ins w:id="1038" w:author="Sgouros Konstantinos" w:date="2022-05-20T10:52:00Z">
        <w:r w:rsidRPr="002D0085">
          <w:rPr>
            <w:rFonts w:asciiTheme="minorHAnsi" w:hAnsiTheme="minorHAnsi" w:cstheme="minorHAnsi"/>
            <w:sz w:val="22"/>
            <w:szCs w:val="22"/>
          </w:rPr>
          <w:t>approveddate</w:t>
        </w:r>
        <w:r w:rsidRPr="002D0085">
          <w:rPr>
            <w:rFonts w:asciiTheme="minorHAnsi" w:hAnsiTheme="minorHAnsi" w:cstheme="minorHAnsi"/>
            <w:sz w:val="22"/>
            <w:szCs w:val="22"/>
            <w:rPrChange w:id="1039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: </w:t>
        </w:r>
        <w:r>
          <w:rPr>
            <w:rFonts w:asciiTheme="minorHAnsi" w:hAnsiTheme="minorHAnsi" w:cstheme="minorHAnsi"/>
            <w:sz w:val="22"/>
            <w:szCs w:val="22"/>
          </w:rPr>
          <w:t xml:space="preserve">ημερομηνία που έγινε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approved</w:t>
        </w:r>
        <w:r w:rsidRPr="002D0085">
          <w:rPr>
            <w:rFonts w:asciiTheme="minorHAnsi" w:hAnsiTheme="minorHAnsi" w:cstheme="minorHAnsi"/>
            <w:sz w:val="22"/>
            <w:szCs w:val="22"/>
            <w:rPrChange w:id="1040" w:author="Sgouros Konstantinos" w:date="2022-05-20T10:52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</w:rPr>
          <w:t xml:space="preserve">το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rating</w:t>
        </w:r>
      </w:ins>
    </w:p>
    <w:p w14:paraId="058C84F7" w14:textId="1A4C44E2" w:rsidR="002D0085" w:rsidRPr="002D0085" w:rsidRDefault="002D0085" w:rsidP="00040979">
      <w:pPr>
        <w:rPr>
          <w:ins w:id="1041" w:author="Sgouros Konstantinos" w:date="2022-05-20T10:52:00Z"/>
          <w:rFonts w:asciiTheme="minorHAnsi" w:hAnsiTheme="minorHAnsi" w:cstheme="minorHAnsi"/>
          <w:sz w:val="22"/>
          <w:szCs w:val="22"/>
          <w:rPrChange w:id="1042" w:author="Sgouros Konstantinos" w:date="2022-05-20T10:53:00Z">
            <w:rPr>
              <w:ins w:id="1043" w:author="Sgouros Konstantinos" w:date="2022-05-20T10:52:00Z"/>
              <w:rFonts w:asciiTheme="minorHAnsi" w:hAnsiTheme="minorHAnsi" w:cstheme="minorHAnsi"/>
              <w:sz w:val="22"/>
              <w:szCs w:val="22"/>
              <w:lang w:val="en-US"/>
            </w:rPr>
          </w:rPrChange>
        </w:rPr>
      </w:pPr>
      <w:ins w:id="1044" w:author="Sgouros Konstantinos" w:date="2022-05-20T10:52:00Z">
        <w:r w:rsidRPr="002D0085">
          <w:rPr>
            <w:rFonts w:asciiTheme="minorHAnsi" w:hAnsiTheme="minorHAnsi" w:cstheme="minorHAnsi"/>
            <w:sz w:val="22"/>
            <w:szCs w:val="22"/>
          </w:rPr>
          <w:t>reference_date</w:t>
        </w:r>
        <w:r w:rsidRPr="002D0085">
          <w:rPr>
            <w:rFonts w:asciiTheme="minorHAnsi" w:hAnsiTheme="minorHAnsi" w:cstheme="minorHAnsi"/>
            <w:sz w:val="22"/>
            <w:szCs w:val="22"/>
            <w:rPrChange w:id="1045" w:author="Sgouros Konstantinos" w:date="2022-05-20T10:53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  <w:ins w:id="1046" w:author="Sgouros Konstantinos" w:date="2022-05-20T10:53:00Z">
        <w:r>
          <w:rPr>
            <w:rFonts w:asciiTheme="minorHAnsi" w:hAnsiTheme="minorHAnsi" w:cstheme="minorHAnsi"/>
            <w:sz w:val="22"/>
            <w:szCs w:val="22"/>
          </w:rPr>
          <w:t xml:space="preserve"> ημερομηνία εκτέλεσης της ροής</w:t>
        </w:r>
      </w:ins>
    </w:p>
    <w:p w14:paraId="5CE185E0" w14:textId="4505107C" w:rsidR="005E295D" w:rsidRPr="006A5523" w:rsidRDefault="002D0085" w:rsidP="00040979">
      <w:pPr>
        <w:rPr>
          <w:rFonts w:asciiTheme="minorHAnsi" w:hAnsiTheme="minorHAnsi" w:cstheme="minorHAnsi"/>
          <w:sz w:val="22"/>
          <w:szCs w:val="22"/>
        </w:rPr>
      </w:pPr>
      <w:ins w:id="1047" w:author="Sgouros Konstantinos" w:date="2022-05-20T10:53:00Z">
        <w:r w:rsidRPr="002D0085">
          <w:rPr>
            <w:rFonts w:asciiTheme="minorHAnsi" w:hAnsiTheme="minorHAnsi" w:cstheme="minorHAnsi"/>
            <w:sz w:val="22"/>
            <w:szCs w:val="22"/>
          </w:rPr>
          <w:t>entityid</w:t>
        </w:r>
        <w:r w:rsidRPr="006A5523">
          <w:rPr>
            <w:rFonts w:asciiTheme="minorHAnsi" w:hAnsiTheme="minorHAnsi" w:cstheme="minorHAnsi"/>
            <w:sz w:val="22"/>
            <w:szCs w:val="22"/>
            <w:rPrChange w:id="1048" w:author="Sgouros Konstantinos" w:date="2022-06-01T13:00:00Z">
              <w:rPr>
                <w:rFonts w:asciiTheme="minorHAnsi" w:hAnsiTheme="minorHAnsi" w:cstheme="minorHAnsi"/>
                <w:sz w:val="22"/>
                <w:szCs w:val="22"/>
                <w:lang w:val="en-US"/>
              </w:rPr>
            </w:rPrChange>
          </w:rPr>
          <w:t>:</w:t>
        </w:r>
      </w:ins>
      <w:del w:id="1049" w:author="Sgouros Konstantinos" w:date="2022-05-20T10:47:00Z">
        <w:r w:rsidR="005E295D" w:rsidRPr="00AF6244" w:rsidDel="006F1F41">
          <w:rPr>
            <w:rFonts w:asciiTheme="minorHAnsi" w:hAnsiTheme="minorHAnsi" w:cstheme="minorHAnsi"/>
            <w:sz w:val="22"/>
            <w:szCs w:val="22"/>
          </w:rPr>
          <w:delText>.</w:delText>
        </w:r>
      </w:del>
      <w:ins w:id="1050" w:author="Sgouros Konstantinos" w:date="2022-05-20T10:53:00Z">
        <w:r>
          <w:rPr>
            <w:rFonts w:asciiTheme="minorHAnsi" w:hAnsiTheme="minorHAnsi" w:cstheme="minorHAnsi"/>
            <w:sz w:val="22"/>
            <w:szCs w:val="22"/>
          </w:rPr>
          <w:t xml:space="preserve">κωδικός Πελάτη του </w:t>
        </w:r>
        <w:r>
          <w:rPr>
            <w:rFonts w:asciiTheme="minorHAnsi" w:hAnsiTheme="minorHAnsi" w:cstheme="minorHAnsi"/>
            <w:sz w:val="22"/>
            <w:szCs w:val="22"/>
            <w:lang w:val="en-US"/>
          </w:rPr>
          <w:t>CL</w:t>
        </w:r>
      </w:ins>
    </w:p>
    <w:p w14:paraId="7A752933" w14:textId="6F041361" w:rsidR="005E295D" w:rsidRPr="00AF6244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D1BA181" w14:textId="77777777" w:rsidR="005E295D" w:rsidRPr="00AF6244" w:rsidRDefault="005E295D" w:rsidP="00CA58C5">
      <w:pPr>
        <w:pStyle w:val="Heading1"/>
        <w:rPr>
          <w:lang w:val="el-GR"/>
        </w:rPr>
      </w:pPr>
      <w:bookmarkStart w:id="1051" w:name="_Toc104980819"/>
      <w:r w:rsidRPr="00AF6244">
        <w:rPr>
          <w:lang w:val="el-GR"/>
        </w:rPr>
        <w:lastRenderedPageBreak/>
        <w:t xml:space="preserve">ΕΚΤΟΣ </w:t>
      </w:r>
      <w:r w:rsidRPr="005E295D">
        <w:t>SCOPE</w:t>
      </w:r>
      <w:r w:rsidRPr="00AF6244">
        <w:rPr>
          <w:lang w:val="el-GR"/>
        </w:rPr>
        <w:t xml:space="preserve"> ΤΟΥ ΕΡΓΟΥ</w:t>
      </w:r>
      <w:bookmarkEnd w:id="1051"/>
    </w:p>
    <w:p w14:paraId="0A686F8C" w14:textId="630F8056" w:rsidR="005E295D" w:rsidRPr="00AF6244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64BB4CE4" w14:textId="787D4EB8" w:rsidR="005E295D" w:rsidRP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  <w:r w:rsidRPr="00FC55A5">
        <w:rPr>
          <w:rFonts w:asciiTheme="minorHAnsi" w:hAnsiTheme="minorHAnsi" w:cstheme="minorHAnsi"/>
          <w:sz w:val="22"/>
          <w:szCs w:val="22"/>
        </w:rPr>
        <w:t>Ο οποιοσδήποτε ποιοτικός έλεγχος των δεδομένων είναι εκτός scope. Παράδειγμα κενά CDI ή/και “-“ ή/και ΑΦΜ με περιεχόμενο Group1 τα στέλνουμε κανονικά.</w:t>
      </w:r>
    </w:p>
    <w:p w14:paraId="7A41D6FC" w14:textId="6DE8D641" w:rsid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Επίσης, το </w:t>
      </w:r>
      <w:r>
        <w:rPr>
          <w:rFonts w:asciiTheme="minorHAnsi" w:hAnsiTheme="minorHAnsi" w:cstheme="minorHAnsi"/>
          <w:sz w:val="22"/>
          <w:szCs w:val="22"/>
          <w:lang w:val="en-US"/>
        </w:rPr>
        <w:t>CL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ως μοναδικότητα χρησιμοποιεί το </w:t>
      </w:r>
      <w:r>
        <w:rPr>
          <w:rFonts w:asciiTheme="minorHAnsi" w:hAnsiTheme="minorHAnsi" w:cstheme="minorHAnsi"/>
          <w:sz w:val="22"/>
          <w:szCs w:val="22"/>
          <w:lang w:val="en-US"/>
        </w:rPr>
        <w:t>EntityId</w:t>
      </w:r>
      <w:r w:rsidRPr="00FC55A5">
        <w:rPr>
          <w:rFonts w:asciiTheme="minorHAnsi" w:hAnsiTheme="minorHAnsi" w:cstheme="minorHAnsi"/>
          <w:sz w:val="22"/>
          <w:szCs w:val="22"/>
        </w:rPr>
        <w:t xml:space="preserve">. </w:t>
      </w:r>
      <w:r>
        <w:rPr>
          <w:rFonts w:asciiTheme="minorHAnsi" w:hAnsiTheme="minorHAnsi" w:cstheme="minorHAnsi"/>
          <w:sz w:val="22"/>
          <w:szCs w:val="22"/>
        </w:rPr>
        <w:t>Συνεπώς στο παραγόμενο αρχείο θα υπάρχουν περιπτώσεις που η σχέση ΑΦΜ-</w:t>
      </w:r>
      <w:r>
        <w:rPr>
          <w:rFonts w:asciiTheme="minorHAnsi" w:hAnsiTheme="minorHAnsi" w:cstheme="minorHAnsi"/>
          <w:sz w:val="22"/>
          <w:szCs w:val="22"/>
          <w:lang w:val="en-US"/>
        </w:rPr>
        <w:t>CDI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δεν θα είναι 1</w:t>
      </w:r>
      <w:r w:rsidRPr="00FC55A5">
        <w:rPr>
          <w:rFonts w:asciiTheme="minorHAnsi" w:hAnsiTheme="minorHAnsi" w:cstheme="minorHAnsi"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>1.</w:t>
      </w:r>
    </w:p>
    <w:p w14:paraId="18707347" w14:textId="5C6AEB26" w:rsidR="00FC55A5" w:rsidRDefault="00FC55A5" w:rsidP="00040979">
      <w:pPr>
        <w:rPr>
          <w:ins w:id="1052" w:author="Sgouros Konstantinos" w:date="2022-05-20T10:46:00Z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Για το παραπάνω είναι ε</w:t>
      </w:r>
      <w:r w:rsidR="00DD1C86">
        <w:rPr>
          <w:rFonts w:asciiTheme="minorHAnsi" w:hAnsiTheme="minorHAnsi" w:cstheme="minorHAnsi"/>
          <w:sz w:val="22"/>
          <w:szCs w:val="22"/>
        </w:rPr>
        <w:t>κ</w:t>
      </w:r>
      <w:r>
        <w:rPr>
          <w:rFonts w:asciiTheme="minorHAnsi" w:hAnsiTheme="minorHAnsi" w:cstheme="minorHAnsi"/>
          <w:sz w:val="22"/>
          <w:szCs w:val="22"/>
        </w:rPr>
        <w:t xml:space="preserve">τός του </w:t>
      </w:r>
      <w:r>
        <w:rPr>
          <w:rFonts w:asciiTheme="minorHAnsi" w:hAnsiTheme="minorHAnsi" w:cstheme="minorHAnsi"/>
          <w:sz w:val="22"/>
          <w:szCs w:val="22"/>
          <w:lang w:val="en-US"/>
        </w:rPr>
        <w:t>scope</w:t>
      </w:r>
      <w:r w:rsidRPr="00FC55A5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η οποιαδήποτε ενέργεια από την εφαρμογή.</w:t>
      </w:r>
    </w:p>
    <w:p w14:paraId="0CCBF24A" w14:textId="67C58743" w:rsidR="006F1F41" w:rsidRDefault="006F1F41" w:rsidP="00040979">
      <w:pPr>
        <w:rPr>
          <w:ins w:id="1053" w:author="Sgouros Konstantinos" w:date="2022-05-20T10:46:00Z"/>
          <w:rFonts w:asciiTheme="minorHAnsi" w:hAnsiTheme="minorHAnsi" w:cstheme="minorHAnsi"/>
          <w:sz w:val="22"/>
          <w:szCs w:val="22"/>
        </w:rPr>
      </w:pPr>
    </w:p>
    <w:p w14:paraId="1FE314F2" w14:textId="77777777" w:rsidR="006F1F41" w:rsidRDefault="006F1F41" w:rsidP="00040979">
      <w:pPr>
        <w:rPr>
          <w:rFonts w:asciiTheme="minorHAnsi" w:hAnsiTheme="minorHAnsi" w:cstheme="minorHAnsi"/>
          <w:sz w:val="22"/>
          <w:szCs w:val="22"/>
        </w:rPr>
      </w:pPr>
    </w:p>
    <w:p w14:paraId="66FDFBB1" w14:textId="4BFAB475" w:rsidR="007B3E8A" w:rsidRPr="00AF6244" w:rsidRDefault="007B3E8A" w:rsidP="007B3E8A">
      <w:pPr>
        <w:pStyle w:val="Heading1"/>
        <w:rPr>
          <w:ins w:id="1054" w:author="Sgouros Konstantinos" w:date="2022-05-20T11:05:00Z"/>
          <w:lang w:val="el-GR"/>
        </w:rPr>
      </w:pPr>
      <w:bookmarkStart w:id="1055" w:name="_Toc104980820"/>
      <w:ins w:id="1056" w:author="Sgouros Konstantinos" w:date="2022-05-20T11:06:00Z">
        <w:r>
          <w:rPr>
            <w:lang w:val="el-GR"/>
          </w:rPr>
          <w:lastRenderedPageBreak/>
          <w:t>ΘΕΜΑΤΑ ΡΙΣΚΟΥ</w:t>
        </w:r>
      </w:ins>
      <w:bookmarkEnd w:id="1055"/>
    </w:p>
    <w:p w14:paraId="3967C549" w14:textId="78B5DFDF" w:rsid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</w:p>
    <w:p w14:paraId="0E400600" w14:textId="77777777" w:rsidR="007B3E8A" w:rsidRDefault="007B3E8A" w:rsidP="007B3E8A">
      <w:pPr>
        <w:rPr>
          <w:ins w:id="1057" w:author="Sgouros Konstantinos" w:date="2022-05-20T11:07:00Z"/>
          <w:rFonts w:asciiTheme="minorHAnsi" w:hAnsiTheme="minorHAnsi" w:cstheme="minorHAnsi"/>
          <w:sz w:val="22"/>
          <w:szCs w:val="22"/>
          <w:lang w:eastAsia="en-US"/>
        </w:rPr>
      </w:pPr>
      <w:commentRangeStart w:id="1058"/>
      <w:commentRangeStart w:id="1059"/>
      <w:ins w:id="1060" w:author="Sgouros Konstantinos" w:date="2022-05-20T11:07:00Z"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Υπάρχει σε εξέλιξη συζήτηση της Τράπεζας με τη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Moody</w:t>
        </w:r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’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s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σχετικά με την ορθότητα των δεδομένων στον </w:t>
        </w:r>
        <w:r w:rsidRPr="00791D38">
          <w:rPr>
            <w:rFonts w:asciiTheme="minorHAnsi" w:hAnsiTheme="minorHAnsi" w:cstheme="minorHAnsi"/>
            <w:sz w:val="22"/>
            <w:szCs w:val="22"/>
            <w:lang w:eastAsia="en-US"/>
          </w:rPr>
          <w:t>olapts.factuphistmtbalancelatest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Η </w:t>
        </w:r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Moody’s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έχει προτείνει αντί για τον </w:t>
        </w:r>
        <w:r w:rsidRPr="00791D38">
          <w:rPr>
            <w:rFonts w:asciiTheme="minorHAnsi" w:hAnsiTheme="minorHAnsi" w:cstheme="minorHAnsi"/>
            <w:sz w:val="22"/>
            <w:szCs w:val="22"/>
            <w:lang w:eastAsia="en-US"/>
          </w:rPr>
          <w:t>olapts.factuphistmtbalancelatest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 τη χρησιμοποίηση του πίνακα </w:t>
        </w:r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madata. v_histstmtbalancelatest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Έχει επισημανθεί και από την Τράπεζα και από εμάς, ότι η πρόταση αυτή δημιουργεί </w:t>
        </w:r>
        <w:r w:rsidRPr="003C7898">
          <w:rPr>
            <w:rFonts w:asciiTheme="minorHAnsi" w:hAnsiTheme="minorHAnsi" w:cstheme="minorHAnsi"/>
            <w:sz w:val="22"/>
            <w:szCs w:val="22"/>
            <w:u w:val="single"/>
            <w:lang w:eastAsia="en-US"/>
          </w:rPr>
          <w:t>σοβαρά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προβλήματα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performance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στην εξαγωγή δεδομένων. </w:t>
        </w:r>
      </w:ins>
    </w:p>
    <w:p w14:paraId="4932D569" w14:textId="77777777" w:rsidR="007B3E8A" w:rsidRPr="003C7898" w:rsidRDefault="007B3E8A" w:rsidP="007B3E8A">
      <w:pPr>
        <w:rPr>
          <w:ins w:id="1061" w:author="Sgouros Konstantinos" w:date="2022-05-20T11:07:00Z"/>
          <w:rFonts w:asciiTheme="minorHAnsi" w:hAnsiTheme="minorHAnsi" w:cstheme="minorHAnsi"/>
          <w:sz w:val="22"/>
          <w:szCs w:val="22"/>
          <w:lang w:eastAsia="en-US"/>
        </w:rPr>
      </w:pPr>
      <w:ins w:id="1062" w:author="Sgouros Konstantinos" w:date="2022-05-20T11:07:00Z"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H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UniSystems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έχει υλοποιήσει δύο διαφορετικά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script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>,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ένα με τη συμμετοχή του </w:t>
        </w:r>
        <w:r w:rsidRPr="00791D38">
          <w:rPr>
            <w:rFonts w:asciiTheme="minorHAnsi" w:hAnsiTheme="minorHAnsi" w:cstheme="minorHAnsi"/>
            <w:sz w:val="22"/>
            <w:szCs w:val="22"/>
            <w:lang w:eastAsia="en-US"/>
          </w:rPr>
          <w:t>olapts.factuphistmtbalancelatest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κι ένα με τη συμμετοχή του </w:t>
        </w:r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madata. v_histstmtbalancelatest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. Το δεύτερο (με τη συμμετοχή του </w:t>
        </w:r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madata. v_histstmtbalancelatest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) έχει απαγορευτικούς χρόνους εκτέλεσης. Ενδεικτικά, για την παραγωγή των δεδομένων που δόθηκαν προς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UAT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,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το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script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με τη συμμετοχή του </w:t>
        </w:r>
        <w:r w:rsidRPr="00791D38">
          <w:rPr>
            <w:rFonts w:asciiTheme="minorHAnsi" w:hAnsiTheme="minorHAnsi" w:cstheme="minorHAnsi"/>
            <w:sz w:val="22"/>
            <w:szCs w:val="22"/>
            <w:lang w:eastAsia="en-US"/>
          </w:rPr>
          <w:t>olapts.factuphistmtbalancelatest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είχε χρόνο εκτέλεσης 1ας ώρας, ενώ το </w:t>
        </w:r>
        <w:r>
          <w:rPr>
            <w:rFonts w:asciiTheme="minorHAnsi" w:hAnsiTheme="minorHAnsi" w:cstheme="minorHAnsi"/>
            <w:sz w:val="22"/>
            <w:szCs w:val="22"/>
            <w:lang w:val="en-US" w:eastAsia="en-US"/>
          </w:rPr>
          <w:t>script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με τη συμμετοχή του </w:t>
        </w:r>
        <w:r w:rsidRPr="00E540E2">
          <w:rPr>
            <w:rFonts w:asciiTheme="minorHAnsi" w:hAnsiTheme="minorHAnsi" w:cstheme="minorHAnsi"/>
            <w:sz w:val="22"/>
            <w:szCs w:val="22"/>
            <w:lang w:eastAsia="en-US"/>
          </w:rPr>
          <w:t>madata. v_histstmtbalancelatest</w:t>
        </w:r>
        <w:r w:rsidRPr="003C7898">
          <w:rPr>
            <w:rFonts w:asciiTheme="minorHAnsi" w:hAnsiTheme="minorHAnsi" w:cstheme="minorHAnsi"/>
            <w:sz w:val="22"/>
            <w:szCs w:val="22"/>
            <w:lang w:eastAsia="en-US"/>
          </w:rPr>
          <w:t>,</w:t>
        </w:r>
        <w:r>
          <w:rPr>
            <w:rFonts w:asciiTheme="minorHAnsi" w:hAnsiTheme="minorHAnsi" w:cstheme="minorHAnsi"/>
            <w:sz w:val="22"/>
            <w:szCs w:val="22"/>
            <w:lang w:eastAsia="en-US"/>
          </w:rPr>
          <w:t xml:space="preserve"> μετά από 2 ημέρες που έτρεχε, το σταματήσαμε. </w:t>
        </w:r>
      </w:ins>
      <w:commentRangeEnd w:id="1058"/>
      <w:r w:rsidR="0003635B">
        <w:rPr>
          <w:rStyle w:val="CommentReference"/>
        </w:rPr>
        <w:commentReference w:id="1058"/>
      </w:r>
      <w:commentRangeEnd w:id="1059"/>
      <w:r w:rsidR="001E3A41">
        <w:rPr>
          <w:rStyle w:val="CommentReference"/>
        </w:rPr>
        <w:commentReference w:id="1059"/>
      </w:r>
    </w:p>
    <w:p w14:paraId="745A6CF0" w14:textId="77777777" w:rsidR="00FC55A5" w:rsidRPr="00FC55A5" w:rsidRDefault="00FC55A5" w:rsidP="00040979">
      <w:pPr>
        <w:rPr>
          <w:rFonts w:asciiTheme="minorHAnsi" w:hAnsiTheme="minorHAnsi" w:cstheme="minorHAnsi"/>
          <w:sz w:val="22"/>
          <w:szCs w:val="22"/>
        </w:rPr>
      </w:pPr>
    </w:p>
    <w:p w14:paraId="4EFFCE29" w14:textId="4E9A66DB" w:rsidR="005E295D" w:rsidRPr="00FC55A5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468B1C2" w14:textId="77777777" w:rsidR="005E295D" w:rsidRPr="00DD1C86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p w14:paraId="10FF8DC5" w14:textId="6C5A8FF3" w:rsidR="005E295D" w:rsidRPr="00DD1C86" w:rsidRDefault="005E295D" w:rsidP="00040979">
      <w:pPr>
        <w:rPr>
          <w:rFonts w:asciiTheme="minorHAnsi" w:hAnsiTheme="minorHAnsi" w:cstheme="minorHAnsi"/>
          <w:sz w:val="22"/>
          <w:szCs w:val="22"/>
        </w:rPr>
      </w:pPr>
    </w:p>
    <w:sectPr w:rsidR="005E295D" w:rsidRPr="00DD1C86" w:rsidSect="0026421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8" w:author="Tertigka Vasiliki" w:date="2024-01-04T11:05:00Z" w:initials="TV">
    <w:p w14:paraId="50A9860D" w14:textId="77777777" w:rsidR="0083782A" w:rsidRPr="00C355FF" w:rsidRDefault="0083782A" w:rsidP="00247189">
      <w:pPr>
        <w:pStyle w:val="CommentText"/>
      </w:pPr>
      <w:r>
        <w:rPr>
          <w:rStyle w:val="CommentReference"/>
        </w:rPr>
        <w:annotationRef/>
      </w:r>
      <w:r>
        <w:t xml:space="preserve">Οθόνη εφαρμογης </w:t>
      </w:r>
      <w:r>
        <w:rPr>
          <w:lang w:val="en-US"/>
        </w:rPr>
        <w:t>CL- tab financial analysis- report- Derived Cash |Flow ( Indirect Method).</w:t>
      </w:r>
    </w:p>
  </w:comment>
  <w:comment w:id="139" w:author="Papachristou Vasiliki" w:date="2024-01-04T15:01:00Z" w:initials="PV">
    <w:p w14:paraId="4EF257BE" w14:textId="77777777" w:rsidR="00C355FF" w:rsidRDefault="00C355FF" w:rsidP="00927947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Papachristou Vasiliki 2024.01.04 </w:t>
      </w:r>
      <w:r>
        <w:t xml:space="preserve"> Έγινε η διόρθωση στον πίνακα και εντοπίζεται σε πράσινο φόντο </w:t>
      </w:r>
    </w:p>
  </w:comment>
  <w:comment w:id="250" w:author="Tertigka Vasiliki" w:date="2024-01-04T11:24:00Z" w:initials="TV">
    <w:p w14:paraId="63A48851" w14:textId="421CEDCA" w:rsidR="00AD0F9D" w:rsidRDefault="00AD0F9D" w:rsidP="000B5D20">
      <w:pPr>
        <w:pStyle w:val="CommentText"/>
      </w:pPr>
      <w:r>
        <w:rPr>
          <w:rStyle w:val="CommentReference"/>
        </w:rPr>
        <w:annotationRef/>
      </w:r>
      <w:r>
        <w:t>Υπολογισμός του Εισροές από Αυξηση Μετ. Κεφαλαίου : Αφού γίνει εντοπισμός των διαβαθμίσεων του πελάτη με τα οικονομικά έτη ισολογισμών που έχουν συμμετάσχει στην διαβάθμιση, υπολογίζονται οι διαφορές από έτος σε έτος ( από το πιο πρόσφατο προς το πιο παλιό) και σύμφωνα με τους παρακάτω πίνακες:</w:t>
      </w:r>
    </w:p>
  </w:comment>
  <w:comment w:id="551" w:author="Tertigka Vasiliki" w:date="2024-01-04T11:32:00Z" w:initials="TV">
    <w:p w14:paraId="2EBB5DF6" w14:textId="77777777" w:rsidR="00AD0F9D" w:rsidRDefault="00AD0F9D" w:rsidP="00567CD2">
      <w:pPr>
        <w:pStyle w:val="CommentText"/>
      </w:pPr>
      <w:r>
        <w:rPr>
          <w:rStyle w:val="CommentReference"/>
        </w:rPr>
        <w:annotationRef/>
      </w:r>
      <w:r>
        <w:t xml:space="preserve">Δεν ισχύει πρέπει να διαγραφεί. Κριτήριο εξαγωγής της διαβάθμισης είναι στην ημερομηνία αναφοράς να σταλεί η πιο πρόσφατη επικυρωμένη διαβάθμιση με μοντέλο είτε </w:t>
      </w:r>
      <w:r>
        <w:rPr>
          <w:lang w:val="en-US"/>
        </w:rPr>
        <w:t xml:space="preserve">Large Corporate </w:t>
      </w:r>
      <w:r>
        <w:t>είτε Γ κατηγορίας 2012.</w:t>
      </w:r>
    </w:p>
  </w:comment>
  <w:comment w:id="552" w:author="Papachristou Vasiliki" w:date="2024-01-05T11:31:00Z" w:initials="PV">
    <w:p w14:paraId="0EC47ABA" w14:textId="77777777" w:rsidR="00EA38D8" w:rsidRDefault="00EA38D8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 Vasiliki 2024.01.05</w:t>
      </w:r>
    </w:p>
    <w:p w14:paraId="22A4E127" w14:textId="77777777" w:rsidR="00EA38D8" w:rsidRDefault="00EA38D8" w:rsidP="00D848B6">
      <w:pPr>
        <w:pStyle w:val="CommentText"/>
      </w:pPr>
      <w:r>
        <w:t xml:space="preserve">Έγινε διαγραφή της προηγούμενης παραγράφου από το κείμενο. Έγινε προσθήκη των σχολίων στο κείμενο. </w:t>
      </w:r>
    </w:p>
  </w:comment>
  <w:comment w:id="566" w:author="Tertigka Vasiliki" w:date="2024-01-04T11:43:00Z" w:initials="TV">
    <w:p w14:paraId="06B93981" w14:textId="2A5E55C2" w:rsidR="00B65789" w:rsidRDefault="00E16C79" w:rsidP="00B65789">
      <w:pPr>
        <w:pStyle w:val="CommentText"/>
      </w:pPr>
      <w:r>
        <w:rPr>
          <w:rStyle w:val="CommentReference"/>
        </w:rPr>
        <w:annotationRef/>
      </w:r>
      <w:r w:rsidR="00B65789">
        <w:t xml:space="preserve">Missing fields: Source System Identifier , As of Date , Goodwill , Net Income . </w:t>
      </w:r>
      <w:r w:rsidR="00B65789">
        <w:rPr>
          <w:lang w:val="en-US"/>
        </w:rPr>
        <w:t>It would be useful for OSI specs to be attached as well.</w:t>
      </w:r>
    </w:p>
  </w:comment>
  <w:comment w:id="567" w:author="Papachristou Vasiliki" w:date="2024-01-05T13:04:00Z" w:initials="PV">
    <w:p w14:paraId="79BC3D60" w14:textId="77777777" w:rsidR="001E3A41" w:rsidRDefault="001E3A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 xml:space="preserve">Papachristou Vasiliki 2024.01.05 </w:t>
      </w:r>
    </w:p>
    <w:p w14:paraId="458B8842" w14:textId="77777777" w:rsidR="001E3A41" w:rsidRDefault="001E3A41" w:rsidP="00194923">
      <w:pPr>
        <w:pStyle w:val="CommentText"/>
      </w:pPr>
      <w:r>
        <w:rPr>
          <w:lang w:val="en-US"/>
        </w:rPr>
        <w:t xml:space="preserve">To </w:t>
      </w:r>
      <w:r>
        <w:t xml:space="preserve">σχόλιο ανήκει στην περιοχή "Λειτουργικές Προδιαγραφές  " που έχει συγγραφεί από την εταιρία </w:t>
      </w:r>
      <w:r>
        <w:rPr>
          <w:lang w:val="en-US"/>
        </w:rPr>
        <w:t xml:space="preserve">Unisystems.  </w:t>
      </w:r>
      <w:r>
        <w:t>Οποιεσδήποτε αλλαγές στην ενότητα</w:t>
      </w:r>
      <w:r>
        <w:rPr>
          <w:lang w:val="en-US"/>
        </w:rPr>
        <w:t xml:space="preserve"> </w:t>
      </w:r>
      <w:r>
        <w:t xml:space="preserve">αυτή οφείλουν να γίνουν μόνο από την εταιρία Unisystems και να δοθεί το τελικό </w:t>
      </w:r>
      <w:r>
        <w:rPr>
          <w:lang w:val="en-US"/>
        </w:rPr>
        <w:t>Sign</w:t>
      </w:r>
      <w:r>
        <w:t xml:space="preserve"> </w:t>
      </w:r>
      <w:r>
        <w:rPr>
          <w:lang w:val="en-US"/>
        </w:rPr>
        <w:t>Off</w:t>
      </w:r>
      <w:r>
        <w:t xml:space="preserve"> από εσάς </w:t>
      </w:r>
    </w:p>
  </w:comment>
  <w:comment w:id="573" w:author="Tertigka Vasiliki" w:date="2024-01-04T11:44:00Z" w:initials="TV">
    <w:p w14:paraId="46FAE926" w14:textId="14F71389" w:rsidR="00E16C79" w:rsidRDefault="00E16C79" w:rsidP="00181D58">
      <w:pPr>
        <w:pStyle w:val="CommentText"/>
      </w:pPr>
      <w:r>
        <w:rPr>
          <w:rStyle w:val="CommentReference"/>
        </w:rPr>
        <w:annotationRef/>
      </w:r>
      <w:r>
        <w:t>Η σελιδα 4 με τους ειδικούς χειρισμους πρεπει να μεταφερθει στην ενοτητα "Κανονες εξαγωγης δεδομενων".</w:t>
      </w:r>
    </w:p>
  </w:comment>
  <w:comment w:id="574" w:author="Papachristou Vasiliki" w:date="2024-01-05T12:26:00Z" w:initials="PV">
    <w:p w14:paraId="39FB7A11" w14:textId="77777777" w:rsidR="001E3A41" w:rsidRDefault="006F3F24">
      <w:pPr>
        <w:pStyle w:val="CommentText"/>
      </w:pPr>
      <w:r>
        <w:rPr>
          <w:rStyle w:val="CommentReference"/>
        </w:rPr>
        <w:annotationRef/>
      </w:r>
      <w:r w:rsidR="001E3A41">
        <w:t xml:space="preserve">Papachristou Vasiliki 2024.01.05 </w:t>
      </w:r>
    </w:p>
    <w:p w14:paraId="7F86A25C" w14:textId="77777777" w:rsidR="001E3A41" w:rsidRDefault="001E3A41" w:rsidP="00E83DF4">
      <w:pPr>
        <w:pStyle w:val="CommentText"/>
      </w:pPr>
      <w:r>
        <w:t xml:space="preserve">H "Ενότητα Εξαγωγής Δεδομένων" ανήκει στην περιοχή "Λειτουργικές Προδιαγραφές  " που έχει συγγραφεί από την εταιρία Unisystems.  </w:t>
      </w:r>
      <w:r>
        <w:rPr>
          <w:lang w:val="en-US"/>
        </w:rPr>
        <w:t>Οποιεσδήποτε</w:t>
      </w:r>
      <w:r>
        <w:t xml:space="preserve"> αλλαγές στην </w:t>
      </w:r>
      <w:r>
        <w:rPr>
          <w:lang w:val="en-US"/>
        </w:rPr>
        <w:t xml:space="preserve">ενότητα αυτή οφείλουν να γίνουν μόνο από την εταιρία Unisystems </w:t>
      </w:r>
      <w:r>
        <w:t xml:space="preserve">και να </w:t>
      </w:r>
      <w:r>
        <w:rPr>
          <w:lang w:val="en-US"/>
        </w:rPr>
        <w:t xml:space="preserve">δοθεί το τελικό Sign Off </w:t>
      </w:r>
      <w:r>
        <w:t xml:space="preserve">από εσάς  </w:t>
      </w:r>
    </w:p>
  </w:comment>
  <w:comment w:id="575" w:author="Tertigka Vasiliki" w:date="2024-01-04T11:45:00Z" w:initials="TV">
    <w:p w14:paraId="23B2B573" w14:textId="6B0F9F80" w:rsidR="00E16C79" w:rsidRDefault="00E16C79" w:rsidP="009C2A64">
      <w:pPr>
        <w:pStyle w:val="CommentText"/>
      </w:pPr>
      <w:r>
        <w:rPr>
          <w:rStyle w:val="CommentReference"/>
        </w:rPr>
        <w:annotationRef/>
      </w:r>
      <w:r>
        <w:t>Και το μοντέλο Γ κατηγορίας 2012</w:t>
      </w:r>
    </w:p>
  </w:comment>
  <w:comment w:id="576" w:author="Papachristou Vasiliki" w:date="2024-01-05T13:06:00Z" w:initials="PV">
    <w:p w14:paraId="1F32CA56" w14:textId="77777777" w:rsidR="001E3A41" w:rsidRDefault="001E3A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 Vasiliki 2024.01.05</w:t>
      </w:r>
    </w:p>
    <w:p w14:paraId="7A891ABB" w14:textId="77777777" w:rsidR="001E3A41" w:rsidRDefault="001E3A41" w:rsidP="00572437">
      <w:pPr>
        <w:pStyle w:val="CommentText"/>
      </w:pPr>
      <w:r>
        <w:rPr>
          <w:lang w:val="en-US"/>
        </w:rPr>
        <w:t xml:space="preserve">To </w:t>
      </w:r>
      <w:r>
        <w:t xml:space="preserve">σχόλιο αφορά  στην περιοχή "Λειτουργικές Προδιαγραφές  " που έχει συγγραφεί από την εταιρία </w:t>
      </w:r>
      <w:r>
        <w:rPr>
          <w:lang w:val="en-US"/>
        </w:rPr>
        <w:t xml:space="preserve">Unisystems.  </w:t>
      </w:r>
      <w:r>
        <w:t>Οποιεσδήποτε αλλαγές στην ενότητα</w:t>
      </w:r>
      <w:r>
        <w:rPr>
          <w:lang w:val="en-US"/>
        </w:rPr>
        <w:t xml:space="preserve"> </w:t>
      </w:r>
      <w:r>
        <w:t xml:space="preserve">αυτή οφείλουν να γίνουν μόνο από την εταιρία Unisystems και να δοθεί το τελικό </w:t>
      </w:r>
      <w:r>
        <w:rPr>
          <w:lang w:val="en-US"/>
        </w:rPr>
        <w:t>Sign</w:t>
      </w:r>
      <w:r>
        <w:t xml:space="preserve"> </w:t>
      </w:r>
      <w:r>
        <w:rPr>
          <w:lang w:val="en-US"/>
        </w:rPr>
        <w:t>Off</w:t>
      </w:r>
      <w:r>
        <w:t xml:space="preserve"> από εσάς </w:t>
      </w:r>
    </w:p>
  </w:comment>
  <w:comment w:id="992" w:author="Tertigka Vasiliki" w:date="2024-01-04T11:48:00Z" w:initials="TV">
    <w:p w14:paraId="12A4FAEF" w14:textId="78D381CC" w:rsidR="0003635B" w:rsidRDefault="0003635B" w:rsidP="0049074C">
      <w:pPr>
        <w:pStyle w:val="CommentText"/>
      </w:pPr>
      <w:r>
        <w:rPr>
          <w:rStyle w:val="CommentReference"/>
        </w:rPr>
        <w:annotationRef/>
      </w:r>
      <w:r>
        <w:t xml:space="preserve">Τα δεδομένα που θα εξαχθούν θα αφορούν είτε τα </w:t>
      </w:r>
      <w:r>
        <w:rPr>
          <w:lang w:val="en-US"/>
        </w:rPr>
        <w:t xml:space="preserve">macros/ accounts/ calculated fields etc </w:t>
      </w:r>
      <w:r>
        <w:t>από τους πίνακες</w:t>
      </w:r>
      <w:r>
        <w:rPr>
          <w:lang w:val="en-US"/>
        </w:rPr>
        <w:t xml:space="preserve"> </w:t>
      </w:r>
      <w:r>
        <w:t xml:space="preserve">της </w:t>
      </w:r>
      <w:r>
        <w:rPr>
          <w:lang w:val="en-US"/>
        </w:rPr>
        <w:t>legacy</w:t>
      </w:r>
      <w:r>
        <w:t xml:space="preserve"> </w:t>
      </w:r>
      <w:r>
        <w:rPr>
          <w:lang w:val="en-US"/>
        </w:rPr>
        <w:t xml:space="preserve">olap database </w:t>
      </w:r>
      <w:r>
        <w:t xml:space="preserve">είτε της νέας </w:t>
      </w:r>
      <w:r>
        <w:rPr>
          <w:lang w:val="en-US"/>
        </w:rPr>
        <w:t>reporting database.</w:t>
      </w:r>
    </w:p>
  </w:comment>
  <w:comment w:id="993" w:author="Papachristou Vasiliki" w:date="2024-01-05T13:06:00Z" w:initials="PV">
    <w:p w14:paraId="4FF5D442" w14:textId="77777777" w:rsidR="001E3A41" w:rsidRDefault="001E3A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 Vasiliki 2024.01.05</w:t>
      </w:r>
    </w:p>
    <w:p w14:paraId="24DCD766" w14:textId="77777777" w:rsidR="001E3A41" w:rsidRDefault="001E3A41" w:rsidP="004C548E">
      <w:pPr>
        <w:pStyle w:val="CommentText"/>
      </w:pPr>
      <w:r>
        <w:rPr>
          <w:lang w:val="en-US"/>
        </w:rPr>
        <w:t xml:space="preserve">To </w:t>
      </w:r>
      <w:r>
        <w:t xml:space="preserve">σχόλιο αφορά  στην περιοχή "Λειτουργικές Προδιαγραφές  " που έχει συγγραφεί από την εταιρία </w:t>
      </w:r>
      <w:r>
        <w:rPr>
          <w:lang w:val="en-US"/>
        </w:rPr>
        <w:t xml:space="preserve">Unisystems.  </w:t>
      </w:r>
      <w:r>
        <w:t>Οποιεσδήποτε</w:t>
      </w:r>
      <w:r>
        <w:rPr>
          <w:lang w:val="en-US"/>
        </w:rPr>
        <w:t xml:space="preserve"> </w:t>
      </w:r>
      <w:r>
        <w:t>αλλαγές</w:t>
      </w:r>
      <w:r>
        <w:rPr>
          <w:lang w:val="en-US"/>
        </w:rPr>
        <w:t xml:space="preserve"> </w:t>
      </w:r>
      <w:r>
        <w:t>στην</w:t>
      </w:r>
      <w:r>
        <w:rPr>
          <w:lang w:val="en-US"/>
        </w:rPr>
        <w:t xml:space="preserve"> </w:t>
      </w:r>
      <w:r>
        <w:t>ενότητα</w:t>
      </w:r>
      <w:r>
        <w:rPr>
          <w:lang w:val="en-US"/>
        </w:rPr>
        <w:t xml:space="preserve"> </w:t>
      </w:r>
      <w:r>
        <w:t>αυτή</w:t>
      </w:r>
      <w:r>
        <w:rPr>
          <w:lang w:val="en-US"/>
        </w:rPr>
        <w:t xml:space="preserve"> </w:t>
      </w:r>
      <w:r>
        <w:t>οφείλουν</w:t>
      </w:r>
      <w:r>
        <w:rPr>
          <w:lang w:val="en-US"/>
        </w:rPr>
        <w:t xml:space="preserve"> </w:t>
      </w:r>
      <w:r>
        <w:t>να</w:t>
      </w:r>
      <w:r>
        <w:rPr>
          <w:lang w:val="en-US"/>
        </w:rPr>
        <w:t xml:space="preserve"> </w:t>
      </w:r>
      <w:r>
        <w:t>γίνουν</w:t>
      </w:r>
      <w:r>
        <w:rPr>
          <w:lang w:val="en-US"/>
        </w:rPr>
        <w:t xml:space="preserve"> </w:t>
      </w:r>
      <w:r>
        <w:t>μόνο</w:t>
      </w:r>
      <w:r>
        <w:rPr>
          <w:lang w:val="en-US"/>
        </w:rPr>
        <w:t xml:space="preserve"> </w:t>
      </w:r>
      <w:r>
        <w:t>από</w:t>
      </w:r>
      <w:r>
        <w:rPr>
          <w:lang w:val="en-US"/>
        </w:rPr>
        <w:t xml:space="preserve"> </w:t>
      </w:r>
      <w:r>
        <w:t>την</w:t>
      </w:r>
      <w:r>
        <w:rPr>
          <w:lang w:val="en-US"/>
        </w:rPr>
        <w:t xml:space="preserve"> </w:t>
      </w:r>
      <w:r>
        <w:t>εταιρία</w:t>
      </w:r>
      <w:r>
        <w:rPr>
          <w:lang w:val="en-US"/>
        </w:rPr>
        <w:t xml:space="preserve"> Unisystems </w:t>
      </w:r>
      <w:r>
        <w:t>και να δοθεί</w:t>
      </w:r>
      <w:r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</w:t>
      </w:r>
      <w:r>
        <w:t>τελικό</w:t>
      </w:r>
      <w:r>
        <w:rPr>
          <w:lang w:val="en-US"/>
        </w:rPr>
        <w:t xml:space="preserve"> Sign</w:t>
      </w:r>
      <w:r>
        <w:t xml:space="preserve"> </w:t>
      </w:r>
      <w:r>
        <w:rPr>
          <w:lang w:val="en-US"/>
        </w:rPr>
        <w:t>Off</w:t>
      </w:r>
      <w:r>
        <w:t xml:space="preserve"> από εσάς </w:t>
      </w:r>
    </w:p>
  </w:comment>
  <w:comment w:id="1058" w:author="Tertigka Vasiliki" w:date="2024-01-04T11:49:00Z" w:initials="TV">
    <w:p w14:paraId="39A910D7" w14:textId="47401B5A" w:rsidR="0003635B" w:rsidRDefault="0003635B" w:rsidP="001D58AA">
      <w:pPr>
        <w:pStyle w:val="CommentText"/>
      </w:pPr>
      <w:r>
        <w:rPr>
          <w:rStyle w:val="CommentReference"/>
        </w:rPr>
        <w:annotationRef/>
      </w:r>
      <w:r>
        <w:t>Να διαγραφεί η ενότητα</w:t>
      </w:r>
    </w:p>
  </w:comment>
  <w:comment w:id="1059" w:author="Papachristou Vasiliki" w:date="2024-01-05T13:06:00Z" w:initials="PV">
    <w:p w14:paraId="23950A7E" w14:textId="77777777" w:rsidR="001E3A41" w:rsidRDefault="001E3A41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Papachristou Vasiliki 2024.01.05</w:t>
      </w:r>
    </w:p>
    <w:p w14:paraId="27C043B0" w14:textId="77777777" w:rsidR="001E3A41" w:rsidRDefault="001E3A41" w:rsidP="001C59F5">
      <w:pPr>
        <w:pStyle w:val="CommentText"/>
      </w:pPr>
      <w:r>
        <w:rPr>
          <w:lang w:val="en-US"/>
        </w:rPr>
        <w:t xml:space="preserve">To </w:t>
      </w:r>
      <w:r>
        <w:t xml:space="preserve">σχόλιο αφορά  στην περιοχή "Λειτουργικές Προδιαγραφές  " που έχει συγγραφεί από την εταιρία </w:t>
      </w:r>
      <w:r>
        <w:rPr>
          <w:lang w:val="en-US"/>
        </w:rPr>
        <w:t xml:space="preserve">Unisystems.  </w:t>
      </w:r>
      <w:r>
        <w:t>Οποιεσδήποτε</w:t>
      </w:r>
      <w:r>
        <w:rPr>
          <w:lang w:val="en-US"/>
        </w:rPr>
        <w:t xml:space="preserve"> </w:t>
      </w:r>
      <w:r>
        <w:t>αλλαγές</w:t>
      </w:r>
      <w:r>
        <w:rPr>
          <w:lang w:val="en-US"/>
        </w:rPr>
        <w:t xml:space="preserve"> </w:t>
      </w:r>
      <w:r>
        <w:t>στην</w:t>
      </w:r>
      <w:r>
        <w:rPr>
          <w:lang w:val="en-US"/>
        </w:rPr>
        <w:t xml:space="preserve"> </w:t>
      </w:r>
      <w:r>
        <w:t>ενότητα</w:t>
      </w:r>
      <w:r>
        <w:rPr>
          <w:lang w:val="en-US"/>
        </w:rPr>
        <w:t xml:space="preserve"> </w:t>
      </w:r>
      <w:r>
        <w:t>αυτή</w:t>
      </w:r>
      <w:r>
        <w:rPr>
          <w:lang w:val="en-US"/>
        </w:rPr>
        <w:t xml:space="preserve"> </w:t>
      </w:r>
      <w:r>
        <w:t>οφείλουν</w:t>
      </w:r>
      <w:r>
        <w:rPr>
          <w:lang w:val="en-US"/>
        </w:rPr>
        <w:t xml:space="preserve"> </w:t>
      </w:r>
      <w:r>
        <w:t>να</w:t>
      </w:r>
      <w:r>
        <w:rPr>
          <w:lang w:val="en-US"/>
        </w:rPr>
        <w:t xml:space="preserve"> </w:t>
      </w:r>
      <w:r>
        <w:t>γίνουν</w:t>
      </w:r>
      <w:r>
        <w:rPr>
          <w:lang w:val="en-US"/>
        </w:rPr>
        <w:t xml:space="preserve"> </w:t>
      </w:r>
      <w:r>
        <w:t>μόνο</w:t>
      </w:r>
      <w:r>
        <w:rPr>
          <w:lang w:val="en-US"/>
        </w:rPr>
        <w:t xml:space="preserve"> </w:t>
      </w:r>
      <w:r>
        <w:t>από</w:t>
      </w:r>
      <w:r>
        <w:rPr>
          <w:lang w:val="en-US"/>
        </w:rPr>
        <w:t xml:space="preserve"> </w:t>
      </w:r>
      <w:r>
        <w:t>την</w:t>
      </w:r>
      <w:r>
        <w:rPr>
          <w:lang w:val="en-US"/>
        </w:rPr>
        <w:t xml:space="preserve"> </w:t>
      </w:r>
      <w:r>
        <w:t>εταιρία</w:t>
      </w:r>
      <w:r>
        <w:rPr>
          <w:lang w:val="en-US"/>
        </w:rPr>
        <w:t xml:space="preserve"> Unisystems </w:t>
      </w:r>
      <w:r>
        <w:t>και να δοθεί</w:t>
      </w:r>
      <w:r>
        <w:rPr>
          <w:lang w:val="en-US"/>
        </w:rPr>
        <w:t xml:space="preserve"> </w:t>
      </w:r>
      <w:r>
        <w:t>το</w:t>
      </w:r>
      <w:r>
        <w:rPr>
          <w:lang w:val="en-US"/>
        </w:rPr>
        <w:t xml:space="preserve"> </w:t>
      </w:r>
      <w:r>
        <w:t>τελικό</w:t>
      </w:r>
      <w:r>
        <w:rPr>
          <w:lang w:val="en-US"/>
        </w:rPr>
        <w:t xml:space="preserve"> Sign</w:t>
      </w:r>
      <w:r>
        <w:t xml:space="preserve"> </w:t>
      </w:r>
      <w:r>
        <w:rPr>
          <w:lang w:val="en-US"/>
        </w:rPr>
        <w:t>Off</w:t>
      </w:r>
      <w:r>
        <w:t xml:space="preserve"> από εσάς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0A9860D" w15:done="1"/>
  <w15:commentEx w15:paraId="4EF257BE" w15:paraIdParent="50A9860D" w15:done="1"/>
  <w15:commentEx w15:paraId="63A48851" w15:done="1"/>
  <w15:commentEx w15:paraId="2EBB5DF6" w15:done="1"/>
  <w15:commentEx w15:paraId="22A4E127" w15:paraIdParent="2EBB5DF6" w15:done="1"/>
  <w15:commentEx w15:paraId="06B93981" w15:done="0"/>
  <w15:commentEx w15:paraId="458B8842" w15:paraIdParent="06B93981" w15:done="0"/>
  <w15:commentEx w15:paraId="46FAE926" w15:done="0"/>
  <w15:commentEx w15:paraId="7F86A25C" w15:paraIdParent="46FAE926" w15:done="0"/>
  <w15:commentEx w15:paraId="23B2B573" w15:done="0"/>
  <w15:commentEx w15:paraId="7A891ABB" w15:paraIdParent="23B2B573" w15:done="0"/>
  <w15:commentEx w15:paraId="12A4FAEF" w15:done="0"/>
  <w15:commentEx w15:paraId="24DCD766" w15:paraIdParent="12A4FAEF" w15:done="0"/>
  <w15:commentEx w15:paraId="39A910D7" w15:done="0"/>
  <w15:commentEx w15:paraId="27C043B0" w15:paraIdParent="39A910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410F83" w16cex:dateUtc="2024-01-04T09:05:00Z"/>
  <w16cex:commentExtensible w16cex:durableId="294146C4" w16cex:dateUtc="2024-01-04T13:01:00Z"/>
  <w16cex:commentExtensible w16cex:durableId="294113F5" w16cex:dateUtc="2024-01-04T09:24:00Z"/>
  <w16cex:commentExtensible w16cex:durableId="294115C2" w16cex:dateUtc="2024-01-04T09:32:00Z"/>
  <w16cex:commentExtensible w16cex:durableId="2942672E" w16cex:dateUtc="2024-01-05T09:31:00Z"/>
  <w16cex:commentExtensible w16cex:durableId="29411847" w16cex:dateUtc="2024-01-04T09:43:00Z"/>
  <w16cex:commentExtensible w16cex:durableId="29427CF0" w16cex:dateUtc="2024-01-05T11:04:00Z"/>
  <w16cex:commentExtensible w16cex:durableId="294118B2" w16cex:dateUtc="2024-01-04T09:44:00Z"/>
  <w16cex:commentExtensible w16cex:durableId="294273E3" w16cex:dateUtc="2024-01-05T10:26:00Z"/>
  <w16cex:commentExtensible w16cex:durableId="294118D0" w16cex:dateUtc="2024-01-04T09:45:00Z"/>
  <w16cex:commentExtensible w16cex:durableId="29427D48" w16cex:dateUtc="2024-01-05T11:06:00Z"/>
  <w16cex:commentExtensible w16cex:durableId="29411981" w16cex:dateUtc="2024-01-04T09:48:00Z"/>
  <w16cex:commentExtensible w16cex:durableId="29427D5D" w16cex:dateUtc="2024-01-05T11:06:00Z"/>
  <w16cex:commentExtensible w16cex:durableId="294119D6" w16cex:dateUtc="2024-01-04T09:49:00Z"/>
  <w16cex:commentExtensible w16cex:durableId="29427D68" w16cex:dateUtc="2024-01-05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A9860D" w16cid:durableId="29410F83"/>
  <w16cid:commentId w16cid:paraId="4EF257BE" w16cid:durableId="294146C4"/>
  <w16cid:commentId w16cid:paraId="63A48851" w16cid:durableId="294113F5"/>
  <w16cid:commentId w16cid:paraId="2EBB5DF6" w16cid:durableId="294115C2"/>
  <w16cid:commentId w16cid:paraId="22A4E127" w16cid:durableId="2942672E"/>
  <w16cid:commentId w16cid:paraId="06B93981" w16cid:durableId="29411847"/>
  <w16cid:commentId w16cid:paraId="458B8842" w16cid:durableId="29427CF0"/>
  <w16cid:commentId w16cid:paraId="46FAE926" w16cid:durableId="294118B2"/>
  <w16cid:commentId w16cid:paraId="7F86A25C" w16cid:durableId="294273E3"/>
  <w16cid:commentId w16cid:paraId="23B2B573" w16cid:durableId="294118D0"/>
  <w16cid:commentId w16cid:paraId="7A891ABB" w16cid:durableId="29427D48"/>
  <w16cid:commentId w16cid:paraId="12A4FAEF" w16cid:durableId="29411981"/>
  <w16cid:commentId w16cid:paraId="24DCD766" w16cid:durableId="29427D5D"/>
  <w16cid:commentId w16cid:paraId="39A910D7" w16cid:durableId="294119D6"/>
  <w16cid:commentId w16cid:paraId="27C043B0" w16cid:durableId="29427D6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CAAA4" w14:textId="77777777" w:rsidR="00062BD4" w:rsidRDefault="00062BD4">
      <w:r>
        <w:separator/>
      </w:r>
    </w:p>
  </w:endnote>
  <w:endnote w:type="continuationSeparator" w:id="0">
    <w:p w14:paraId="6C78C880" w14:textId="77777777" w:rsidR="00062BD4" w:rsidRDefault="0006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6" w14:textId="77777777" w:rsidR="00404603" w:rsidRDefault="00404603" w:rsidP="00603BB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D753F7" w14:textId="77777777" w:rsidR="00404603" w:rsidRDefault="00404603" w:rsidP="0019431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8" w14:textId="20F66FAE" w:rsidR="00404603" w:rsidRPr="00194319" w:rsidRDefault="00404603" w:rsidP="00077ACD">
    <w:pPr>
      <w:pStyle w:val="Footer"/>
      <w:framePr w:wrap="around" w:vAnchor="text" w:hAnchor="margin" w:xAlign="right" w:y="1"/>
      <w:tabs>
        <w:tab w:val="clear" w:pos="4153"/>
        <w:tab w:val="clear" w:pos="8306"/>
      </w:tabs>
      <w:rPr>
        <w:rStyle w:val="PageNumber"/>
        <w:rFonts w:ascii="Arial" w:hAnsi="Arial" w:cs="Arial"/>
        <w:sz w:val="20"/>
        <w:szCs w:val="20"/>
      </w:rPr>
    </w:pPr>
    <w:r w:rsidRPr="00194319">
      <w:rPr>
        <w:rStyle w:val="PageNumber"/>
        <w:rFonts w:ascii="Arial" w:hAnsi="Arial" w:cs="Arial"/>
        <w:sz w:val="20"/>
        <w:szCs w:val="20"/>
      </w:rPr>
      <w:fldChar w:fldCharType="begin"/>
    </w:r>
    <w:r w:rsidRPr="00194319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194319">
      <w:rPr>
        <w:rStyle w:val="PageNumber"/>
        <w:rFonts w:ascii="Arial" w:hAnsi="Arial" w:cs="Arial"/>
        <w:sz w:val="20"/>
        <w:szCs w:val="20"/>
      </w:rPr>
      <w:fldChar w:fldCharType="separate"/>
    </w:r>
    <w:r w:rsidR="006A5523">
      <w:rPr>
        <w:rStyle w:val="PageNumber"/>
        <w:rFonts w:ascii="Arial" w:hAnsi="Arial" w:cs="Arial"/>
        <w:noProof/>
        <w:sz w:val="20"/>
        <w:szCs w:val="20"/>
      </w:rPr>
      <w:t>11</w:t>
    </w:r>
    <w:r w:rsidRPr="00194319">
      <w:rPr>
        <w:rStyle w:val="PageNumber"/>
        <w:rFonts w:ascii="Arial" w:hAnsi="Arial" w:cs="Arial"/>
        <w:sz w:val="20"/>
        <w:szCs w:val="20"/>
      </w:rPr>
      <w:fldChar w:fldCharType="end"/>
    </w:r>
  </w:p>
  <w:p w14:paraId="7F62FABE" w14:textId="4C6DC11C" w:rsidR="00404603" w:rsidRPr="00160C7F" w:rsidRDefault="00404603" w:rsidP="00E4056E">
    <w:pPr>
      <w:pStyle w:val="Footer"/>
      <w:pBdr>
        <w:top w:val="single" w:sz="4" w:space="0" w:color="auto"/>
      </w:pBdr>
      <w:tabs>
        <w:tab w:val="clear" w:pos="4153"/>
        <w:tab w:val="clear" w:pos="8306"/>
      </w:tabs>
      <w:ind w:right="-10"/>
      <w:rPr>
        <w:rFonts w:ascii="Arial" w:hAnsi="Arial" w:cs="Arial"/>
        <w:color w:val="000000"/>
        <w:sz w:val="16"/>
        <w:szCs w:val="16"/>
        <w:u w:val="single"/>
      </w:rPr>
    </w:pPr>
    <w:r w:rsidRPr="009F6185">
      <w:rPr>
        <w:rFonts w:ascii="Arial" w:hAnsi="Arial" w:cs="Arial"/>
        <w:sz w:val="16"/>
        <w:szCs w:val="16"/>
      </w:rPr>
      <w:t xml:space="preserve">Προδιαγραφές </w:t>
    </w:r>
    <w:r>
      <w:rPr>
        <w:rFonts w:ascii="Arial" w:hAnsi="Arial" w:cs="Arial"/>
        <w:sz w:val="16"/>
        <w:szCs w:val="16"/>
      </w:rPr>
      <w:t xml:space="preserve">– </w:t>
    </w:r>
    <w:r w:rsidRPr="00A33A5C">
      <w:rPr>
        <w:rFonts w:ascii="Arial" w:hAnsi="Arial" w:cs="Arial"/>
        <w:sz w:val="16"/>
        <w:szCs w:val="16"/>
      </w:rPr>
      <w:t>Wholesale RM Dbase</w:t>
    </w:r>
  </w:p>
  <w:p w14:paraId="133A4D2D" w14:textId="7603EB84" w:rsidR="00404603" w:rsidRPr="00880693" w:rsidRDefault="00404603" w:rsidP="00E4056E">
    <w:pPr>
      <w:pStyle w:val="Footer"/>
      <w:tabs>
        <w:tab w:val="clear" w:pos="4153"/>
        <w:tab w:val="clear" w:pos="8306"/>
      </w:tabs>
      <w:rPr>
        <w:szCs w:val="16"/>
      </w:rPr>
    </w:pPr>
    <w:r w:rsidRPr="009F6185">
      <w:rPr>
        <w:rFonts w:ascii="Arial" w:hAnsi="Arial" w:cs="Arial"/>
        <w:b/>
        <w:sz w:val="16"/>
        <w:szCs w:val="16"/>
      </w:rPr>
      <w:t xml:space="preserve">Έκδοση </w:t>
    </w:r>
    <w:r w:rsidRPr="00491EC1">
      <w:rPr>
        <w:rFonts w:ascii="Arial" w:hAnsi="Arial" w:cs="Arial"/>
        <w:b/>
        <w:sz w:val="16"/>
        <w:szCs w:val="16"/>
      </w:rPr>
      <w:t>1</w:t>
    </w:r>
    <w:r w:rsidRPr="009F6185">
      <w:rPr>
        <w:rFonts w:ascii="Arial" w:hAnsi="Arial" w:cs="Arial"/>
        <w:b/>
        <w:sz w:val="16"/>
        <w:szCs w:val="16"/>
      </w:rPr>
      <w:t xml:space="preserve">, </w:t>
    </w:r>
    <w:r w:rsidRPr="00791D38">
      <w:rPr>
        <w:rFonts w:ascii="Arial" w:hAnsi="Arial" w:cs="Arial"/>
        <w:b/>
        <w:sz w:val="16"/>
        <w:szCs w:val="16"/>
      </w:rPr>
      <w:t>01</w:t>
    </w:r>
    <w:r>
      <w:rPr>
        <w:rFonts w:ascii="Arial" w:hAnsi="Arial" w:cs="Arial"/>
        <w:b/>
        <w:sz w:val="16"/>
        <w:szCs w:val="16"/>
      </w:rPr>
      <w:t>.0</w:t>
    </w:r>
    <w:r w:rsidRPr="00791D38">
      <w:rPr>
        <w:rFonts w:ascii="Arial" w:hAnsi="Arial" w:cs="Arial"/>
        <w:b/>
        <w:sz w:val="16"/>
        <w:szCs w:val="16"/>
      </w:rPr>
      <w:t>4</w:t>
    </w:r>
    <w:r w:rsidRPr="002C3DDB">
      <w:rPr>
        <w:rFonts w:ascii="Arial" w:hAnsi="Arial" w:cs="Arial"/>
        <w:b/>
        <w:sz w:val="16"/>
        <w:szCs w:val="16"/>
      </w:rPr>
      <w:t>.</w:t>
    </w:r>
    <w:r w:rsidRPr="00880693">
      <w:rPr>
        <w:rFonts w:ascii="Arial" w:hAnsi="Arial" w:cs="Arial"/>
        <w:b/>
        <w:sz w:val="16"/>
        <w:szCs w:val="16"/>
      </w:rPr>
      <w:t>202</w:t>
    </w:r>
    <w:r>
      <w:rPr>
        <w:rFonts w:ascii="Arial" w:hAnsi="Arial" w:cs="Arial"/>
        <w:b/>
        <w:sz w:val="16"/>
        <w:szCs w:val="16"/>
      </w:rPr>
      <w:t>2</w:t>
    </w:r>
  </w:p>
  <w:p w14:paraId="3BD753FB" w14:textId="77777777" w:rsidR="00404603" w:rsidRDefault="0040460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D" w14:textId="75A1E1CC" w:rsidR="00404603" w:rsidRPr="00160C7F" w:rsidRDefault="00404603" w:rsidP="00E4056E">
    <w:pPr>
      <w:pStyle w:val="Footer"/>
      <w:pBdr>
        <w:top w:val="single" w:sz="4" w:space="0" w:color="auto"/>
      </w:pBdr>
      <w:tabs>
        <w:tab w:val="clear" w:pos="4153"/>
        <w:tab w:val="clear" w:pos="8306"/>
      </w:tabs>
      <w:ind w:right="-10"/>
      <w:rPr>
        <w:rFonts w:ascii="Arial" w:hAnsi="Arial" w:cs="Arial"/>
        <w:color w:val="000000"/>
        <w:sz w:val="16"/>
        <w:szCs w:val="16"/>
        <w:u w:val="single"/>
      </w:rPr>
    </w:pPr>
    <w:r w:rsidRPr="009F6185">
      <w:rPr>
        <w:rFonts w:ascii="Arial" w:hAnsi="Arial" w:cs="Arial"/>
        <w:sz w:val="16"/>
        <w:szCs w:val="16"/>
      </w:rPr>
      <w:t xml:space="preserve">Προδιαγραφές </w:t>
    </w:r>
    <w:r>
      <w:rPr>
        <w:rFonts w:ascii="Arial" w:hAnsi="Arial" w:cs="Arial"/>
        <w:sz w:val="16"/>
        <w:szCs w:val="16"/>
      </w:rPr>
      <w:t xml:space="preserve">– </w:t>
    </w:r>
    <w:r w:rsidRPr="00A33A5C">
      <w:rPr>
        <w:rFonts w:ascii="Arial" w:hAnsi="Arial" w:cs="Arial"/>
        <w:sz w:val="16"/>
        <w:szCs w:val="16"/>
      </w:rPr>
      <w:t>Wholesale RM Dbase</w:t>
    </w:r>
  </w:p>
  <w:p w14:paraId="3BD753FE" w14:textId="1D60F810" w:rsidR="00404603" w:rsidRPr="00880693" w:rsidRDefault="00404603" w:rsidP="00097BAE">
    <w:pPr>
      <w:pStyle w:val="Footer"/>
      <w:tabs>
        <w:tab w:val="clear" w:pos="4153"/>
        <w:tab w:val="clear" w:pos="8306"/>
      </w:tabs>
      <w:rPr>
        <w:szCs w:val="16"/>
      </w:rPr>
    </w:pPr>
    <w:r w:rsidRPr="009F6185">
      <w:rPr>
        <w:rFonts w:ascii="Arial" w:hAnsi="Arial" w:cs="Arial"/>
        <w:b/>
        <w:sz w:val="16"/>
        <w:szCs w:val="16"/>
      </w:rPr>
      <w:t xml:space="preserve">Έκδοση </w:t>
    </w:r>
    <w:r w:rsidRPr="00491EC1">
      <w:rPr>
        <w:rFonts w:ascii="Arial" w:hAnsi="Arial" w:cs="Arial"/>
        <w:b/>
        <w:sz w:val="16"/>
        <w:szCs w:val="16"/>
      </w:rPr>
      <w:t>1</w:t>
    </w:r>
    <w:r w:rsidRPr="009F6185">
      <w:rPr>
        <w:rFonts w:ascii="Arial" w:hAnsi="Arial" w:cs="Arial"/>
        <w:b/>
        <w:sz w:val="16"/>
        <w:szCs w:val="16"/>
      </w:rPr>
      <w:t xml:space="preserve">, </w:t>
    </w:r>
    <w:r>
      <w:rPr>
        <w:rFonts w:ascii="Arial" w:hAnsi="Arial" w:cs="Arial"/>
        <w:b/>
        <w:sz w:val="16"/>
        <w:szCs w:val="16"/>
        <w:lang w:val="en-US"/>
      </w:rPr>
      <w:t>01</w:t>
    </w:r>
    <w:r>
      <w:rPr>
        <w:rFonts w:ascii="Arial" w:hAnsi="Arial" w:cs="Arial"/>
        <w:b/>
        <w:sz w:val="16"/>
        <w:szCs w:val="16"/>
      </w:rPr>
      <w:t>.0</w:t>
    </w:r>
    <w:r>
      <w:rPr>
        <w:rFonts w:ascii="Arial" w:hAnsi="Arial" w:cs="Arial"/>
        <w:b/>
        <w:sz w:val="16"/>
        <w:szCs w:val="16"/>
        <w:lang w:val="en-US"/>
      </w:rPr>
      <w:t>4</w:t>
    </w:r>
    <w:r w:rsidRPr="002C3DDB">
      <w:rPr>
        <w:rFonts w:ascii="Arial" w:hAnsi="Arial" w:cs="Arial"/>
        <w:b/>
        <w:sz w:val="16"/>
        <w:szCs w:val="16"/>
      </w:rPr>
      <w:t>.</w:t>
    </w:r>
    <w:r w:rsidRPr="00880693">
      <w:rPr>
        <w:rFonts w:ascii="Arial" w:hAnsi="Arial" w:cs="Arial"/>
        <w:b/>
        <w:sz w:val="16"/>
        <w:szCs w:val="16"/>
      </w:rPr>
      <w:t>202</w:t>
    </w:r>
    <w:r>
      <w:rPr>
        <w:rFonts w:ascii="Arial" w:hAnsi="Arial" w:cs="Arial"/>
        <w:b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0844E" w14:textId="77777777" w:rsidR="00062BD4" w:rsidRDefault="00062BD4">
      <w:r>
        <w:separator/>
      </w:r>
    </w:p>
  </w:footnote>
  <w:footnote w:type="continuationSeparator" w:id="0">
    <w:p w14:paraId="6B520A52" w14:textId="77777777" w:rsidR="00062BD4" w:rsidRDefault="00062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7D005" w14:textId="77777777" w:rsidR="00EF2B23" w:rsidRDefault="00EF2B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753F3" w14:textId="77777777" w:rsidR="00404603" w:rsidRPr="00E81655" w:rsidRDefault="00404603" w:rsidP="00E81655">
    <w:pPr>
      <w:pStyle w:val="Header"/>
      <w:rPr>
        <w:rFonts w:ascii="Arial" w:hAnsi="Arial" w:cs="Arial"/>
        <w:b/>
        <w:bCs/>
        <w:sz w:val="20"/>
        <w:szCs w:val="20"/>
      </w:rPr>
    </w:pPr>
    <w:r w:rsidRPr="00E81655">
      <w:rPr>
        <w:rFonts w:ascii="Arial" w:hAnsi="Arial" w:cs="Arial"/>
        <w:b/>
        <w:bCs/>
        <w:sz w:val="20"/>
        <w:szCs w:val="20"/>
        <w:lang w:val="en-US"/>
      </w:rPr>
      <w:t>ALPHA</w:t>
    </w:r>
    <w:r w:rsidRPr="00491EC1">
      <w:rPr>
        <w:rFonts w:ascii="Arial" w:hAnsi="Arial" w:cs="Arial"/>
        <w:b/>
        <w:bCs/>
        <w:sz w:val="20"/>
        <w:szCs w:val="20"/>
      </w:rPr>
      <w:t xml:space="preserve"> </w:t>
    </w:r>
    <w:r w:rsidRPr="00E81655">
      <w:rPr>
        <w:rFonts w:ascii="Arial" w:hAnsi="Arial" w:cs="Arial"/>
        <w:b/>
        <w:bCs/>
        <w:sz w:val="20"/>
        <w:szCs w:val="20"/>
        <w:lang w:val="en-US"/>
      </w:rPr>
      <w:t>BANK</w:t>
    </w:r>
  </w:p>
  <w:p w14:paraId="3BD753F5" w14:textId="77777777" w:rsidR="00404603" w:rsidRDefault="00404603" w:rsidP="00E816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E736" w14:textId="327382D2" w:rsidR="00404603" w:rsidRPr="00E81655" w:rsidRDefault="00404603" w:rsidP="00D16386">
    <w:pPr>
      <w:pStyle w:val="Header"/>
      <w:rPr>
        <w:rFonts w:ascii="Arial" w:hAnsi="Arial" w:cs="Arial"/>
        <w:b/>
        <w:bCs/>
        <w:sz w:val="20"/>
        <w:szCs w:val="20"/>
      </w:rPr>
    </w:pPr>
    <w:r w:rsidRPr="00E81655">
      <w:rPr>
        <w:rFonts w:ascii="Arial" w:hAnsi="Arial" w:cs="Arial"/>
        <w:b/>
        <w:bCs/>
        <w:sz w:val="20"/>
        <w:szCs w:val="20"/>
        <w:lang w:val="en-US"/>
      </w:rPr>
      <w:t>ALPHA</w:t>
    </w:r>
    <w:r w:rsidRPr="00491EC1">
      <w:rPr>
        <w:rFonts w:ascii="Arial" w:hAnsi="Arial" w:cs="Arial"/>
        <w:b/>
        <w:bCs/>
        <w:sz w:val="20"/>
        <w:szCs w:val="20"/>
      </w:rPr>
      <w:t xml:space="preserve"> </w:t>
    </w:r>
    <w:r w:rsidRPr="00E81655">
      <w:rPr>
        <w:rFonts w:ascii="Arial" w:hAnsi="Arial" w:cs="Arial"/>
        <w:b/>
        <w:bCs/>
        <w:sz w:val="20"/>
        <w:szCs w:val="20"/>
        <w:lang w:val="en-US"/>
      </w:rPr>
      <w:t>BANK</w:t>
    </w:r>
    <w:r w:rsidR="003A15FD">
      <w:rPr>
        <w:rFonts w:ascii="Arial" w:hAnsi="Arial" w:cs="Arial"/>
        <w:b/>
        <w:bCs/>
        <w:sz w:val="20"/>
        <w:szCs w:val="20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clip_image001"/>
      </v:shape>
    </w:pict>
  </w:numPicBullet>
  <w:abstractNum w:abstractNumId="0" w15:restartNumberingAfterBreak="0">
    <w:nsid w:val="FFFFFF89"/>
    <w:multiLevelType w:val="singleLevel"/>
    <w:tmpl w:val="27844A7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355016"/>
    <w:multiLevelType w:val="hybridMultilevel"/>
    <w:tmpl w:val="41DAC8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86726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8A72263"/>
    <w:multiLevelType w:val="hybridMultilevel"/>
    <w:tmpl w:val="C5828E32"/>
    <w:lvl w:ilvl="0" w:tplc="6AFA6C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44316"/>
    <w:multiLevelType w:val="hybridMultilevel"/>
    <w:tmpl w:val="D0C49BA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4339BF"/>
    <w:multiLevelType w:val="hybridMultilevel"/>
    <w:tmpl w:val="08B6B2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E0669"/>
    <w:multiLevelType w:val="hybridMultilevel"/>
    <w:tmpl w:val="4B66103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E24622"/>
    <w:multiLevelType w:val="hybridMultilevel"/>
    <w:tmpl w:val="95AC62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164DA3"/>
    <w:multiLevelType w:val="hybridMultilevel"/>
    <w:tmpl w:val="674E74AA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1B3C80"/>
    <w:multiLevelType w:val="hybridMultilevel"/>
    <w:tmpl w:val="59B02152"/>
    <w:lvl w:ilvl="0" w:tplc="0408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28714108"/>
    <w:multiLevelType w:val="hybridMultilevel"/>
    <w:tmpl w:val="C102FDB4"/>
    <w:lvl w:ilvl="0" w:tplc="E498189A">
      <w:numFmt w:val="bullet"/>
      <w:lvlText w:val=""/>
      <w:lvlJc w:val="left"/>
      <w:pPr>
        <w:ind w:left="405" w:hanging="405"/>
      </w:pPr>
      <w:rPr>
        <w:rFonts w:ascii="Symbol" w:eastAsia="Calibri" w:hAnsi="Symbol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2A6F2530"/>
    <w:multiLevelType w:val="hybridMultilevel"/>
    <w:tmpl w:val="92C29AE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42257B"/>
    <w:multiLevelType w:val="hybridMultilevel"/>
    <w:tmpl w:val="9BCA4154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>
      <w:start w:val="1"/>
      <w:numFmt w:val="lowerLetter"/>
      <w:lvlText w:val="%2."/>
      <w:lvlJc w:val="left"/>
      <w:pPr>
        <w:ind w:left="1800" w:hanging="360"/>
      </w:pPr>
    </w:lvl>
    <w:lvl w:ilvl="2" w:tplc="0408001B">
      <w:start w:val="1"/>
      <w:numFmt w:val="lowerRoman"/>
      <w:lvlText w:val="%3."/>
      <w:lvlJc w:val="right"/>
      <w:pPr>
        <w:ind w:left="2520" w:hanging="180"/>
      </w:pPr>
    </w:lvl>
    <w:lvl w:ilvl="3" w:tplc="0408000F">
      <w:start w:val="1"/>
      <w:numFmt w:val="decimal"/>
      <w:lvlText w:val="%4."/>
      <w:lvlJc w:val="left"/>
      <w:pPr>
        <w:ind w:left="3240" w:hanging="360"/>
      </w:pPr>
    </w:lvl>
    <w:lvl w:ilvl="4" w:tplc="04080019">
      <w:start w:val="1"/>
      <w:numFmt w:val="lowerLetter"/>
      <w:lvlText w:val="%5."/>
      <w:lvlJc w:val="left"/>
      <w:pPr>
        <w:ind w:left="3960" w:hanging="360"/>
      </w:pPr>
    </w:lvl>
    <w:lvl w:ilvl="5" w:tplc="0408001B">
      <w:start w:val="1"/>
      <w:numFmt w:val="lowerRoman"/>
      <w:lvlText w:val="%6."/>
      <w:lvlJc w:val="right"/>
      <w:pPr>
        <w:ind w:left="4680" w:hanging="180"/>
      </w:pPr>
    </w:lvl>
    <w:lvl w:ilvl="6" w:tplc="0408000F">
      <w:start w:val="1"/>
      <w:numFmt w:val="decimal"/>
      <w:lvlText w:val="%7."/>
      <w:lvlJc w:val="left"/>
      <w:pPr>
        <w:ind w:left="5400" w:hanging="360"/>
      </w:pPr>
    </w:lvl>
    <w:lvl w:ilvl="7" w:tplc="04080019">
      <w:start w:val="1"/>
      <w:numFmt w:val="lowerLetter"/>
      <w:lvlText w:val="%8."/>
      <w:lvlJc w:val="left"/>
      <w:pPr>
        <w:ind w:left="6120" w:hanging="360"/>
      </w:pPr>
    </w:lvl>
    <w:lvl w:ilvl="8" w:tplc="0408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D217FD"/>
    <w:multiLevelType w:val="hybridMultilevel"/>
    <w:tmpl w:val="05ECA93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3A1AED"/>
    <w:multiLevelType w:val="multilevel"/>
    <w:tmpl w:val="3FB6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023B53"/>
    <w:multiLevelType w:val="hybridMultilevel"/>
    <w:tmpl w:val="41F816D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FC566C"/>
    <w:multiLevelType w:val="hybridMultilevel"/>
    <w:tmpl w:val="4DF89F6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831073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41274707"/>
    <w:multiLevelType w:val="hybridMultilevel"/>
    <w:tmpl w:val="264EDD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35A76"/>
    <w:multiLevelType w:val="hybridMultilevel"/>
    <w:tmpl w:val="6E7031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B01E6"/>
    <w:multiLevelType w:val="hybridMultilevel"/>
    <w:tmpl w:val="E146B8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233552"/>
    <w:multiLevelType w:val="hybridMultilevel"/>
    <w:tmpl w:val="70EC68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C821F0"/>
    <w:multiLevelType w:val="hybridMultilevel"/>
    <w:tmpl w:val="A536AE9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9015FC"/>
    <w:multiLevelType w:val="hybridMultilevel"/>
    <w:tmpl w:val="8270A958"/>
    <w:lvl w:ilvl="0" w:tplc="0408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CC15BA"/>
    <w:multiLevelType w:val="multilevel"/>
    <w:tmpl w:val="484277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2E356E"/>
    <w:multiLevelType w:val="hybridMultilevel"/>
    <w:tmpl w:val="F5964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E81468"/>
    <w:multiLevelType w:val="hybridMultilevel"/>
    <w:tmpl w:val="0E52C49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5AF636D"/>
    <w:multiLevelType w:val="multilevel"/>
    <w:tmpl w:val="5F92BE0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284"/>
        </w:tabs>
        <w:ind w:left="680" w:hanging="680"/>
      </w:pPr>
      <w:rPr>
        <w:rFonts w:ascii="Arial" w:hAnsi="Arial" w:hint="default"/>
        <w:b/>
        <w:i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425" w:firstLine="0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8" w15:restartNumberingAfterBreak="0">
    <w:nsid w:val="57326A1A"/>
    <w:multiLevelType w:val="hybridMultilevel"/>
    <w:tmpl w:val="2ADCBB1C"/>
    <w:lvl w:ilvl="0" w:tplc="50D6B5F6">
      <w:start w:val="1"/>
      <w:numFmt w:val="decimal"/>
      <w:lvlText w:val="%1."/>
      <w:lvlJc w:val="left"/>
      <w:pPr>
        <w:ind w:left="27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995" w:hanging="360"/>
      </w:pPr>
    </w:lvl>
    <w:lvl w:ilvl="2" w:tplc="0408001B" w:tentative="1">
      <w:start w:val="1"/>
      <w:numFmt w:val="lowerRoman"/>
      <w:lvlText w:val="%3."/>
      <w:lvlJc w:val="right"/>
      <w:pPr>
        <w:ind w:left="1715" w:hanging="180"/>
      </w:pPr>
    </w:lvl>
    <w:lvl w:ilvl="3" w:tplc="0408000F" w:tentative="1">
      <w:start w:val="1"/>
      <w:numFmt w:val="decimal"/>
      <w:lvlText w:val="%4."/>
      <w:lvlJc w:val="left"/>
      <w:pPr>
        <w:ind w:left="2435" w:hanging="360"/>
      </w:pPr>
    </w:lvl>
    <w:lvl w:ilvl="4" w:tplc="04080019" w:tentative="1">
      <w:start w:val="1"/>
      <w:numFmt w:val="lowerLetter"/>
      <w:lvlText w:val="%5."/>
      <w:lvlJc w:val="left"/>
      <w:pPr>
        <w:ind w:left="3155" w:hanging="360"/>
      </w:pPr>
    </w:lvl>
    <w:lvl w:ilvl="5" w:tplc="0408001B" w:tentative="1">
      <w:start w:val="1"/>
      <w:numFmt w:val="lowerRoman"/>
      <w:lvlText w:val="%6."/>
      <w:lvlJc w:val="right"/>
      <w:pPr>
        <w:ind w:left="3875" w:hanging="180"/>
      </w:pPr>
    </w:lvl>
    <w:lvl w:ilvl="6" w:tplc="0408000F" w:tentative="1">
      <w:start w:val="1"/>
      <w:numFmt w:val="decimal"/>
      <w:lvlText w:val="%7."/>
      <w:lvlJc w:val="left"/>
      <w:pPr>
        <w:ind w:left="4595" w:hanging="360"/>
      </w:pPr>
    </w:lvl>
    <w:lvl w:ilvl="7" w:tplc="04080019" w:tentative="1">
      <w:start w:val="1"/>
      <w:numFmt w:val="lowerLetter"/>
      <w:lvlText w:val="%8."/>
      <w:lvlJc w:val="left"/>
      <w:pPr>
        <w:ind w:left="5315" w:hanging="360"/>
      </w:pPr>
    </w:lvl>
    <w:lvl w:ilvl="8" w:tplc="0408001B" w:tentative="1">
      <w:start w:val="1"/>
      <w:numFmt w:val="lowerRoman"/>
      <w:lvlText w:val="%9."/>
      <w:lvlJc w:val="right"/>
      <w:pPr>
        <w:ind w:left="6035" w:hanging="180"/>
      </w:pPr>
    </w:lvl>
  </w:abstractNum>
  <w:abstractNum w:abstractNumId="29" w15:restartNumberingAfterBreak="0">
    <w:nsid w:val="5D68197B"/>
    <w:multiLevelType w:val="hybridMultilevel"/>
    <w:tmpl w:val="9A6ED83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06C27"/>
    <w:multiLevelType w:val="multilevel"/>
    <w:tmpl w:val="C4A8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82358"/>
    <w:multiLevelType w:val="hybridMultilevel"/>
    <w:tmpl w:val="2CF4170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6C43BF"/>
    <w:multiLevelType w:val="hybridMultilevel"/>
    <w:tmpl w:val="BBB6C7D0"/>
    <w:lvl w:ilvl="0" w:tplc="6C325084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5" w:hanging="360"/>
      </w:pPr>
    </w:lvl>
    <w:lvl w:ilvl="2" w:tplc="0408001B" w:tentative="1">
      <w:start w:val="1"/>
      <w:numFmt w:val="lowerRoman"/>
      <w:lvlText w:val="%3."/>
      <w:lvlJc w:val="right"/>
      <w:pPr>
        <w:ind w:left="2225" w:hanging="180"/>
      </w:pPr>
    </w:lvl>
    <w:lvl w:ilvl="3" w:tplc="0408000F" w:tentative="1">
      <w:start w:val="1"/>
      <w:numFmt w:val="decimal"/>
      <w:lvlText w:val="%4."/>
      <w:lvlJc w:val="left"/>
      <w:pPr>
        <w:ind w:left="2945" w:hanging="360"/>
      </w:pPr>
    </w:lvl>
    <w:lvl w:ilvl="4" w:tplc="04080019" w:tentative="1">
      <w:start w:val="1"/>
      <w:numFmt w:val="lowerLetter"/>
      <w:lvlText w:val="%5."/>
      <w:lvlJc w:val="left"/>
      <w:pPr>
        <w:ind w:left="3665" w:hanging="360"/>
      </w:pPr>
    </w:lvl>
    <w:lvl w:ilvl="5" w:tplc="0408001B" w:tentative="1">
      <w:start w:val="1"/>
      <w:numFmt w:val="lowerRoman"/>
      <w:lvlText w:val="%6."/>
      <w:lvlJc w:val="right"/>
      <w:pPr>
        <w:ind w:left="4385" w:hanging="180"/>
      </w:pPr>
    </w:lvl>
    <w:lvl w:ilvl="6" w:tplc="0408000F" w:tentative="1">
      <w:start w:val="1"/>
      <w:numFmt w:val="decimal"/>
      <w:lvlText w:val="%7."/>
      <w:lvlJc w:val="left"/>
      <w:pPr>
        <w:ind w:left="5105" w:hanging="360"/>
      </w:pPr>
    </w:lvl>
    <w:lvl w:ilvl="7" w:tplc="04080019" w:tentative="1">
      <w:start w:val="1"/>
      <w:numFmt w:val="lowerLetter"/>
      <w:lvlText w:val="%8."/>
      <w:lvlJc w:val="left"/>
      <w:pPr>
        <w:ind w:left="5825" w:hanging="360"/>
      </w:pPr>
    </w:lvl>
    <w:lvl w:ilvl="8" w:tplc="0408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647C3AE2"/>
    <w:multiLevelType w:val="hybridMultilevel"/>
    <w:tmpl w:val="6BCA88EE"/>
    <w:lvl w:ilvl="0" w:tplc="0408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8D658E"/>
    <w:multiLevelType w:val="hybridMultilevel"/>
    <w:tmpl w:val="DA1017F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EE1066E"/>
    <w:multiLevelType w:val="hybridMultilevel"/>
    <w:tmpl w:val="C58870D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8A33B8"/>
    <w:multiLevelType w:val="hybridMultilevel"/>
    <w:tmpl w:val="C694D7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442A38"/>
    <w:multiLevelType w:val="hybridMultilevel"/>
    <w:tmpl w:val="C5DAEBC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A235A1"/>
    <w:multiLevelType w:val="hybridMultilevel"/>
    <w:tmpl w:val="522023E2"/>
    <w:lvl w:ilvl="0" w:tplc="24CE79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3A155E"/>
    <w:multiLevelType w:val="hybridMultilevel"/>
    <w:tmpl w:val="D0C4A83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F239B4"/>
    <w:multiLevelType w:val="hybridMultilevel"/>
    <w:tmpl w:val="B950AD8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BB3438"/>
    <w:multiLevelType w:val="hybridMultilevel"/>
    <w:tmpl w:val="0AB64476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0"/>
  </w:num>
  <w:num w:numId="3">
    <w:abstractNumId w:val="16"/>
  </w:num>
  <w:num w:numId="4">
    <w:abstractNumId w:val="38"/>
  </w:num>
  <w:num w:numId="5">
    <w:abstractNumId w:val="34"/>
  </w:num>
  <w:num w:numId="6">
    <w:abstractNumId w:val="26"/>
  </w:num>
  <w:num w:numId="7">
    <w:abstractNumId w:val="41"/>
  </w:num>
  <w:num w:numId="8">
    <w:abstractNumId w:val="35"/>
  </w:num>
  <w:num w:numId="9">
    <w:abstractNumId w:val="3"/>
  </w:num>
  <w:num w:numId="10">
    <w:abstractNumId w:val="25"/>
  </w:num>
  <w:num w:numId="11">
    <w:abstractNumId w:val="40"/>
  </w:num>
  <w:num w:numId="12">
    <w:abstractNumId w:val="31"/>
  </w:num>
  <w:num w:numId="13">
    <w:abstractNumId w:val="11"/>
  </w:num>
  <w:num w:numId="14">
    <w:abstractNumId w:val="4"/>
  </w:num>
  <w:num w:numId="15">
    <w:abstractNumId w:val="1"/>
  </w:num>
  <w:num w:numId="16">
    <w:abstractNumId w:val="9"/>
  </w:num>
  <w:num w:numId="17">
    <w:abstractNumId w:val="15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</w:num>
  <w:num w:numId="20">
    <w:abstractNumId w:val="18"/>
  </w:num>
  <w:num w:numId="21">
    <w:abstractNumId w:val="12"/>
  </w:num>
  <w:num w:numId="22">
    <w:abstractNumId w:val="39"/>
  </w:num>
  <w:num w:numId="23">
    <w:abstractNumId w:val="28"/>
  </w:num>
  <w:num w:numId="24">
    <w:abstractNumId w:val="6"/>
  </w:num>
  <w:num w:numId="25">
    <w:abstractNumId w:val="36"/>
  </w:num>
  <w:num w:numId="26">
    <w:abstractNumId w:val="7"/>
  </w:num>
  <w:num w:numId="27">
    <w:abstractNumId w:val="5"/>
  </w:num>
  <w:num w:numId="28">
    <w:abstractNumId w:val="19"/>
  </w:num>
  <w:num w:numId="29">
    <w:abstractNumId w:val="20"/>
  </w:num>
  <w:num w:numId="30">
    <w:abstractNumId w:val="30"/>
  </w:num>
  <w:num w:numId="31">
    <w:abstractNumId w:val="13"/>
  </w:num>
  <w:num w:numId="32">
    <w:abstractNumId w:val="29"/>
  </w:num>
  <w:num w:numId="33">
    <w:abstractNumId w:val="21"/>
  </w:num>
  <w:num w:numId="34">
    <w:abstractNumId w:val="22"/>
  </w:num>
  <w:num w:numId="35">
    <w:abstractNumId w:val="37"/>
  </w:num>
  <w:num w:numId="36">
    <w:abstractNumId w:val="33"/>
  </w:num>
  <w:num w:numId="37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"/>
  </w:num>
  <w:num w:numId="39">
    <w:abstractNumId w:val="2"/>
  </w:num>
  <w:num w:numId="40">
    <w:abstractNumId w:val="32"/>
  </w:num>
  <w:num w:numId="41">
    <w:abstractNumId w:val="17"/>
  </w:num>
  <w:num w:numId="4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rtigka Vasiliki">
    <w15:presenceInfo w15:providerId="AD" w15:userId="S::vasiliki.tertigka@alpha.gr::aeae239d-6cc5-4aca-aa4b-bdd90ff3e055"/>
  </w15:person>
  <w15:person w15:author="Sgouros Konstantinos">
    <w15:presenceInfo w15:providerId="AD" w15:userId="S-1-5-21-34617356-450887726-402028614-6676"/>
  </w15:person>
  <w15:person w15:author="Papachristou Vasiliki">
    <w15:presenceInfo w15:providerId="AD" w15:userId="S::vasiliki.papachristou@alpha.gr::6ba25dcc-a160-4fe2-a67b-31a91fa34ee1"/>
  </w15:person>
  <w15:person w15:author="Karakoulis Nikolaos Panagiotis">
    <w15:presenceInfo w15:providerId="None" w15:userId="Karakoulis Nikolaos Panagiot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50">
      <o:colormru v:ext="edit" colors="#369,#5f5f5f,#52566c,#495e75,#486876,#4e617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88"/>
    <w:rsid w:val="000014E2"/>
    <w:rsid w:val="00002BB3"/>
    <w:rsid w:val="00003F2B"/>
    <w:rsid w:val="000040E1"/>
    <w:rsid w:val="00004934"/>
    <w:rsid w:val="00005BB8"/>
    <w:rsid w:val="000073AE"/>
    <w:rsid w:val="00010530"/>
    <w:rsid w:val="000131DD"/>
    <w:rsid w:val="000150C1"/>
    <w:rsid w:val="00015926"/>
    <w:rsid w:val="00015D44"/>
    <w:rsid w:val="00015E4C"/>
    <w:rsid w:val="000160AC"/>
    <w:rsid w:val="00016C05"/>
    <w:rsid w:val="00017A92"/>
    <w:rsid w:val="0002046B"/>
    <w:rsid w:val="00020830"/>
    <w:rsid w:val="00021471"/>
    <w:rsid w:val="000215B1"/>
    <w:rsid w:val="00021F4B"/>
    <w:rsid w:val="00022A73"/>
    <w:rsid w:val="000230D1"/>
    <w:rsid w:val="00025168"/>
    <w:rsid w:val="00026724"/>
    <w:rsid w:val="00027583"/>
    <w:rsid w:val="00027611"/>
    <w:rsid w:val="00027CE1"/>
    <w:rsid w:val="000304CD"/>
    <w:rsid w:val="00030AD4"/>
    <w:rsid w:val="00030CCF"/>
    <w:rsid w:val="0003161C"/>
    <w:rsid w:val="00031719"/>
    <w:rsid w:val="000320AB"/>
    <w:rsid w:val="00032E7A"/>
    <w:rsid w:val="00032FC8"/>
    <w:rsid w:val="00033B3C"/>
    <w:rsid w:val="00034105"/>
    <w:rsid w:val="000345D8"/>
    <w:rsid w:val="00035B6A"/>
    <w:rsid w:val="00036103"/>
    <w:rsid w:val="0003635B"/>
    <w:rsid w:val="00036D5B"/>
    <w:rsid w:val="00040979"/>
    <w:rsid w:val="0004181C"/>
    <w:rsid w:val="00041EC7"/>
    <w:rsid w:val="00044882"/>
    <w:rsid w:val="00045038"/>
    <w:rsid w:val="00045313"/>
    <w:rsid w:val="0004546D"/>
    <w:rsid w:val="000464BD"/>
    <w:rsid w:val="0005020C"/>
    <w:rsid w:val="0005361F"/>
    <w:rsid w:val="000549A4"/>
    <w:rsid w:val="000556EF"/>
    <w:rsid w:val="0005671C"/>
    <w:rsid w:val="0005725F"/>
    <w:rsid w:val="0006198C"/>
    <w:rsid w:val="000626BB"/>
    <w:rsid w:val="00062BD4"/>
    <w:rsid w:val="000636E5"/>
    <w:rsid w:val="00067A05"/>
    <w:rsid w:val="00070A54"/>
    <w:rsid w:val="00070A72"/>
    <w:rsid w:val="00070AB5"/>
    <w:rsid w:val="000739B2"/>
    <w:rsid w:val="000754A6"/>
    <w:rsid w:val="0007679C"/>
    <w:rsid w:val="00076C66"/>
    <w:rsid w:val="00077ACD"/>
    <w:rsid w:val="00080570"/>
    <w:rsid w:val="0008137F"/>
    <w:rsid w:val="00082485"/>
    <w:rsid w:val="00083551"/>
    <w:rsid w:val="00083820"/>
    <w:rsid w:val="0008429E"/>
    <w:rsid w:val="000849B1"/>
    <w:rsid w:val="000865F7"/>
    <w:rsid w:val="00090596"/>
    <w:rsid w:val="00090F8B"/>
    <w:rsid w:val="00091091"/>
    <w:rsid w:val="00092710"/>
    <w:rsid w:val="000933D3"/>
    <w:rsid w:val="00093DA2"/>
    <w:rsid w:val="000949A2"/>
    <w:rsid w:val="00096D6D"/>
    <w:rsid w:val="0009712A"/>
    <w:rsid w:val="00097BAE"/>
    <w:rsid w:val="00097F36"/>
    <w:rsid w:val="000A11D7"/>
    <w:rsid w:val="000A1CFB"/>
    <w:rsid w:val="000A1EE1"/>
    <w:rsid w:val="000A2506"/>
    <w:rsid w:val="000A26D1"/>
    <w:rsid w:val="000A31E4"/>
    <w:rsid w:val="000A3310"/>
    <w:rsid w:val="000A37E9"/>
    <w:rsid w:val="000A6CA3"/>
    <w:rsid w:val="000B14BE"/>
    <w:rsid w:val="000B16D9"/>
    <w:rsid w:val="000B1E84"/>
    <w:rsid w:val="000B2082"/>
    <w:rsid w:val="000B4A8E"/>
    <w:rsid w:val="000B582B"/>
    <w:rsid w:val="000C00A3"/>
    <w:rsid w:val="000C08B6"/>
    <w:rsid w:val="000C48F0"/>
    <w:rsid w:val="000C6016"/>
    <w:rsid w:val="000C611C"/>
    <w:rsid w:val="000C6E66"/>
    <w:rsid w:val="000C7636"/>
    <w:rsid w:val="000C79ED"/>
    <w:rsid w:val="000D0C8E"/>
    <w:rsid w:val="000D0F8B"/>
    <w:rsid w:val="000D4B2B"/>
    <w:rsid w:val="000D6619"/>
    <w:rsid w:val="000E13CA"/>
    <w:rsid w:val="000E1AA6"/>
    <w:rsid w:val="000E3F66"/>
    <w:rsid w:val="000E4B7D"/>
    <w:rsid w:val="000E4DCB"/>
    <w:rsid w:val="000E5041"/>
    <w:rsid w:val="000E60F5"/>
    <w:rsid w:val="000E6166"/>
    <w:rsid w:val="000E6F8E"/>
    <w:rsid w:val="000E77C2"/>
    <w:rsid w:val="000E7D21"/>
    <w:rsid w:val="000F137B"/>
    <w:rsid w:val="000F1D92"/>
    <w:rsid w:val="000F2C9F"/>
    <w:rsid w:val="000F2F71"/>
    <w:rsid w:val="000F33C9"/>
    <w:rsid w:val="000F43EA"/>
    <w:rsid w:val="00104BA7"/>
    <w:rsid w:val="00104DDE"/>
    <w:rsid w:val="0010534A"/>
    <w:rsid w:val="0010609A"/>
    <w:rsid w:val="00110FE9"/>
    <w:rsid w:val="001150E5"/>
    <w:rsid w:val="001157DD"/>
    <w:rsid w:val="00115910"/>
    <w:rsid w:val="0011689B"/>
    <w:rsid w:val="00120A92"/>
    <w:rsid w:val="0012124A"/>
    <w:rsid w:val="001222E2"/>
    <w:rsid w:val="00122B29"/>
    <w:rsid w:val="00123BB3"/>
    <w:rsid w:val="001277C9"/>
    <w:rsid w:val="00130895"/>
    <w:rsid w:val="00130C7E"/>
    <w:rsid w:val="0013147B"/>
    <w:rsid w:val="0013254E"/>
    <w:rsid w:val="00132EB3"/>
    <w:rsid w:val="00133070"/>
    <w:rsid w:val="001330DF"/>
    <w:rsid w:val="001351B3"/>
    <w:rsid w:val="0013790D"/>
    <w:rsid w:val="001379F3"/>
    <w:rsid w:val="00140827"/>
    <w:rsid w:val="001412E7"/>
    <w:rsid w:val="00141D9D"/>
    <w:rsid w:val="00141F6A"/>
    <w:rsid w:val="00142C4F"/>
    <w:rsid w:val="00143F6A"/>
    <w:rsid w:val="0014431F"/>
    <w:rsid w:val="001468EE"/>
    <w:rsid w:val="00146F40"/>
    <w:rsid w:val="00147A92"/>
    <w:rsid w:val="0015274C"/>
    <w:rsid w:val="00152979"/>
    <w:rsid w:val="00153415"/>
    <w:rsid w:val="0015411E"/>
    <w:rsid w:val="00154909"/>
    <w:rsid w:val="00154C86"/>
    <w:rsid w:val="00155A3D"/>
    <w:rsid w:val="00155B74"/>
    <w:rsid w:val="001561E3"/>
    <w:rsid w:val="00157068"/>
    <w:rsid w:val="0015736D"/>
    <w:rsid w:val="00157CA2"/>
    <w:rsid w:val="00160C7F"/>
    <w:rsid w:val="00161872"/>
    <w:rsid w:val="001623A7"/>
    <w:rsid w:val="001627EC"/>
    <w:rsid w:val="001635CC"/>
    <w:rsid w:val="0016517F"/>
    <w:rsid w:val="001655FC"/>
    <w:rsid w:val="001662DA"/>
    <w:rsid w:val="00166F74"/>
    <w:rsid w:val="00172561"/>
    <w:rsid w:val="00172931"/>
    <w:rsid w:val="00173040"/>
    <w:rsid w:val="00173DB1"/>
    <w:rsid w:val="00174398"/>
    <w:rsid w:val="00174405"/>
    <w:rsid w:val="00174FE8"/>
    <w:rsid w:val="001758B1"/>
    <w:rsid w:val="00175E5D"/>
    <w:rsid w:val="00175F45"/>
    <w:rsid w:val="00180EB0"/>
    <w:rsid w:val="00180F38"/>
    <w:rsid w:val="00180FA8"/>
    <w:rsid w:val="001830B1"/>
    <w:rsid w:val="00184A03"/>
    <w:rsid w:val="00184D1A"/>
    <w:rsid w:val="00184D40"/>
    <w:rsid w:val="00185046"/>
    <w:rsid w:val="00191250"/>
    <w:rsid w:val="00192202"/>
    <w:rsid w:val="00193147"/>
    <w:rsid w:val="00194319"/>
    <w:rsid w:val="001945A8"/>
    <w:rsid w:val="00196E47"/>
    <w:rsid w:val="001979A2"/>
    <w:rsid w:val="001A04D1"/>
    <w:rsid w:val="001A2200"/>
    <w:rsid w:val="001A3B63"/>
    <w:rsid w:val="001A4D67"/>
    <w:rsid w:val="001A500D"/>
    <w:rsid w:val="001A6C29"/>
    <w:rsid w:val="001A6FFD"/>
    <w:rsid w:val="001A7AF3"/>
    <w:rsid w:val="001B03B6"/>
    <w:rsid w:val="001B14DE"/>
    <w:rsid w:val="001B287B"/>
    <w:rsid w:val="001B339D"/>
    <w:rsid w:val="001B42C9"/>
    <w:rsid w:val="001B49F4"/>
    <w:rsid w:val="001B547D"/>
    <w:rsid w:val="001B5883"/>
    <w:rsid w:val="001B5EDF"/>
    <w:rsid w:val="001C0F25"/>
    <w:rsid w:val="001C1E6B"/>
    <w:rsid w:val="001C2509"/>
    <w:rsid w:val="001C2B50"/>
    <w:rsid w:val="001C3826"/>
    <w:rsid w:val="001C4063"/>
    <w:rsid w:val="001C44AD"/>
    <w:rsid w:val="001C592A"/>
    <w:rsid w:val="001C6FAA"/>
    <w:rsid w:val="001C77C5"/>
    <w:rsid w:val="001D0C53"/>
    <w:rsid w:val="001D0CA6"/>
    <w:rsid w:val="001D0FBC"/>
    <w:rsid w:val="001D1880"/>
    <w:rsid w:val="001D2152"/>
    <w:rsid w:val="001D21BD"/>
    <w:rsid w:val="001D3630"/>
    <w:rsid w:val="001D40B0"/>
    <w:rsid w:val="001D415F"/>
    <w:rsid w:val="001D41BD"/>
    <w:rsid w:val="001D48CA"/>
    <w:rsid w:val="001D4954"/>
    <w:rsid w:val="001D4CC9"/>
    <w:rsid w:val="001E07FF"/>
    <w:rsid w:val="001E0FF0"/>
    <w:rsid w:val="001E1C04"/>
    <w:rsid w:val="001E2132"/>
    <w:rsid w:val="001E2499"/>
    <w:rsid w:val="001E2B29"/>
    <w:rsid w:val="001E2BF4"/>
    <w:rsid w:val="001E3147"/>
    <w:rsid w:val="001E3A41"/>
    <w:rsid w:val="001E517C"/>
    <w:rsid w:val="001E5E43"/>
    <w:rsid w:val="001E6AF3"/>
    <w:rsid w:val="001E7297"/>
    <w:rsid w:val="001E763A"/>
    <w:rsid w:val="001E7F54"/>
    <w:rsid w:val="001F04CD"/>
    <w:rsid w:val="001F1319"/>
    <w:rsid w:val="001F17C7"/>
    <w:rsid w:val="001F5A0C"/>
    <w:rsid w:val="001F5C15"/>
    <w:rsid w:val="0020396D"/>
    <w:rsid w:val="00205952"/>
    <w:rsid w:val="002065CB"/>
    <w:rsid w:val="0021126F"/>
    <w:rsid w:val="00212162"/>
    <w:rsid w:val="002125DC"/>
    <w:rsid w:val="00212CAE"/>
    <w:rsid w:val="00213FAA"/>
    <w:rsid w:val="0021673C"/>
    <w:rsid w:val="0022320A"/>
    <w:rsid w:val="00223534"/>
    <w:rsid w:val="002267AB"/>
    <w:rsid w:val="002271D6"/>
    <w:rsid w:val="002307CD"/>
    <w:rsid w:val="002308D1"/>
    <w:rsid w:val="00232640"/>
    <w:rsid w:val="00232FBB"/>
    <w:rsid w:val="0023300A"/>
    <w:rsid w:val="00233D81"/>
    <w:rsid w:val="002354BE"/>
    <w:rsid w:val="00235A4D"/>
    <w:rsid w:val="002360E1"/>
    <w:rsid w:val="00236DA2"/>
    <w:rsid w:val="00240C2D"/>
    <w:rsid w:val="002430DD"/>
    <w:rsid w:val="002442EC"/>
    <w:rsid w:val="00245388"/>
    <w:rsid w:val="00245876"/>
    <w:rsid w:val="002458D1"/>
    <w:rsid w:val="0024626D"/>
    <w:rsid w:val="00247318"/>
    <w:rsid w:val="002504FE"/>
    <w:rsid w:val="002507FE"/>
    <w:rsid w:val="00253608"/>
    <w:rsid w:val="002537F6"/>
    <w:rsid w:val="00255642"/>
    <w:rsid w:val="002566BC"/>
    <w:rsid w:val="00257432"/>
    <w:rsid w:val="002601E5"/>
    <w:rsid w:val="002625F8"/>
    <w:rsid w:val="002628AF"/>
    <w:rsid w:val="00264218"/>
    <w:rsid w:val="00264990"/>
    <w:rsid w:val="0026524F"/>
    <w:rsid w:val="002665D0"/>
    <w:rsid w:val="002673D3"/>
    <w:rsid w:val="002704BB"/>
    <w:rsid w:val="00273442"/>
    <w:rsid w:val="00274836"/>
    <w:rsid w:val="00274A95"/>
    <w:rsid w:val="002761E8"/>
    <w:rsid w:val="00280B61"/>
    <w:rsid w:val="00281713"/>
    <w:rsid w:val="00282D34"/>
    <w:rsid w:val="00283405"/>
    <w:rsid w:val="00283AFB"/>
    <w:rsid w:val="00284A5D"/>
    <w:rsid w:val="00284B3A"/>
    <w:rsid w:val="00284C68"/>
    <w:rsid w:val="00285B1C"/>
    <w:rsid w:val="00287CF2"/>
    <w:rsid w:val="00287F47"/>
    <w:rsid w:val="00290096"/>
    <w:rsid w:val="00290C60"/>
    <w:rsid w:val="002914EA"/>
    <w:rsid w:val="00291824"/>
    <w:rsid w:val="00291F99"/>
    <w:rsid w:val="002920DF"/>
    <w:rsid w:val="002929FC"/>
    <w:rsid w:val="00293173"/>
    <w:rsid w:val="00294EEC"/>
    <w:rsid w:val="002952E4"/>
    <w:rsid w:val="002954E1"/>
    <w:rsid w:val="00296056"/>
    <w:rsid w:val="00296113"/>
    <w:rsid w:val="0029744D"/>
    <w:rsid w:val="002A1F46"/>
    <w:rsid w:val="002A4848"/>
    <w:rsid w:val="002A641D"/>
    <w:rsid w:val="002A6881"/>
    <w:rsid w:val="002A6AA1"/>
    <w:rsid w:val="002B075F"/>
    <w:rsid w:val="002B120B"/>
    <w:rsid w:val="002B31CD"/>
    <w:rsid w:val="002B4B4B"/>
    <w:rsid w:val="002B52E5"/>
    <w:rsid w:val="002B65D8"/>
    <w:rsid w:val="002B7559"/>
    <w:rsid w:val="002B7D9E"/>
    <w:rsid w:val="002B7DD3"/>
    <w:rsid w:val="002C007E"/>
    <w:rsid w:val="002C0CC2"/>
    <w:rsid w:val="002C1258"/>
    <w:rsid w:val="002C21F5"/>
    <w:rsid w:val="002C2203"/>
    <w:rsid w:val="002C39C0"/>
    <w:rsid w:val="002C3DDB"/>
    <w:rsid w:val="002C5AB9"/>
    <w:rsid w:val="002C5FDF"/>
    <w:rsid w:val="002D0085"/>
    <w:rsid w:val="002D2961"/>
    <w:rsid w:val="002D3A83"/>
    <w:rsid w:val="002D3E3E"/>
    <w:rsid w:val="002D6274"/>
    <w:rsid w:val="002E0235"/>
    <w:rsid w:val="002E0306"/>
    <w:rsid w:val="002E07AA"/>
    <w:rsid w:val="002E1DCB"/>
    <w:rsid w:val="002E21E0"/>
    <w:rsid w:val="002E3256"/>
    <w:rsid w:val="002E3E78"/>
    <w:rsid w:val="002E683F"/>
    <w:rsid w:val="002F1EEA"/>
    <w:rsid w:val="002F2142"/>
    <w:rsid w:val="002F25CD"/>
    <w:rsid w:val="002F26BB"/>
    <w:rsid w:val="002F40E8"/>
    <w:rsid w:val="002F68FF"/>
    <w:rsid w:val="00301E7A"/>
    <w:rsid w:val="00303AEF"/>
    <w:rsid w:val="00307585"/>
    <w:rsid w:val="003102E6"/>
    <w:rsid w:val="00310B72"/>
    <w:rsid w:val="003127FB"/>
    <w:rsid w:val="00315D1A"/>
    <w:rsid w:val="00315E91"/>
    <w:rsid w:val="00317A4C"/>
    <w:rsid w:val="00317B0E"/>
    <w:rsid w:val="00321A91"/>
    <w:rsid w:val="00322452"/>
    <w:rsid w:val="003226C6"/>
    <w:rsid w:val="0032433C"/>
    <w:rsid w:val="00324ACC"/>
    <w:rsid w:val="00325105"/>
    <w:rsid w:val="003256E2"/>
    <w:rsid w:val="00326405"/>
    <w:rsid w:val="0033239E"/>
    <w:rsid w:val="0033409F"/>
    <w:rsid w:val="00335473"/>
    <w:rsid w:val="0033569F"/>
    <w:rsid w:val="0034182E"/>
    <w:rsid w:val="0034283E"/>
    <w:rsid w:val="003449F0"/>
    <w:rsid w:val="00344D52"/>
    <w:rsid w:val="003455A5"/>
    <w:rsid w:val="00346963"/>
    <w:rsid w:val="00347CF6"/>
    <w:rsid w:val="00351377"/>
    <w:rsid w:val="0035264B"/>
    <w:rsid w:val="00352FF7"/>
    <w:rsid w:val="00354005"/>
    <w:rsid w:val="00354707"/>
    <w:rsid w:val="003547FB"/>
    <w:rsid w:val="00355576"/>
    <w:rsid w:val="0036060F"/>
    <w:rsid w:val="00361180"/>
    <w:rsid w:val="003611B0"/>
    <w:rsid w:val="00362A83"/>
    <w:rsid w:val="003636A5"/>
    <w:rsid w:val="00363E6E"/>
    <w:rsid w:val="00363FBA"/>
    <w:rsid w:val="00365A62"/>
    <w:rsid w:val="00370CA4"/>
    <w:rsid w:val="003717E2"/>
    <w:rsid w:val="003719D4"/>
    <w:rsid w:val="00371E90"/>
    <w:rsid w:val="003725C8"/>
    <w:rsid w:val="00372ECC"/>
    <w:rsid w:val="003758DA"/>
    <w:rsid w:val="003758F5"/>
    <w:rsid w:val="00375FC8"/>
    <w:rsid w:val="003762D6"/>
    <w:rsid w:val="003777E8"/>
    <w:rsid w:val="00377900"/>
    <w:rsid w:val="00380DFC"/>
    <w:rsid w:val="00382366"/>
    <w:rsid w:val="0038387C"/>
    <w:rsid w:val="00383F42"/>
    <w:rsid w:val="00384ACC"/>
    <w:rsid w:val="00386236"/>
    <w:rsid w:val="00386B33"/>
    <w:rsid w:val="00391CDF"/>
    <w:rsid w:val="003924B9"/>
    <w:rsid w:val="003928E5"/>
    <w:rsid w:val="00392ADF"/>
    <w:rsid w:val="00394115"/>
    <w:rsid w:val="003965DF"/>
    <w:rsid w:val="003A15FD"/>
    <w:rsid w:val="003A17E9"/>
    <w:rsid w:val="003A4128"/>
    <w:rsid w:val="003A4A07"/>
    <w:rsid w:val="003A7A61"/>
    <w:rsid w:val="003B1471"/>
    <w:rsid w:val="003B4687"/>
    <w:rsid w:val="003B51F2"/>
    <w:rsid w:val="003B58B7"/>
    <w:rsid w:val="003B5A17"/>
    <w:rsid w:val="003B7336"/>
    <w:rsid w:val="003C13D1"/>
    <w:rsid w:val="003C25C5"/>
    <w:rsid w:val="003C6328"/>
    <w:rsid w:val="003D16D9"/>
    <w:rsid w:val="003D2441"/>
    <w:rsid w:val="003D4DAF"/>
    <w:rsid w:val="003D624E"/>
    <w:rsid w:val="003D708F"/>
    <w:rsid w:val="003E0011"/>
    <w:rsid w:val="003E11BE"/>
    <w:rsid w:val="003E2D10"/>
    <w:rsid w:val="003E49E0"/>
    <w:rsid w:val="003E7A10"/>
    <w:rsid w:val="003F0E79"/>
    <w:rsid w:val="003F143C"/>
    <w:rsid w:val="003F2137"/>
    <w:rsid w:val="003F518A"/>
    <w:rsid w:val="003F5CB6"/>
    <w:rsid w:val="003F5CC4"/>
    <w:rsid w:val="004004F1"/>
    <w:rsid w:val="00404603"/>
    <w:rsid w:val="00404609"/>
    <w:rsid w:val="00405197"/>
    <w:rsid w:val="004052E9"/>
    <w:rsid w:val="0040600D"/>
    <w:rsid w:val="00406B84"/>
    <w:rsid w:val="004073A0"/>
    <w:rsid w:val="00412D46"/>
    <w:rsid w:val="00413B7A"/>
    <w:rsid w:val="00414ADC"/>
    <w:rsid w:val="00414DDC"/>
    <w:rsid w:val="00414DEF"/>
    <w:rsid w:val="00420A43"/>
    <w:rsid w:val="00421C7E"/>
    <w:rsid w:val="00424D90"/>
    <w:rsid w:val="00424FCF"/>
    <w:rsid w:val="00426B98"/>
    <w:rsid w:val="00427133"/>
    <w:rsid w:val="004324ED"/>
    <w:rsid w:val="00432FCC"/>
    <w:rsid w:val="00433DD6"/>
    <w:rsid w:val="00436F38"/>
    <w:rsid w:val="00437136"/>
    <w:rsid w:val="00440710"/>
    <w:rsid w:val="004414DE"/>
    <w:rsid w:val="004416A1"/>
    <w:rsid w:val="00441830"/>
    <w:rsid w:val="004433AA"/>
    <w:rsid w:val="00443905"/>
    <w:rsid w:val="00443C88"/>
    <w:rsid w:val="004467C5"/>
    <w:rsid w:val="004472EF"/>
    <w:rsid w:val="00447F2B"/>
    <w:rsid w:val="004501C8"/>
    <w:rsid w:val="00450800"/>
    <w:rsid w:val="004520E1"/>
    <w:rsid w:val="00452B55"/>
    <w:rsid w:val="004537CC"/>
    <w:rsid w:val="00457262"/>
    <w:rsid w:val="00457E0E"/>
    <w:rsid w:val="004659C8"/>
    <w:rsid w:val="00467451"/>
    <w:rsid w:val="00470FE5"/>
    <w:rsid w:val="00472330"/>
    <w:rsid w:val="0047344D"/>
    <w:rsid w:val="00473845"/>
    <w:rsid w:val="004740DC"/>
    <w:rsid w:val="00475C46"/>
    <w:rsid w:val="00475E2B"/>
    <w:rsid w:val="004814A6"/>
    <w:rsid w:val="00483192"/>
    <w:rsid w:val="0048409D"/>
    <w:rsid w:val="0049043D"/>
    <w:rsid w:val="00491EC1"/>
    <w:rsid w:val="004940B6"/>
    <w:rsid w:val="00494ACB"/>
    <w:rsid w:val="00495107"/>
    <w:rsid w:val="00495ECC"/>
    <w:rsid w:val="004A038C"/>
    <w:rsid w:val="004A0772"/>
    <w:rsid w:val="004A093D"/>
    <w:rsid w:val="004A20CA"/>
    <w:rsid w:val="004A4520"/>
    <w:rsid w:val="004A7640"/>
    <w:rsid w:val="004A79B6"/>
    <w:rsid w:val="004B04DF"/>
    <w:rsid w:val="004B17C6"/>
    <w:rsid w:val="004B19DB"/>
    <w:rsid w:val="004B1F0E"/>
    <w:rsid w:val="004B53E5"/>
    <w:rsid w:val="004B5FDD"/>
    <w:rsid w:val="004C0768"/>
    <w:rsid w:val="004C17AC"/>
    <w:rsid w:val="004C1B91"/>
    <w:rsid w:val="004C1FCE"/>
    <w:rsid w:val="004C2760"/>
    <w:rsid w:val="004C2B2A"/>
    <w:rsid w:val="004C381D"/>
    <w:rsid w:val="004C3AB3"/>
    <w:rsid w:val="004C5143"/>
    <w:rsid w:val="004C5AB0"/>
    <w:rsid w:val="004C7A13"/>
    <w:rsid w:val="004D0559"/>
    <w:rsid w:val="004D1312"/>
    <w:rsid w:val="004D1361"/>
    <w:rsid w:val="004D1631"/>
    <w:rsid w:val="004D17C9"/>
    <w:rsid w:val="004D2083"/>
    <w:rsid w:val="004D341D"/>
    <w:rsid w:val="004D3731"/>
    <w:rsid w:val="004D4AFB"/>
    <w:rsid w:val="004D6702"/>
    <w:rsid w:val="004D675C"/>
    <w:rsid w:val="004D6F4A"/>
    <w:rsid w:val="004E07C3"/>
    <w:rsid w:val="004E1524"/>
    <w:rsid w:val="004E2B62"/>
    <w:rsid w:val="004E36C6"/>
    <w:rsid w:val="004E3B63"/>
    <w:rsid w:val="004E4B7D"/>
    <w:rsid w:val="004E53D1"/>
    <w:rsid w:val="004E6C76"/>
    <w:rsid w:val="004F097D"/>
    <w:rsid w:val="004F0B3A"/>
    <w:rsid w:val="004F21B7"/>
    <w:rsid w:val="004F2350"/>
    <w:rsid w:val="004F2659"/>
    <w:rsid w:val="004F5694"/>
    <w:rsid w:val="004F78B1"/>
    <w:rsid w:val="004F7B23"/>
    <w:rsid w:val="00500574"/>
    <w:rsid w:val="00500D70"/>
    <w:rsid w:val="00501D14"/>
    <w:rsid w:val="00502BA0"/>
    <w:rsid w:val="0050407D"/>
    <w:rsid w:val="00504937"/>
    <w:rsid w:val="00504D0D"/>
    <w:rsid w:val="005058ED"/>
    <w:rsid w:val="005058F9"/>
    <w:rsid w:val="00506945"/>
    <w:rsid w:val="00506FA8"/>
    <w:rsid w:val="005074F1"/>
    <w:rsid w:val="005076C0"/>
    <w:rsid w:val="00511769"/>
    <w:rsid w:val="00511D07"/>
    <w:rsid w:val="00512EA6"/>
    <w:rsid w:val="0051313F"/>
    <w:rsid w:val="005141E0"/>
    <w:rsid w:val="00517792"/>
    <w:rsid w:val="00517B3B"/>
    <w:rsid w:val="00522BB8"/>
    <w:rsid w:val="0052608D"/>
    <w:rsid w:val="00526515"/>
    <w:rsid w:val="00526D37"/>
    <w:rsid w:val="00530542"/>
    <w:rsid w:val="00530777"/>
    <w:rsid w:val="00530BF1"/>
    <w:rsid w:val="00530DE8"/>
    <w:rsid w:val="00531926"/>
    <w:rsid w:val="00532723"/>
    <w:rsid w:val="005344CF"/>
    <w:rsid w:val="0053542C"/>
    <w:rsid w:val="00535A79"/>
    <w:rsid w:val="00535DD1"/>
    <w:rsid w:val="00540314"/>
    <w:rsid w:val="005420B7"/>
    <w:rsid w:val="005425EA"/>
    <w:rsid w:val="0054384B"/>
    <w:rsid w:val="00543CD9"/>
    <w:rsid w:val="00544C2F"/>
    <w:rsid w:val="00547505"/>
    <w:rsid w:val="00550207"/>
    <w:rsid w:val="0055040E"/>
    <w:rsid w:val="0055416F"/>
    <w:rsid w:val="005542E0"/>
    <w:rsid w:val="005544E0"/>
    <w:rsid w:val="00555462"/>
    <w:rsid w:val="005567DF"/>
    <w:rsid w:val="00556BC9"/>
    <w:rsid w:val="00556BE4"/>
    <w:rsid w:val="00557BA6"/>
    <w:rsid w:val="00557D71"/>
    <w:rsid w:val="005606E7"/>
    <w:rsid w:val="0056254B"/>
    <w:rsid w:val="00564FE3"/>
    <w:rsid w:val="00565735"/>
    <w:rsid w:val="00565E74"/>
    <w:rsid w:val="005667B0"/>
    <w:rsid w:val="005708F7"/>
    <w:rsid w:val="00571165"/>
    <w:rsid w:val="00572A82"/>
    <w:rsid w:val="00573320"/>
    <w:rsid w:val="00574CC0"/>
    <w:rsid w:val="00574EB2"/>
    <w:rsid w:val="0057524C"/>
    <w:rsid w:val="00575D1D"/>
    <w:rsid w:val="005779E0"/>
    <w:rsid w:val="00577E76"/>
    <w:rsid w:val="00580B65"/>
    <w:rsid w:val="0058114C"/>
    <w:rsid w:val="00581548"/>
    <w:rsid w:val="005816ED"/>
    <w:rsid w:val="0058289B"/>
    <w:rsid w:val="00582A7C"/>
    <w:rsid w:val="00582C2C"/>
    <w:rsid w:val="005842C8"/>
    <w:rsid w:val="00586151"/>
    <w:rsid w:val="00586614"/>
    <w:rsid w:val="00586F1B"/>
    <w:rsid w:val="00587C0B"/>
    <w:rsid w:val="005909D2"/>
    <w:rsid w:val="0059185D"/>
    <w:rsid w:val="005938B0"/>
    <w:rsid w:val="00593C34"/>
    <w:rsid w:val="00595A98"/>
    <w:rsid w:val="00597204"/>
    <w:rsid w:val="005A0BF9"/>
    <w:rsid w:val="005A1B82"/>
    <w:rsid w:val="005A2386"/>
    <w:rsid w:val="005A3417"/>
    <w:rsid w:val="005A3C93"/>
    <w:rsid w:val="005A7260"/>
    <w:rsid w:val="005A7891"/>
    <w:rsid w:val="005B3144"/>
    <w:rsid w:val="005B5CFE"/>
    <w:rsid w:val="005B7060"/>
    <w:rsid w:val="005C0220"/>
    <w:rsid w:val="005C062E"/>
    <w:rsid w:val="005C2AE4"/>
    <w:rsid w:val="005C2B93"/>
    <w:rsid w:val="005C45AB"/>
    <w:rsid w:val="005C486F"/>
    <w:rsid w:val="005C5041"/>
    <w:rsid w:val="005C6625"/>
    <w:rsid w:val="005C764F"/>
    <w:rsid w:val="005D1028"/>
    <w:rsid w:val="005D140E"/>
    <w:rsid w:val="005D1EB5"/>
    <w:rsid w:val="005D2F2F"/>
    <w:rsid w:val="005D3AC8"/>
    <w:rsid w:val="005D3B45"/>
    <w:rsid w:val="005D42F2"/>
    <w:rsid w:val="005D4EB2"/>
    <w:rsid w:val="005D5034"/>
    <w:rsid w:val="005D5E3D"/>
    <w:rsid w:val="005D6CF2"/>
    <w:rsid w:val="005E032D"/>
    <w:rsid w:val="005E0B8A"/>
    <w:rsid w:val="005E1D0B"/>
    <w:rsid w:val="005E1DDA"/>
    <w:rsid w:val="005E295D"/>
    <w:rsid w:val="005E3E5F"/>
    <w:rsid w:val="005E6F88"/>
    <w:rsid w:val="005F1904"/>
    <w:rsid w:val="005F2897"/>
    <w:rsid w:val="005F4C9F"/>
    <w:rsid w:val="005F540E"/>
    <w:rsid w:val="005F6CAE"/>
    <w:rsid w:val="005F7A0E"/>
    <w:rsid w:val="0060093C"/>
    <w:rsid w:val="00602979"/>
    <w:rsid w:val="00603BB9"/>
    <w:rsid w:val="00604179"/>
    <w:rsid w:val="00605814"/>
    <w:rsid w:val="006100D3"/>
    <w:rsid w:val="0061122C"/>
    <w:rsid w:val="00611880"/>
    <w:rsid w:val="00611924"/>
    <w:rsid w:val="00611E5B"/>
    <w:rsid w:val="00614555"/>
    <w:rsid w:val="00614C8E"/>
    <w:rsid w:val="006150F6"/>
    <w:rsid w:val="0061523A"/>
    <w:rsid w:val="0062176E"/>
    <w:rsid w:val="0062304C"/>
    <w:rsid w:val="00623603"/>
    <w:rsid w:val="00623BB4"/>
    <w:rsid w:val="00624B30"/>
    <w:rsid w:val="00624E4D"/>
    <w:rsid w:val="0062547F"/>
    <w:rsid w:val="00626188"/>
    <w:rsid w:val="00631E8C"/>
    <w:rsid w:val="006325D3"/>
    <w:rsid w:val="006335AB"/>
    <w:rsid w:val="006337AC"/>
    <w:rsid w:val="00634438"/>
    <w:rsid w:val="006345C2"/>
    <w:rsid w:val="00634EC5"/>
    <w:rsid w:val="00635308"/>
    <w:rsid w:val="00636741"/>
    <w:rsid w:val="006367E9"/>
    <w:rsid w:val="006378C1"/>
    <w:rsid w:val="00637FD9"/>
    <w:rsid w:val="00640564"/>
    <w:rsid w:val="0064143A"/>
    <w:rsid w:val="00641E95"/>
    <w:rsid w:val="00641EC5"/>
    <w:rsid w:val="00642041"/>
    <w:rsid w:val="00642181"/>
    <w:rsid w:val="00642E0F"/>
    <w:rsid w:val="0064370D"/>
    <w:rsid w:val="00644821"/>
    <w:rsid w:val="00647012"/>
    <w:rsid w:val="00651519"/>
    <w:rsid w:val="00651E8C"/>
    <w:rsid w:val="00652307"/>
    <w:rsid w:val="006564F3"/>
    <w:rsid w:val="006571F8"/>
    <w:rsid w:val="00660E15"/>
    <w:rsid w:val="00660E44"/>
    <w:rsid w:val="00662212"/>
    <w:rsid w:val="006648FE"/>
    <w:rsid w:val="006655FB"/>
    <w:rsid w:val="00666D99"/>
    <w:rsid w:val="00667596"/>
    <w:rsid w:val="00671FB8"/>
    <w:rsid w:val="00672AE1"/>
    <w:rsid w:val="0067336F"/>
    <w:rsid w:val="006801F5"/>
    <w:rsid w:val="00680D99"/>
    <w:rsid w:val="00682F96"/>
    <w:rsid w:val="00683C5D"/>
    <w:rsid w:val="00686B67"/>
    <w:rsid w:val="0068751B"/>
    <w:rsid w:val="00687820"/>
    <w:rsid w:val="006905BB"/>
    <w:rsid w:val="00690899"/>
    <w:rsid w:val="00694B35"/>
    <w:rsid w:val="00695A55"/>
    <w:rsid w:val="00696920"/>
    <w:rsid w:val="00696DD6"/>
    <w:rsid w:val="006A00C1"/>
    <w:rsid w:val="006A256E"/>
    <w:rsid w:val="006A2E0F"/>
    <w:rsid w:val="006A2FE0"/>
    <w:rsid w:val="006A4004"/>
    <w:rsid w:val="006A483A"/>
    <w:rsid w:val="006A5523"/>
    <w:rsid w:val="006A5BFE"/>
    <w:rsid w:val="006A7F88"/>
    <w:rsid w:val="006B0B21"/>
    <w:rsid w:val="006B1230"/>
    <w:rsid w:val="006B1326"/>
    <w:rsid w:val="006B2D1B"/>
    <w:rsid w:val="006B37B8"/>
    <w:rsid w:val="006B484F"/>
    <w:rsid w:val="006B742B"/>
    <w:rsid w:val="006C00F0"/>
    <w:rsid w:val="006C13AA"/>
    <w:rsid w:val="006C186B"/>
    <w:rsid w:val="006C3075"/>
    <w:rsid w:val="006C35D5"/>
    <w:rsid w:val="006C413A"/>
    <w:rsid w:val="006C53B5"/>
    <w:rsid w:val="006C61DA"/>
    <w:rsid w:val="006C61E8"/>
    <w:rsid w:val="006C6641"/>
    <w:rsid w:val="006C6672"/>
    <w:rsid w:val="006C6BBA"/>
    <w:rsid w:val="006C6F0B"/>
    <w:rsid w:val="006D0756"/>
    <w:rsid w:val="006D1EF7"/>
    <w:rsid w:val="006D55FF"/>
    <w:rsid w:val="006D57A5"/>
    <w:rsid w:val="006D6E74"/>
    <w:rsid w:val="006D75DF"/>
    <w:rsid w:val="006E051C"/>
    <w:rsid w:val="006E0DC6"/>
    <w:rsid w:val="006E2A28"/>
    <w:rsid w:val="006E3673"/>
    <w:rsid w:val="006E3F8B"/>
    <w:rsid w:val="006E4050"/>
    <w:rsid w:val="006E6520"/>
    <w:rsid w:val="006E780E"/>
    <w:rsid w:val="006F0DDB"/>
    <w:rsid w:val="006F1E35"/>
    <w:rsid w:val="006F1F41"/>
    <w:rsid w:val="006F28C8"/>
    <w:rsid w:val="006F38ED"/>
    <w:rsid w:val="006F3F24"/>
    <w:rsid w:val="006F487E"/>
    <w:rsid w:val="006F4C5F"/>
    <w:rsid w:val="006F7255"/>
    <w:rsid w:val="006F7D4F"/>
    <w:rsid w:val="0070172D"/>
    <w:rsid w:val="007023E0"/>
    <w:rsid w:val="00703F09"/>
    <w:rsid w:val="0070415D"/>
    <w:rsid w:val="007045DD"/>
    <w:rsid w:val="00706B43"/>
    <w:rsid w:val="00706B48"/>
    <w:rsid w:val="007119D9"/>
    <w:rsid w:val="00712088"/>
    <w:rsid w:val="007168A3"/>
    <w:rsid w:val="00716B8E"/>
    <w:rsid w:val="00720467"/>
    <w:rsid w:val="00720BDB"/>
    <w:rsid w:val="00721A1C"/>
    <w:rsid w:val="00721B28"/>
    <w:rsid w:val="00722175"/>
    <w:rsid w:val="00723F22"/>
    <w:rsid w:val="00724ECD"/>
    <w:rsid w:val="0072576D"/>
    <w:rsid w:val="00725ED7"/>
    <w:rsid w:val="00727175"/>
    <w:rsid w:val="00731010"/>
    <w:rsid w:val="00731DCF"/>
    <w:rsid w:val="00731DD6"/>
    <w:rsid w:val="0073226F"/>
    <w:rsid w:val="00733222"/>
    <w:rsid w:val="00733AB3"/>
    <w:rsid w:val="00734CFE"/>
    <w:rsid w:val="00736F17"/>
    <w:rsid w:val="00737137"/>
    <w:rsid w:val="0073729C"/>
    <w:rsid w:val="007374B4"/>
    <w:rsid w:val="0073772A"/>
    <w:rsid w:val="00740D6C"/>
    <w:rsid w:val="007437FF"/>
    <w:rsid w:val="00743C26"/>
    <w:rsid w:val="00744305"/>
    <w:rsid w:val="00745037"/>
    <w:rsid w:val="00745A5A"/>
    <w:rsid w:val="00745C79"/>
    <w:rsid w:val="0075232A"/>
    <w:rsid w:val="00752EC2"/>
    <w:rsid w:val="00754E05"/>
    <w:rsid w:val="00756F97"/>
    <w:rsid w:val="007574A2"/>
    <w:rsid w:val="00760E0F"/>
    <w:rsid w:val="0076276D"/>
    <w:rsid w:val="00764D85"/>
    <w:rsid w:val="00764ED3"/>
    <w:rsid w:val="00765596"/>
    <w:rsid w:val="007674DA"/>
    <w:rsid w:val="00770176"/>
    <w:rsid w:val="00770CC7"/>
    <w:rsid w:val="007710CB"/>
    <w:rsid w:val="007721B1"/>
    <w:rsid w:val="007729C0"/>
    <w:rsid w:val="0077367E"/>
    <w:rsid w:val="007743D9"/>
    <w:rsid w:val="00774768"/>
    <w:rsid w:val="00774EFA"/>
    <w:rsid w:val="00774F3E"/>
    <w:rsid w:val="007778DB"/>
    <w:rsid w:val="00777EE6"/>
    <w:rsid w:val="00780069"/>
    <w:rsid w:val="00781186"/>
    <w:rsid w:val="00783B7E"/>
    <w:rsid w:val="00783CEA"/>
    <w:rsid w:val="0078421B"/>
    <w:rsid w:val="0078455E"/>
    <w:rsid w:val="007845AA"/>
    <w:rsid w:val="00784F2D"/>
    <w:rsid w:val="00785197"/>
    <w:rsid w:val="00785591"/>
    <w:rsid w:val="007858AE"/>
    <w:rsid w:val="007864AC"/>
    <w:rsid w:val="00787055"/>
    <w:rsid w:val="00787A01"/>
    <w:rsid w:val="00787FD5"/>
    <w:rsid w:val="00791D38"/>
    <w:rsid w:val="00793295"/>
    <w:rsid w:val="00793A12"/>
    <w:rsid w:val="00794C27"/>
    <w:rsid w:val="00797206"/>
    <w:rsid w:val="007A13B0"/>
    <w:rsid w:val="007A15A9"/>
    <w:rsid w:val="007A1EA4"/>
    <w:rsid w:val="007A469A"/>
    <w:rsid w:val="007A5713"/>
    <w:rsid w:val="007A6244"/>
    <w:rsid w:val="007B0415"/>
    <w:rsid w:val="007B193A"/>
    <w:rsid w:val="007B3E8A"/>
    <w:rsid w:val="007B48D5"/>
    <w:rsid w:val="007B4EBC"/>
    <w:rsid w:val="007B5178"/>
    <w:rsid w:val="007B571A"/>
    <w:rsid w:val="007B5751"/>
    <w:rsid w:val="007B737E"/>
    <w:rsid w:val="007C065C"/>
    <w:rsid w:val="007C5B5E"/>
    <w:rsid w:val="007C65CE"/>
    <w:rsid w:val="007C728E"/>
    <w:rsid w:val="007C7816"/>
    <w:rsid w:val="007C7A6B"/>
    <w:rsid w:val="007D0E8F"/>
    <w:rsid w:val="007E12BE"/>
    <w:rsid w:val="007E13AF"/>
    <w:rsid w:val="007E3A03"/>
    <w:rsid w:val="007E3C49"/>
    <w:rsid w:val="007E40ED"/>
    <w:rsid w:val="007E540D"/>
    <w:rsid w:val="007E6961"/>
    <w:rsid w:val="007E6979"/>
    <w:rsid w:val="007E7149"/>
    <w:rsid w:val="007F021D"/>
    <w:rsid w:val="007F0346"/>
    <w:rsid w:val="007F2BC5"/>
    <w:rsid w:val="007F2C92"/>
    <w:rsid w:val="007F4876"/>
    <w:rsid w:val="007F5336"/>
    <w:rsid w:val="007F5452"/>
    <w:rsid w:val="007F5FD6"/>
    <w:rsid w:val="007F72AD"/>
    <w:rsid w:val="008004D7"/>
    <w:rsid w:val="008029C3"/>
    <w:rsid w:val="00802AC1"/>
    <w:rsid w:val="00803725"/>
    <w:rsid w:val="00803804"/>
    <w:rsid w:val="00804AF4"/>
    <w:rsid w:val="008050AD"/>
    <w:rsid w:val="00807B11"/>
    <w:rsid w:val="0081045B"/>
    <w:rsid w:val="00813117"/>
    <w:rsid w:val="00813502"/>
    <w:rsid w:val="00813836"/>
    <w:rsid w:val="00813D56"/>
    <w:rsid w:val="00814357"/>
    <w:rsid w:val="00814929"/>
    <w:rsid w:val="00815E89"/>
    <w:rsid w:val="00816327"/>
    <w:rsid w:val="008164F9"/>
    <w:rsid w:val="00821D77"/>
    <w:rsid w:val="008249A2"/>
    <w:rsid w:val="00826160"/>
    <w:rsid w:val="00827607"/>
    <w:rsid w:val="00827AF2"/>
    <w:rsid w:val="008317F5"/>
    <w:rsid w:val="00831EF4"/>
    <w:rsid w:val="00833A09"/>
    <w:rsid w:val="00834057"/>
    <w:rsid w:val="008363F6"/>
    <w:rsid w:val="0083782A"/>
    <w:rsid w:val="00840930"/>
    <w:rsid w:val="00840C63"/>
    <w:rsid w:val="008418A8"/>
    <w:rsid w:val="00841ECF"/>
    <w:rsid w:val="008439C4"/>
    <w:rsid w:val="00844056"/>
    <w:rsid w:val="00846574"/>
    <w:rsid w:val="00846E35"/>
    <w:rsid w:val="00846F06"/>
    <w:rsid w:val="00846FF3"/>
    <w:rsid w:val="00853894"/>
    <w:rsid w:val="00854371"/>
    <w:rsid w:val="0085485F"/>
    <w:rsid w:val="00854885"/>
    <w:rsid w:val="00854CBB"/>
    <w:rsid w:val="008553FB"/>
    <w:rsid w:val="008556D4"/>
    <w:rsid w:val="008563A5"/>
    <w:rsid w:val="00857A3E"/>
    <w:rsid w:val="00857EEB"/>
    <w:rsid w:val="00860418"/>
    <w:rsid w:val="00860A47"/>
    <w:rsid w:val="008612B1"/>
    <w:rsid w:val="008626D9"/>
    <w:rsid w:val="0086363E"/>
    <w:rsid w:val="0086717E"/>
    <w:rsid w:val="008672A7"/>
    <w:rsid w:val="0086762E"/>
    <w:rsid w:val="0086777C"/>
    <w:rsid w:val="00867E87"/>
    <w:rsid w:val="00871B6E"/>
    <w:rsid w:val="00871FE0"/>
    <w:rsid w:val="00872D13"/>
    <w:rsid w:val="00876D41"/>
    <w:rsid w:val="008778FC"/>
    <w:rsid w:val="00877C13"/>
    <w:rsid w:val="00880693"/>
    <w:rsid w:val="00880D25"/>
    <w:rsid w:val="008820DE"/>
    <w:rsid w:val="00885A65"/>
    <w:rsid w:val="00886173"/>
    <w:rsid w:val="008868D4"/>
    <w:rsid w:val="0088697C"/>
    <w:rsid w:val="00887AE5"/>
    <w:rsid w:val="00887F15"/>
    <w:rsid w:val="00887FE6"/>
    <w:rsid w:val="008934E3"/>
    <w:rsid w:val="008948F4"/>
    <w:rsid w:val="008970F3"/>
    <w:rsid w:val="008A03CE"/>
    <w:rsid w:val="008A139D"/>
    <w:rsid w:val="008A1921"/>
    <w:rsid w:val="008A2436"/>
    <w:rsid w:val="008A285A"/>
    <w:rsid w:val="008A43D2"/>
    <w:rsid w:val="008A5026"/>
    <w:rsid w:val="008A787C"/>
    <w:rsid w:val="008B0AD7"/>
    <w:rsid w:val="008B16D5"/>
    <w:rsid w:val="008B1E49"/>
    <w:rsid w:val="008B1FF2"/>
    <w:rsid w:val="008B28CC"/>
    <w:rsid w:val="008B554B"/>
    <w:rsid w:val="008B5768"/>
    <w:rsid w:val="008B612B"/>
    <w:rsid w:val="008B6C47"/>
    <w:rsid w:val="008C0043"/>
    <w:rsid w:val="008C0836"/>
    <w:rsid w:val="008C2376"/>
    <w:rsid w:val="008C41CD"/>
    <w:rsid w:val="008C4B43"/>
    <w:rsid w:val="008C7D93"/>
    <w:rsid w:val="008D27F7"/>
    <w:rsid w:val="008D4021"/>
    <w:rsid w:val="008D4AB0"/>
    <w:rsid w:val="008D6CAF"/>
    <w:rsid w:val="008D6ED8"/>
    <w:rsid w:val="008D769A"/>
    <w:rsid w:val="008E0FDF"/>
    <w:rsid w:val="008E1AB5"/>
    <w:rsid w:val="008E1F4D"/>
    <w:rsid w:val="008E3CB1"/>
    <w:rsid w:val="008E3F49"/>
    <w:rsid w:val="008E4D58"/>
    <w:rsid w:val="008E6DD9"/>
    <w:rsid w:val="008F09B4"/>
    <w:rsid w:val="008F1556"/>
    <w:rsid w:val="008F4365"/>
    <w:rsid w:val="008F74FC"/>
    <w:rsid w:val="0090057A"/>
    <w:rsid w:val="00901809"/>
    <w:rsid w:val="00902AD4"/>
    <w:rsid w:val="00904A5D"/>
    <w:rsid w:val="00904D9D"/>
    <w:rsid w:val="00905907"/>
    <w:rsid w:val="00905C8E"/>
    <w:rsid w:val="00906FA6"/>
    <w:rsid w:val="00910FBD"/>
    <w:rsid w:val="00912780"/>
    <w:rsid w:val="00912C15"/>
    <w:rsid w:val="00914D8F"/>
    <w:rsid w:val="0091542D"/>
    <w:rsid w:val="009170FD"/>
    <w:rsid w:val="009177AE"/>
    <w:rsid w:val="00922131"/>
    <w:rsid w:val="00922614"/>
    <w:rsid w:val="00923282"/>
    <w:rsid w:val="009235D8"/>
    <w:rsid w:val="00924D65"/>
    <w:rsid w:val="009256C7"/>
    <w:rsid w:val="00926AFC"/>
    <w:rsid w:val="00926D31"/>
    <w:rsid w:val="009279AB"/>
    <w:rsid w:val="00927B1A"/>
    <w:rsid w:val="00930204"/>
    <w:rsid w:val="009327CB"/>
    <w:rsid w:val="00932F33"/>
    <w:rsid w:val="00937C35"/>
    <w:rsid w:val="00940ED7"/>
    <w:rsid w:val="0094201E"/>
    <w:rsid w:val="009429EF"/>
    <w:rsid w:val="009432E9"/>
    <w:rsid w:val="00944A49"/>
    <w:rsid w:val="00945AB4"/>
    <w:rsid w:val="00945B9F"/>
    <w:rsid w:val="0094696D"/>
    <w:rsid w:val="00947D10"/>
    <w:rsid w:val="0095387D"/>
    <w:rsid w:val="009538E7"/>
    <w:rsid w:val="009547B2"/>
    <w:rsid w:val="009549C8"/>
    <w:rsid w:val="00954A7C"/>
    <w:rsid w:val="009551F3"/>
    <w:rsid w:val="00955B6E"/>
    <w:rsid w:val="0095693A"/>
    <w:rsid w:val="00963912"/>
    <w:rsid w:val="009651D1"/>
    <w:rsid w:val="00966261"/>
    <w:rsid w:val="00966398"/>
    <w:rsid w:val="00970AE7"/>
    <w:rsid w:val="009719FE"/>
    <w:rsid w:val="00972703"/>
    <w:rsid w:val="00972F19"/>
    <w:rsid w:val="00973616"/>
    <w:rsid w:val="00973E93"/>
    <w:rsid w:val="00975F9E"/>
    <w:rsid w:val="009761CD"/>
    <w:rsid w:val="00976F9A"/>
    <w:rsid w:val="0098033A"/>
    <w:rsid w:val="00982B81"/>
    <w:rsid w:val="0098501B"/>
    <w:rsid w:val="00987873"/>
    <w:rsid w:val="00990BB1"/>
    <w:rsid w:val="009929D3"/>
    <w:rsid w:val="00992FD2"/>
    <w:rsid w:val="00994503"/>
    <w:rsid w:val="00995F0F"/>
    <w:rsid w:val="009968DE"/>
    <w:rsid w:val="00996B04"/>
    <w:rsid w:val="00997981"/>
    <w:rsid w:val="00997A9C"/>
    <w:rsid w:val="009A16B8"/>
    <w:rsid w:val="009A1B26"/>
    <w:rsid w:val="009A3106"/>
    <w:rsid w:val="009A3EC9"/>
    <w:rsid w:val="009A5B76"/>
    <w:rsid w:val="009A64AD"/>
    <w:rsid w:val="009B0299"/>
    <w:rsid w:val="009B09F1"/>
    <w:rsid w:val="009B1B98"/>
    <w:rsid w:val="009B23CC"/>
    <w:rsid w:val="009B24CD"/>
    <w:rsid w:val="009B29F5"/>
    <w:rsid w:val="009B4342"/>
    <w:rsid w:val="009B43BF"/>
    <w:rsid w:val="009B44CA"/>
    <w:rsid w:val="009B49E9"/>
    <w:rsid w:val="009B4D6B"/>
    <w:rsid w:val="009B75CD"/>
    <w:rsid w:val="009B7706"/>
    <w:rsid w:val="009C010A"/>
    <w:rsid w:val="009C03A2"/>
    <w:rsid w:val="009C211F"/>
    <w:rsid w:val="009C25B6"/>
    <w:rsid w:val="009C313F"/>
    <w:rsid w:val="009C3B63"/>
    <w:rsid w:val="009C409C"/>
    <w:rsid w:val="009C509D"/>
    <w:rsid w:val="009C5818"/>
    <w:rsid w:val="009C7B2F"/>
    <w:rsid w:val="009C7D61"/>
    <w:rsid w:val="009D0946"/>
    <w:rsid w:val="009D0BC8"/>
    <w:rsid w:val="009D1C84"/>
    <w:rsid w:val="009D220D"/>
    <w:rsid w:val="009D227D"/>
    <w:rsid w:val="009D4923"/>
    <w:rsid w:val="009D512D"/>
    <w:rsid w:val="009D6076"/>
    <w:rsid w:val="009D6B42"/>
    <w:rsid w:val="009D7EBA"/>
    <w:rsid w:val="009E0607"/>
    <w:rsid w:val="009E18B0"/>
    <w:rsid w:val="009E527E"/>
    <w:rsid w:val="009E68B8"/>
    <w:rsid w:val="009E736D"/>
    <w:rsid w:val="009E7585"/>
    <w:rsid w:val="009F0ED6"/>
    <w:rsid w:val="009F11D6"/>
    <w:rsid w:val="009F15CE"/>
    <w:rsid w:val="009F1BA6"/>
    <w:rsid w:val="009F4133"/>
    <w:rsid w:val="009F54A0"/>
    <w:rsid w:val="009F6185"/>
    <w:rsid w:val="009F6273"/>
    <w:rsid w:val="009F674F"/>
    <w:rsid w:val="009F749F"/>
    <w:rsid w:val="00A01452"/>
    <w:rsid w:val="00A01B8D"/>
    <w:rsid w:val="00A01DC3"/>
    <w:rsid w:val="00A027B7"/>
    <w:rsid w:val="00A043B4"/>
    <w:rsid w:val="00A04B37"/>
    <w:rsid w:val="00A0640B"/>
    <w:rsid w:val="00A0692F"/>
    <w:rsid w:val="00A07B0C"/>
    <w:rsid w:val="00A10A73"/>
    <w:rsid w:val="00A10FC5"/>
    <w:rsid w:val="00A127D6"/>
    <w:rsid w:val="00A13DC0"/>
    <w:rsid w:val="00A144E1"/>
    <w:rsid w:val="00A15E38"/>
    <w:rsid w:val="00A16E44"/>
    <w:rsid w:val="00A17968"/>
    <w:rsid w:val="00A20258"/>
    <w:rsid w:val="00A204DA"/>
    <w:rsid w:val="00A20B5E"/>
    <w:rsid w:val="00A211EA"/>
    <w:rsid w:val="00A2167C"/>
    <w:rsid w:val="00A226D5"/>
    <w:rsid w:val="00A22D94"/>
    <w:rsid w:val="00A23538"/>
    <w:rsid w:val="00A23F74"/>
    <w:rsid w:val="00A2446B"/>
    <w:rsid w:val="00A2447A"/>
    <w:rsid w:val="00A26248"/>
    <w:rsid w:val="00A32179"/>
    <w:rsid w:val="00A339A6"/>
    <w:rsid w:val="00A33A5C"/>
    <w:rsid w:val="00A34A2D"/>
    <w:rsid w:val="00A34DF7"/>
    <w:rsid w:val="00A3624A"/>
    <w:rsid w:val="00A362B3"/>
    <w:rsid w:val="00A37809"/>
    <w:rsid w:val="00A4021D"/>
    <w:rsid w:val="00A40E10"/>
    <w:rsid w:val="00A40F32"/>
    <w:rsid w:val="00A41718"/>
    <w:rsid w:val="00A4182A"/>
    <w:rsid w:val="00A41A84"/>
    <w:rsid w:val="00A42C53"/>
    <w:rsid w:val="00A430FF"/>
    <w:rsid w:val="00A43F2A"/>
    <w:rsid w:val="00A44B7F"/>
    <w:rsid w:val="00A45A0E"/>
    <w:rsid w:val="00A46556"/>
    <w:rsid w:val="00A46912"/>
    <w:rsid w:val="00A477BF"/>
    <w:rsid w:val="00A5249E"/>
    <w:rsid w:val="00A52C88"/>
    <w:rsid w:val="00A52DBB"/>
    <w:rsid w:val="00A54939"/>
    <w:rsid w:val="00A556BF"/>
    <w:rsid w:val="00A56C33"/>
    <w:rsid w:val="00A603C5"/>
    <w:rsid w:val="00A6152C"/>
    <w:rsid w:val="00A61D37"/>
    <w:rsid w:val="00A620C1"/>
    <w:rsid w:val="00A6224F"/>
    <w:rsid w:val="00A63EC7"/>
    <w:rsid w:val="00A6536D"/>
    <w:rsid w:val="00A67CE1"/>
    <w:rsid w:val="00A72656"/>
    <w:rsid w:val="00A73069"/>
    <w:rsid w:val="00A735DD"/>
    <w:rsid w:val="00A73F33"/>
    <w:rsid w:val="00A74690"/>
    <w:rsid w:val="00A807CA"/>
    <w:rsid w:val="00A81579"/>
    <w:rsid w:val="00A81C16"/>
    <w:rsid w:val="00A8281E"/>
    <w:rsid w:val="00A83CF0"/>
    <w:rsid w:val="00A840FD"/>
    <w:rsid w:val="00A84D8B"/>
    <w:rsid w:val="00A85191"/>
    <w:rsid w:val="00A856C1"/>
    <w:rsid w:val="00A858E0"/>
    <w:rsid w:val="00A87553"/>
    <w:rsid w:val="00A912C6"/>
    <w:rsid w:val="00A91788"/>
    <w:rsid w:val="00A934FF"/>
    <w:rsid w:val="00A94050"/>
    <w:rsid w:val="00A95758"/>
    <w:rsid w:val="00A960DA"/>
    <w:rsid w:val="00A96585"/>
    <w:rsid w:val="00A96BA8"/>
    <w:rsid w:val="00AA3172"/>
    <w:rsid w:val="00AA5152"/>
    <w:rsid w:val="00AA5175"/>
    <w:rsid w:val="00AA63C6"/>
    <w:rsid w:val="00AB27F7"/>
    <w:rsid w:val="00AB3A25"/>
    <w:rsid w:val="00AB5C73"/>
    <w:rsid w:val="00AB6201"/>
    <w:rsid w:val="00AB6525"/>
    <w:rsid w:val="00AB6F03"/>
    <w:rsid w:val="00AC0423"/>
    <w:rsid w:val="00AC07B3"/>
    <w:rsid w:val="00AC423A"/>
    <w:rsid w:val="00AC443C"/>
    <w:rsid w:val="00AC4CC6"/>
    <w:rsid w:val="00AC4FB5"/>
    <w:rsid w:val="00AC5FDB"/>
    <w:rsid w:val="00AC5FE1"/>
    <w:rsid w:val="00AC6696"/>
    <w:rsid w:val="00AC76A8"/>
    <w:rsid w:val="00AD01F0"/>
    <w:rsid w:val="00AD0F9D"/>
    <w:rsid w:val="00AD22B5"/>
    <w:rsid w:val="00AD2314"/>
    <w:rsid w:val="00AD2698"/>
    <w:rsid w:val="00AD3B0D"/>
    <w:rsid w:val="00AD5FD6"/>
    <w:rsid w:val="00AD6A88"/>
    <w:rsid w:val="00AD7592"/>
    <w:rsid w:val="00AD7B57"/>
    <w:rsid w:val="00AE036B"/>
    <w:rsid w:val="00AE0E59"/>
    <w:rsid w:val="00AE3A56"/>
    <w:rsid w:val="00AE5C1D"/>
    <w:rsid w:val="00AE5FC7"/>
    <w:rsid w:val="00AF0163"/>
    <w:rsid w:val="00AF04E1"/>
    <w:rsid w:val="00AF4060"/>
    <w:rsid w:val="00AF52C1"/>
    <w:rsid w:val="00AF5FA3"/>
    <w:rsid w:val="00AF6244"/>
    <w:rsid w:val="00AF6871"/>
    <w:rsid w:val="00B002F1"/>
    <w:rsid w:val="00B00C8C"/>
    <w:rsid w:val="00B010E6"/>
    <w:rsid w:val="00B01518"/>
    <w:rsid w:val="00B14675"/>
    <w:rsid w:val="00B16B90"/>
    <w:rsid w:val="00B17836"/>
    <w:rsid w:val="00B2035A"/>
    <w:rsid w:val="00B20883"/>
    <w:rsid w:val="00B2148B"/>
    <w:rsid w:val="00B2317A"/>
    <w:rsid w:val="00B2429A"/>
    <w:rsid w:val="00B25FAC"/>
    <w:rsid w:val="00B26624"/>
    <w:rsid w:val="00B26BDB"/>
    <w:rsid w:val="00B33051"/>
    <w:rsid w:val="00B34AC9"/>
    <w:rsid w:val="00B34BD9"/>
    <w:rsid w:val="00B34C91"/>
    <w:rsid w:val="00B35984"/>
    <w:rsid w:val="00B35B07"/>
    <w:rsid w:val="00B3648B"/>
    <w:rsid w:val="00B37461"/>
    <w:rsid w:val="00B40F4E"/>
    <w:rsid w:val="00B41D42"/>
    <w:rsid w:val="00B436C1"/>
    <w:rsid w:val="00B43ED8"/>
    <w:rsid w:val="00B45462"/>
    <w:rsid w:val="00B455D9"/>
    <w:rsid w:val="00B45BA5"/>
    <w:rsid w:val="00B47B32"/>
    <w:rsid w:val="00B52D0A"/>
    <w:rsid w:val="00B55563"/>
    <w:rsid w:val="00B56EF3"/>
    <w:rsid w:val="00B618F7"/>
    <w:rsid w:val="00B6217D"/>
    <w:rsid w:val="00B625C9"/>
    <w:rsid w:val="00B63BA0"/>
    <w:rsid w:val="00B64510"/>
    <w:rsid w:val="00B65789"/>
    <w:rsid w:val="00B65D7B"/>
    <w:rsid w:val="00B664EF"/>
    <w:rsid w:val="00B71750"/>
    <w:rsid w:val="00B73280"/>
    <w:rsid w:val="00B7424C"/>
    <w:rsid w:val="00B759CB"/>
    <w:rsid w:val="00B76858"/>
    <w:rsid w:val="00B80699"/>
    <w:rsid w:val="00B81688"/>
    <w:rsid w:val="00B82DA7"/>
    <w:rsid w:val="00B84583"/>
    <w:rsid w:val="00B85649"/>
    <w:rsid w:val="00B85882"/>
    <w:rsid w:val="00B85899"/>
    <w:rsid w:val="00B870D7"/>
    <w:rsid w:val="00B877BC"/>
    <w:rsid w:val="00B87C0D"/>
    <w:rsid w:val="00B87CBF"/>
    <w:rsid w:val="00B906D7"/>
    <w:rsid w:val="00B907C1"/>
    <w:rsid w:val="00B924C6"/>
    <w:rsid w:val="00B93DDA"/>
    <w:rsid w:val="00B94480"/>
    <w:rsid w:val="00B97099"/>
    <w:rsid w:val="00BA04DB"/>
    <w:rsid w:val="00BA058F"/>
    <w:rsid w:val="00BA06FF"/>
    <w:rsid w:val="00BA11CE"/>
    <w:rsid w:val="00BA2632"/>
    <w:rsid w:val="00BA3E7B"/>
    <w:rsid w:val="00BA3FFD"/>
    <w:rsid w:val="00BA6805"/>
    <w:rsid w:val="00BA7258"/>
    <w:rsid w:val="00BB0598"/>
    <w:rsid w:val="00BB066C"/>
    <w:rsid w:val="00BB1017"/>
    <w:rsid w:val="00BB1759"/>
    <w:rsid w:val="00BB1FCF"/>
    <w:rsid w:val="00BB289F"/>
    <w:rsid w:val="00BB3063"/>
    <w:rsid w:val="00BB3132"/>
    <w:rsid w:val="00BB40C8"/>
    <w:rsid w:val="00BB51D0"/>
    <w:rsid w:val="00BB56AB"/>
    <w:rsid w:val="00BB5C19"/>
    <w:rsid w:val="00BC1609"/>
    <w:rsid w:val="00BC225C"/>
    <w:rsid w:val="00BC43A9"/>
    <w:rsid w:val="00BC6DF5"/>
    <w:rsid w:val="00BD1F6B"/>
    <w:rsid w:val="00BD5C6B"/>
    <w:rsid w:val="00BD717E"/>
    <w:rsid w:val="00BE1C0C"/>
    <w:rsid w:val="00BE3A38"/>
    <w:rsid w:val="00BE7034"/>
    <w:rsid w:val="00BE7352"/>
    <w:rsid w:val="00BE747D"/>
    <w:rsid w:val="00BF163C"/>
    <w:rsid w:val="00BF1A3C"/>
    <w:rsid w:val="00BF1BBA"/>
    <w:rsid w:val="00BF2339"/>
    <w:rsid w:val="00BF2447"/>
    <w:rsid w:val="00BF31CC"/>
    <w:rsid w:val="00BF352C"/>
    <w:rsid w:val="00BF3AE8"/>
    <w:rsid w:val="00BF3E9B"/>
    <w:rsid w:val="00BF43FB"/>
    <w:rsid w:val="00BF5722"/>
    <w:rsid w:val="00BF6539"/>
    <w:rsid w:val="00C00027"/>
    <w:rsid w:val="00C00F62"/>
    <w:rsid w:val="00C012C1"/>
    <w:rsid w:val="00C029D8"/>
    <w:rsid w:val="00C02C8C"/>
    <w:rsid w:val="00C038BD"/>
    <w:rsid w:val="00C054E2"/>
    <w:rsid w:val="00C05524"/>
    <w:rsid w:val="00C05BC3"/>
    <w:rsid w:val="00C06280"/>
    <w:rsid w:val="00C062E3"/>
    <w:rsid w:val="00C07B84"/>
    <w:rsid w:val="00C106D8"/>
    <w:rsid w:val="00C11B36"/>
    <w:rsid w:val="00C11C8E"/>
    <w:rsid w:val="00C1231F"/>
    <w:rsid w:val="00C124E3"/>
    <w:rsid w:val="00C135E6"/>
    <w:rsid w:val="00C14FB7"/>
    <w:rsid w:val="00C1712C"/>
    <w:rsid w:val="00C17276"/>
    <w:rsid w:val="00C22E2E"/>
    <w:rsid w:val="00C23CD7"/>
    <w:rsid w:val="00C24D21"/>
    <w:rsid w:val="00C26224"/>
    <w:rsid w:val="00C276F0"/>
    <w:rsid w:val="00C31FB2"/>
    <w:rsid w:val="00C32412"/>
    <w:rsid w:val="00C34AE4"/>
    <w:rsid w:val="00C35531"/>
    <w:rsid w:val="00C355B2"/>
    <w:rsid w:val="00C355FF"/>
    <w:rsid w:val="00C37179"/>
    <w:rsid w:val="00C371FB"/>
    <w:rsid w:val="00C4033B"/>
    <w:rsid w:val="00C41848"/>
    <w:rsid w:val="00C421AA"/>
    <w:rsid w:val="00C45E80"/>
    <w:rsid w:val="00C46A3F"/>
    <w:rsid w:val="00C46D2A"/>
    <w:rsid w:val="00C46F24"/>
    <w:rsid w:val="00C475BE"/>
    <w:rsid w:val="00C506A2"/>
    <w:rsid w:val="00C5166C"/>
    <w:rsid w:val="00C51ACE"/>
    <w:rsid w:val="00C51FCA"/>
    <w:rsid w:val="00C52A0B"/>
    <w:rsid w:val="00C54007"/>
    <w:rsid w:val="00C56A30"/>
    <w:rsid w:val="00C57E77"/>
    <w:rsid w:val="00C605EE"/>
    <w:rsid w:val="00C6196C"/>
    <w:rsid w:val="00C62AC9"/>
    <w:rsid w:val="00C632F8"/>
    <w:rsid w:val="00C6353C"/>
    <w:rsid w:val="00C63B4F"/>
    <w:rsid w:val="00C6478C"/>
    <w:rsid w:val="00C6529D"/>
    <w:rsid w:val="00C65BA1"/>
    <w:rsid w:val="00C706C4"/>
    <w:rsid w:val="00C719A5"/>
    <w:rsid w:val="00C71AF9"/>
    <w:rsid w:val="00C72232"/>
    <w:rsid w:val="00C73581"/>
    <w:rsid w:val="00C7519B"/>
    <w:rsid w:val="00C754F5"/>
    <w:rsid w:val="00C758AD"/>
    <w:rsid w:val="00C76385"/>
    <w:rsid w:val="00C84D74"/>
    <w:rsid w:val="00C856EB"/>
    <w:rsid w:val="00C85847"/>
    <w:rsid w:val="00C865D9"/>
    <w:rsid w:val="00C87144"/>
    <w:rsid w:val="00C87B2C"/>
    <w:rsid w:val="00C906A0"/>
    <w:rsid w:val="00C93928"/>
    <w:rsid w:val="00C93A49"/>
    <w:rsid w:val="00C95EA9"/>
    <w:rsid w:val="00C96293"/>
    <w:rsid w:val="00C971A0"/>
    <w:rsid w:val="00C97CB2"/>
    <w:rsid w:val="00CA0A6F"/>
    <w:rsid w:val="00CA3662"/>
    <w:rsid w:val="00CA461C"/>
    <w:rsid w:val="00CA47DC"/>
    <w:rsid w:val="00CA58C5"/>
    <w:rsid w:val="00CA5F2B"/>
    <w:rsid w:val="00CA6580"/>
    <w:rsid w:val="00CB084B"/>
    <w:rsid w:val="00CB1FAD"/>
    <w:rsid w:val="00CB2815"/>
    <w:rsid w:val="00CB31C2"/>
    <w:rsid w:val="00CB4AD2"/>
    <w:rsid w:val="00CB5C28"/>
    <w:rsid w:val="00CB61A8"/>
    <w:rsid w:val="00CC023E"/>
    <w:rsid w:val="00CC266C"/>
    <w:rsid w:val="00CC27C6"/>
    <w:rsid w:val="00CC3481"/>
    <w:rsid w:val="00CC377D"/>
    <w:rsid w:val="00CC50FA"/>
    <w:rsid w:val="00CC5FA2"/>
    <w:rsid w:val="00CC6508"/>
    <w:rsid w:val="00CC6ABB"/>
    <w:rsid w:val="00CD1721"/>
    <w:rsid w:val="00CD2060"/>
    <w:rsid w:val="00CD259C"/>
    <w:rsid w:val="00CD28F5"/>
    <w:rsid w:val="00CD2F42"/>
    <w:rsid w:val="00CD3B89"/>
    <w:rsid w:val="00CD43DD"/>
    <w:rsid w:val="00CD573F"/>
    <w:rsid w:val="00CD624B"/>
    <w:rsid w:val="00CD7E18"/>
    <w:rsid w:val="00CE0384"/>
    <w:rsid w:val="00CE5BEE"/>
    <w:rsid w:val="00CE772E"/>
    <w:rsid w:val="00CF072C"/>
    <w:rsid w:val="00CF3412"/>
    <w:rsid w:val="00CF43AA"/>
    <w:rsid w:val="00CF5BFA"/>
    <w:rsid w:val="00CF6A36"/>
    <w:rsid w:val="00CF7014"/>
    <w:rsid w:val="00CF792C"/>
    <w:rsid w:val="00D0096C"/>
    <w:rsid w:val="00D01365"/>
    <w:rsid w:val="00D02A0C"/>
    <w:rsid w:val="00D02A8F"/>
    <w:rsid w:val="00D03DD9"/>
    <w:rsid w:val="00D03FF4"/>
    <w:rsid w:val="00D063DF"/>
    <w:rsid w:val="00D10D4F"/>
    <w:rsid w:val="00D12E2A"/>
    <w:rsid w:val="00D13A63"/>
    <w:rsid w:val="00D14249"/>
    <w:rsid w:val="00D147D4"/>
    <w:rsid w:val="00D1595B"/>
    <w:rsid w:val="00D15A42"/>
    <w:rsid w:val="00D16386"/>
    <w:rsid w:val="00D17F04"/>
    <w:rsid w:val="00D17F66"/>
    <w:rsid w:val="00D17F6B"/>
    <w:rsid w:val="00D20F81"/>
    <w:rsid w:val="00D240B6"/>
    <w:rsid w:val="00D2417C"/>
    <w:rsid w:val="00D26370"/>
    <w:rsid w:val="00D2747C"/>
    <w:rsid w:val="00D303C1"/>
    <w:rsid w:val="00D3180B"/>
    <w:rsid w:val="00D32A2E"/>
    <w:rsid w:val="00D3324A"/>
    <w:rsid w:val="00D332AE"/>
    <w:rsid w:val="00D33A8A"/>
    <w:rsid w:val="00D3406D"/>
    <w:rsid w:val="00D34BF6"/>
    <w:rsid w:val="00D36B45"/>
    <w:rsid w:val="00D36EDF"/>
    <w:rsid w:val="00D40286"/>
    <w:rsid w:val="00D40BB6"/>
    <w:rsid w:val="00D424BE"/>
    <w:rsid w:val="00D42C16"/>
    <w:rsid w:val="00D44A6C"/>
    <w:rsid w:val="00D4590C"/>
    <w:rsid w:val="00D45948"/>
    <w:rsid w:val="00D4671C"/>
    <w:rsid w:val="00D47912"/>
    <w:rsid w:val="00D47E88"/>
    <w:rsid w:val="00D503AA"/>
    <w:rsid w:val="00D50ABA"/>
    <w:rsid w:val="00D51BC2"/>
    <w:rsid w:val="00D51C0A"/>
    <w:rsid w:val="00D5347B"/>
    <w:rsid w:val="00D5581F"/>
    <w:rsid w:val="00D55CCB"/>
    <w:rsid w:val="00D5610E"/>
    <w:rsid w:val="00D603BC"/>
    <w:rsid w:val="00D60633"/>
    <w:rsid w:val="00D62B33"/>
    <w:rsid w:val="00D6315E"/>
    <w:rsid w:val="00D64310"/>
    <w:rsid w:val="00D67BCE"/>
    <w:rsid w:val="00D70739"/>
    <w:rsid w:val="00D723DA"/>
    <w:rsid w:val="00D72A8D"/>
    <w:rsid w:val="00D733FF"/>
    <w:rsid w:val="00D74B43"/>
    <w:rsid w:val="00D77E6C"/>
    <w:rsid w:val="00D801CA"/>
    <w:rsid w:val="00D83243"/>
    <w:rsid w:val="00D910AD"/>
    <w:rsid w:val="00D91568"/>
    <w:rsid w:val="00D92822"/>
    <w:rsid w:val="00D92B4C"/>
    <w:rsid w:val="00D944C9"/>
    <w:rsid w:val="00D95A55"/>
    <w:rsid w:val="00D96C84"/>
    <w:rsid w:val="00D97E19"/>
    <w:rsid w:val="00DA008C"/>
    <w:rsid w:val="00DA0B5F"/>
    <w:rsid w:val="00DA294B"/>
    <w:rsid w:val="00DA36B8"/>
    <w:rsid w:val="00DA497B"/>
    <w:rsid w:val="00DA63AA"/>
    <w:rsid w:val="00DB1D44"/>
    <w:rsid w:val="00DC1A9E"/>
    <w:rsid w:val="00DC2C34"/>
    <w:rsid w:val="00DC433F"/>
    <w:rsid w:val="00DC6AEC"/>
    <w:rsid w:val="00DD1C86"/>
    <w:rsid w:val="00DD2CBF"/>
    <w:rsid w:val="00DD54ED"/>
    <w:rsid w:val="00DD7034"/>
    <w:rsid w:val="00DD77D6"/>
    <w:rsid w:val="00DE0328"/>
    <w:rsid w:val="00DE0C4C"/>
    <w:rsid w:val="00DE16B3"/>
    <w:rsid w:val="00DE29CD"/>
    <w:rsid w:val="00DE4CB0"/>
    <w:rsid w:val="00DE4D7C"/>
    <w:rsid w:val="00DE5282"/>
    <w:rsid w:val="00DE5997"/>
    <w:rsid w:val="00DE662A"/>
    <w:rsid w:val="00DE67F7"/>
    <w:rsid w:val="00DE6E06"/>
    <w:rsid w:val="00DE6FBE"/>
    <w:rsid w:val="00DF01FD"/>
    <w:rsid w:val="00DF0456"/>
    <w:rsid w:val="00DF0C53"/>
    <w:rsid w:val="00DF1E89"/>
    <w:rsid w:val="00DF271B"/>
    <w:rsid w:val="00DF3AB0"/>
    <w:rsid w:val="00DF4ED8"/>
    <w:rsid w:val="00DF504B"/>
    <w:rsid w:val="00DF5914"/>
    <w:rsid w:val="00DF5D65"/>
    <w:rsid w:val="00DF5E07"/>
    <w:rsid w:val="00DF6273"/>
    <w:rsid w:val="00E00AA6"/>
    <w:rsid w:val="00E00D4A"/>
    <w:rsid w:val="00E03766"/>
    <w:rsid w:val="00E04A5F"/>
    <w:rsid w:val="00E04D2C"/>
    <w:rsid w:val="00E056F6"/>
    <w:rsid w:val="00E05F93"/>
    <w:rsid w:val="00E05FBA"/>
    <w:rsid w:val="00E0698D"/>
    <w:rsid w:val="00E07326"/>
    <w:rsid w:val="00E1046B"/>
    <w:rsid w:val="00E108F3"/>
    <w:rsid w:val="00E10DE0"/>
    <w:rsid w:val="00E12008"/>
    <w:rsid w:val="00E12C4E"/>
    <w:rsid w:val="00E134A1"/>
    <w:rsid w:val="00E13EF0"/>
    <w:rsid w:val="00E14D52"/>
    <w:rsid w:val="00E15187"/>
    <w:rsid w:val="00E16C79"/>
    <w:rsid w:val="00E17154"/>
    <w:rsid w:val="00E206E2"/>
    <w:rsid w:val="00E20D0B"/>
    <w:rsid w:val="00E20F12"/>
    <w:rsid w:val="00E21530"/>
    <w:rsid w:val="00E21D80"/>
    <w:rsid w:val="00E231B9"/>
    <w:rsid w:val="00E238DA"/>
    <w:rsid w:val="00E239E4"/>
    <w:rsid w:val="00E25278"/>
    <w:rsid w:val="00E25EF4"/>
    <w:rsid w:val="00E263CC"/>
    <w:rsid w:val="00E26945"/>
    <w:rsid w:val="00E27679"/>
    <w:rsid w:val="00E30040"/>
    <w:rsid w:val="00E30315"/>
    <w:rsid w:val="00E324C6"/>
    <w:rsid w:val="00E344A6"/>
    <w:rsid w:val="00E34CE9"/>
    <w:rsid w:val="00E366C0"/>
    <w:rsid w:val="00E36A47"/>
    <w:rsid w:val="00E37512"/>
    <w:rsid w:val="00E37687"/>
    <w:rsid w:val="00E4056E"/>
    <w:rsid w:val="00E40A80"/>
    <w:rsid w:val="00E42000"/>
    <w:rsid w:val="00E42B51"/>
    <w:rsid w:val="00E434C6"/>
    <w:rsid w:val="00E43E9E"/>
    <w:rsid w:val="00E454C1"/>
    <w:rsid w:val="00E46045"/>
    <w:rsid w:val="00E462F7"/>
    <w:rsid w:val="00E477F9"/>
    <w:rsid w:val="00E501C7"/>
    <w:rsid w:val="00E5031D"/>
    <w:rsid w:val="00E51743"/>
    <w:rsid w:val="00E5215B"/>
    <w:rsid w:val="00E529C2"/>
    <w:rsid w:val="00E5354B"/>
    <w:rsid w:val="00E535B7"/>
    <w:rsid w:val="00E5410D"/>
    <w:rsid w:val="00E5492A"/>
    <w:rsid w:val="00E54FC1"/>
    <w:rsid w:val="00E55A80"/>
    <w:rsid w:val="00E55F9B"/>
    <w:rsid w:val="00E55FA3"/>
    <w:rsid w:val="00E60395"/>
    <w:rsid w:val="00E61A85"/>
    <w:rsid w:val="00E61CF4"/>
    <w:rsid w:val="00E629AD"/>
    <w:rsid w:val="00E636E9"/>
    <w:rsid w:val="00E63A98"/>
    <w:rsid w:val="00E65B0E"/>
    <w:rsid w:val="00E6702D"/>
    <w:rsid w:val="00E67569"/>
    <w:rsid w:val="00E6757F"/>
    <w:rsid w:val="00E70315"/>
    <w:rsid w:val="00E70852"/>
    <w:rsid w:val="00E70B2D"/>
    <w:rsid w:val="00E70FE7"/>
    <w:rsid w:val="00E71786"/>
    <w:rsid w:val="00E72041"/>
    <w:rsid w:val="00E76A1F"/>
    <w:rsid w:val="00E800B4"/>
    <w:rsid w:val="00E81655"/>
    <w:rsid w:val="00E81B0B"/>
    <w:rsid w:val="00E82DF8"/>
    <w:rsid w:val="00E85D73"/>
    <w:rsid w:val="00E90FA7"/>
    <w:rsid w:val="00E917E3"/>
    <w:rsid w:val="00E91DEB"/>
    <w:rsid w:val="00E91E03"/>
    <w:rsid w:val="00E935A3"/>
    <w:rsid w:val="00E9632A"/>
    <w:rsid w:val="00E975F6"/>
    <w:rsid w:val="00EA0F64"/>
    <w:rsid w:val="00EA38D8"/>
    <w:rsid w:val="00EA38E7"/>
    <w:rsid w:val="00EA396F"/>
    <w:rsid w:val="00EA4010"/>
    <w:rsid w:val="00EA4012"/>
    <w:rsid w:val="00EA413B"/>
    <w:rsid w:val="00EA79CB"/>
    <w:rsid w:val="00EB0592"/>
    <w:rsid w:val="00EB0AAA"/>
    <w:rsid w:val="00EB176E"/>
    <w:rsid w:val="00EB2983"/>
    <w:rsid w:val="00EB2D4A"/>
    <w:rsid w:val="00EB4D17"/>
    <w:rsid w:val="00EB64AA"/>
    <w:rsid w:val="00EB6A2C"/>
    <w:rsid w:val="00EB77D5"/>
    <w:rsid w:val="00EC4042"/>
    <w:rsid w:val="00EC5D61"/>
    <w:rsid w:val="00EC7D9F"/>
    <w:rsid w:val="00ED0734"/>
    <w:rsid w:val="00ED1411"/>
    <w:rsid w:val="00ED167D"/>
    <w:rsid w:val="00ED2311"/>
    <w:rsid w:val="00ED2FD3"/>
    <w:rsid w:val="00ED307F"/>
    <w:rsid w:val="00ED3259"/>
    <w:rsid w:val="00ED3B22"/>
    <w:rsid w:val="00ED4F4C"/>
    <w:rsid w:val="00ED523F"/>
    <w:rsid w:val="00ED7425"/>
    <w:rsid w:val="00ED744C"/>
    <w:rsid w:val="00ED7EB0"/>
    <w:rsid w:val="00EE0187"/>
    <w:rsid w:val="00EE05B8"/>
    <w:rsid w:val="00EE0877"/>
    <w:rsid w:val="00EE1F36"/>
    <w:rsid w:val="00EE27F9"/>
    <w:rsid w:val="00EE3A33"/>
    <w:rsid w:val="00EE5189"/>
    <w:rsid w:val="00EE51E8"/>
    <w:rsid w:val="00EE56F3"/>
    <w:rsid w:val="00EE5F60"/>
    <w:rsid w:val="00EE6235"/>
    <w:rsid w:val="00EE63F6"/>
    <w:rsid w:val="00EF0425"/>
    <w:rsid w:val="00EF07C5"/>
    <w:rsid w:val="00EF11BB"/>
    <w:rsid w:val="00EF1491"/>
    <w:rsid w:val="00EF2B23"/>
    <w:rsid w:val="00EF3416"/>
    <w:rsid w:val="00EF3A90"/>
    <w:rsid w:val="00EF3ED5"/>
    <w:rsid w:val="00EF6505"/>
    <w:rsid w:val="00EF77FE"/>
    <w:rsid w:val="00F005AD"/>
    <w:rsid w:val="00F0166F"/>
    <w:rsid w:val="00F037F8"/>
    <w:rsid w:val="00F0426D"/>
    <w:rsid w:val="00F04605"/>
    <w:rsid w:val="00F0546C"/>
    <w:rsid w:val="00F055AF"/>
    <w:rsid w:val="00F063FE"/>
    <w:rsid w:val="00F06A76"/>
    <w:rsid w:val="00F07B5D"/>
    <w:rsid w:val="00F10C1D"/>
    <w:rsid w:val="00F12B74"/>
    <w:rsid w:val="00F12EAC"/>
    <w:rsid w:val="00F164BE"/>
    <w:rsid w:val="00F16743"/>
    <w:rsid w:val="00F17152"/>
    <w:rsid w:val="00F1758A"/>
    <w:rsid w:val="00F22202"/>
    <w:rsid w:val="00F242CD"/>
    <w:rsid w:val="00F24B92"/>
    <w:rsid w:val="00F25359"/>
    <w:rsid w:val="00F253F6"/>
    <w:rsid w:val="00F25DF8"/>
    <w:rsid w:val="00F268D7"/>
    <w:rsid w:val="00F30332"/>
    <w:rsid w:val="00F31068"/>
    <w:rsid w:val="00F3294E"/>
    <w:rsid w:val="00F353A4"/>
    <w:rsid w:val="00F370FB"/>
    <w:rsid w:val="00F37501"/>
    <w:rsid w:val="00F37502"/>
    <w:rsid w:val="00F407C8"/>
    <w:rsid w:val="00F42408"/>
    <w:rsid w:val="00F42AF5"/>
    <w:rsid w:val="00F43958"/>
    <w:rsid w:val="00F43B5E"/>
    <w:rsid w:val="00F442EE"/>
    <w:rsid w:val="00F44973"/>
    <w:rsid w:val="00F455EE"/>
    <w:rsid w:val="00F47848"/>
    <w:rsid w:val="00F50E90"/>
    <w:rsid w:val="00F526D6"/>
    <w:rsid w:val="00F54135"/>
    <w:rsid w:val="00F5425D"/>
    <w:rsid w:val="00F548EE"/>
    <w:rsid w:val="00F559FF"/>
    <w:rsid w:val="00F60A44"/>
    <w:rsid w:val="00F62D7C"/>
    <w:rsid w:val="00F6356C"/>
    <w:rsid w:val="00F638E1"/>
    <w:rsid w:val="00F6410F"/>
    <w:rsid w:val="00F65B58"/>
    <w:rsid w:val="00F66385"/>
    <w:rsid w:val="00F66CA3"/>
    <w:rsid w:val="00F72F7D"/>
    <w:rsid w:val="00F7343E"/>
    <w:rsid w:val="00F736DE"/>
    <w:rsid w:val="00F73931"/>
    <w:rsid w:val="00F80CFE"/>
    <w:rsid w:val="00F81174"/>
    <w:rsid w:val="00F81AA4"/>
    <w:rsid w:val="00F828F6"/>
    <w:rsid w:val="00F83656"/>
    <w:rsid w:val="00F838F3"/>
    <w:rsid w:val="00F84774"/>
    <w:rsid w:val="00F8500E"/>
    <w:rsid w:val="00F85024"/>
    <w:rsid w:val="00F85437"/>
    <w:rsid w:val="00F855F4"/>
    <w:rsid w:val="00F861FD"/>
    <w:rsid w:val="00F866F7"/>
    <w:rsid w:val="00F86915"/>
    <w:rsid w:val="00F90FE0"/>
    <w:rsid w:val="00F91570"/>
    <w:rsid w:val="00F9184B"/>
    <w:rsid w:val="00F91961"/>
    <w:rsid w:val="00F91EC4"/>
    <w:rsid w:val="00F92F39"/>
    <w:rsid w:val="00F94609"/>
    <w:rsid w:val="00F95B53"/>
    <w:rsid w:val="00F973EE"/>
    <w:rsid w:val="00F973F0"/>
    <w:rsid w:val="00FA28BD"/>
    <w:rsid w:val="00FA2B4F"/>
    <w:rsid w:val="00FA3A02"/>
    <w:rsid w:val="00FA3E30"/>
    <w:rsid w:val="00FA4436"/>
    <w:rsid w:val="00FA7281"/>
    <w:rsid w:val="00FA7C09"/>
    <w:rsid w:val="00FB0926"/>
    <w:rsid w:val="00FB13EE"/>
    <w:rsid w:val="00FB4643"/>
    <w:rsid w:val="00FB55D2"/>
    <w:rsid w:val="00FB5A76"/>
    <w:rsid w:val="00FB7C81"/>
    <w:rsid w:val="00FC0720"/>
    <w:rsid w:val="00FC0D2D"/>
    <w:rsid w:val="00FC0E0E"/>
    <w:rsid w:val="00FC333E"/>
    <w:rsid w:val="00FC55A5"/>
    <w:rsid w:val="00FD00C3"/>
    <w:rsid w:val="00FD057E"/>
    <w:rsid w:val="00FD185C"/>
    <w:rsid w:val="00FD44BA"/>
    <w:rsid w:val="00FD4F87"/>
    <w:rsid w:val="00FD508B"/>
    <w:rsid w:val="00FD55E5"/>
    <w:rsid w:val="00FD62FE"/>
    <w:rsid w:val="00FD6822"/>
    <w:rsid w:val="00FD6E5A"/>
    <w:rsid w:val="00FD7E0D"/>
    <w:rsid w:val="00FE0D3D"/>
    <w:rsid w:val="00FE289D"/>
    <w:rsid w:val="00FE4BA1"/>
    <w:rsid w:val="00FE4D2F"/>
    <w:rsid w:val="00FE5311"/>
    <w:rsid w:val="00FE5AF0"/>
    <w:rsid w:val="00FE5C17"/>
    <w:rsid w:val="00FE6152"/>
    <w:rsid w:val="00FE7772"/>
    <w:rsid w:val="00FF1B30"/>
    <w:rsid w:val="00FF25C1"/>
    <w:rsid w:val="00FF26C4"/>
    <w:rsid w:val="00FF3160"/>
    <w:rsid w:val="00FF33D9"/>
    <w:rsid w:val="00FF6258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69,#5f5f5f,#52566c,#495e75,#486876,#4e6170"/>
    </o:shapedefaults>
    <o:shapelayout v:ext="edit">
      <o:idmap v:ext="edit" data="2"/>
    </o:shapelayout>
  </w:shapeDefaults>
  <w:decimalSymbol w:val=","/>
  <w:listSeparator w:val=";"/>
  <w14:docId w14:val="3BD75038"/>
  <w15:docId w15:val="{859D6690-A6E1-45E7-BDD8-9127ED56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5B53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CA58C5"/>
    <w:pPr>
      <w:keepNext/>
      <w:pageBreakBefore/>
      <w:pBdr>
        <w:top w:val="single" w:sz="4" w:space="1" w:color="auto"/>
        <w:bottom w:val="single" w:sz="4" w:space="1" w:color="auto"/>
      </w:pBdr>
      <w:shd w:val="clear" w:color="auto" w:fill="E0E0E0"/>
      <w:tabs>
        <w:tab w:val="left" w:pos="284"/>
      </w:tabs>
      <w:spacing w:before="60" w:after="120"/>
      <w:jc w:val="both"/>
      <w:outlineLvl w:val="0"/>
    </w:pPr>
    <w:rPr>
      <w:rFonts w:asciiTheme="minorHAnsi" w:hAnsiTheme="minorHAnsi" w:cstheme="minorHAnsi"/>
      <w:b/>
      <w:bCs/>
      <w:kern w:val="32"/>
      <w:sz w:val="22"/>
      <w:szCs w:val="20"/>
      <w:lang w:val="en-GB" w:eastAsia="en-US"/>
    </w:rPr>
  </w:style>
  <w:style w:type="paragraph" w:styleId="Heading2">
    <w:name w:val="heading 2"/>
    <w:basedOn w:val="Normal"/>
    <w:next w:val="Normal"/>
    <w:autoRedefine/>
    <w:qFormat/>
    <w:rsid w:val="00155B74"/>
    <w:pPr>
      <w:keepNext/>
      <w:spacing w:before="120" w:after="60"/>
      <w:ind w:left="680" w:hanging="680"/>
      <w:jc w:val="center"/>
      <w:outlineLvl w:val="1"/>
    </w:pPr>
    <w:rPr>
      <w:rFonts w:ascii="Arial" w:hAnsi="Arial" w:cs="Arial"/>
      <w:b/>
      <w:bCs/>
      <w:iCs/>
      <w:sz w:val="28"/>
      <w:szCs w:val="28"/>
      <w:u w:val="single"/>
      <w:lang w:val="en-GB" w:eastAsia="en-US"/>
    </w:rPr>
  </w:style>
  <w:style w:type="paragraph" w:styleId="Heading3">
    <w:name w:val="heading 3"/>
    <w:basedOn w:val="Normal"/>
    <w:next w:val="Normal"/>
    <w:autoRedefine/>
    <w:qFormat/>
    <w:rsid w:val="00BD717E"/>
    <w:pPr>
      <w:keepNext/>
      <w:spacing w:before="120" w:after="60"/>
      <w:ind w:left="425"/>
      <w:jc w:val="both"/>
      <w:outlineLvl w:val="2"/>
    </w:pPr>
    <w:rPr>
      <w:rFonts w:ascii="Arial" w:hAnsi="Arial" w:cs="Arial"/>
      <w:b/>
      <w:bCs/>
      <w:sz w:val="20"/>
      <w:szCs w:val="26"/>
      <w:lang w:val="en-GB" w:eastAsia="en-US"/>
    </w:rPr>
  </w:style>
  <w:style w:type="paragraph" w:styleId="Heading5">
    <w:name w:val="heading 5"/>
    <w:basedOn w:val="Normal"/>
    <w:next w:val="Normal"/>
    <w:qFormat/>
    <w:rsid w:val="00A07B0C"/>
    <w:pPr>
      <w:spacing w:before="240" w:after="60"/>
      <w:jc w:val="both"/>
      <w:outlineLvl w:val="4"/>
    </w:pPr>
    <w:rPr>
      <w:rFonts w:ascii="Arial" w:hAnsi="Arial"/>
      <w:b/>
      <w:bCs/>
      <w:i/>
      <w:iCs/>
      <w:sz w:val="26"/>
      <w:szCs w:val="26"/>
      <w:lang w:val="en-GB" w:eastAsia="en-US"/>
    </w:rPr>
  </w:style>
  <w:style w:type="paragraph" w:styleId="Heading9">
    <w:name w:val="heading 9"/>
    <w:basedOn w:val="Normal"/>
    <w:next w:val="Normal"/>
    <w:qFormat/>
    <w:rsid w:val="00A07B0C"/>
    <w:pPr>
      <w:spacing w:before="240" w:after="60"/>
      <w:jc w:val="both"/>
      <w:outlineLvl w:val="8"/>
    </w:pPr>
    <w:rPr>
      <w:rFonts w:ascii="Arial" w:hAnsi="Arial" w:cs="Arial"/>
      <w:sz w:val="20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7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9549C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549C8"/>
  </w:style>
  <w:style w:type="paragraph" w:styleId="BalloonText">
    <w:name w:val="Balloon Text"/>
    <w:basedOn w:val="Normal"/>
    <w:semiHidden/>
    <w:rsid w:val="009C25B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045313"/>
    <w:pPr>
      <w:tabs>
        <w:tab w:val="right" w:leader="dot" w:pos="9628"/>
      </w:tabs>
      <w:jc w:val="both"/>
    </w:pPr>
    <w:rPr>
      <w:rFonts w:asciiTheme="minorHAnsi" w:hAnsiTheme="minorHAnsi"/>
      <w:b/>
      <w:noProof/>
      <w:sz w:val="20"/>
      <w:szCs w:val="20"/>
      <w:lang w:val="en-GB" w:eastAsia="en-US"/>
    </w:rPr>
  </w:style>
  <w:style w:type="paragraph" w:styleId="TOC2">
    <w:name w:val="toc 2"/>
    <w:basedOn w:val="Normal"/>
    <w:next w:val="Normal"/>
    <w:autoRedefine/>
    <w:uiPriority w:val="39"/>
    <w:rsid w:val="00A07B0C"/>
    <w:pPr>
      <w:ind w:left="220"/>
      <w:jc w:val="both"/>
    </w:pPr>
    <w:rPr>
      <w:rFonts w:ascii="Arial" w:hAnsi="Arial"/>
      <w:sz w:val="20"/>
      <w:szCs w:val="20"/>
      <w:lang w:val="en-GB" w:eastAsia="en-US"/>
    </w:rPr>
  </w:style>
  <w:style w:type="character" w:styleId="Hyperlink">
    <w:name w:val="Hyperlink"/>
    <w:basedOn w:val="DefaultParagraphFont"/>
    <w:uiPriority w:val="99"/>
    <w:rsid w:val="00A07B0C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A07B0C"/>
    <w:pPr>
      <w:ind w:left="400"/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CharCharChar">
    <w:name w:val="Char Char Char"/>
    <w:basedOn w:val="Normal"/>
    <w:rsid w:val="00A07B0C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Header">
    <w:name w:val="header"/>
    <w:basedOn w:val="Normal"/>
    <w:rsid w:val="00A07B0C"/>
    <w:pPr>
      <w:tabs>
        <w:tab w:val="center" w:pos="4153"/>
        <w:tab w:val="right" w:pos="8306"/>
      </w:tabs>
    </w:pPr>
  </w:style>
  <w:style w:type="character" w:styleId="Strong">
    <w:name w:val="Strong"/>
    <w:basedOn w:val="DefaultParagraphFont"/>
    <w:qFormat/>
    <w:rsid w:val="005D5034"/>
    <w:rPr>
      <w:b/>
      <w:bCs/>
    </w:rPr>
  </w:style>
  <w:style w:type="paragraph" w:customStyle="1" w:styleId="Char">
    <w:name w:val="Char"/>
    <w:basedOn w:val="Normal"/>
    <w:rsid w:val="00E344A6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customStyle="1" w:styleId="CharCharChar1">
    <w:name w:val="Char Char Char1"/>
    <w:basedOn w:val="Normal"/>
    <w:rsid w:val="00E81655"/>
    <w:pPr>
      <w:spacing w:after="160" w:line="240" w:lineRule="exact"/>
    </w:pPr>
    <w:rPr>
      <w:rFonts w:ascii="Tahoma" w:hAnsi="Tahoma"/>
      <w:sz w:val="20"/>
      <w:szCs w:val="20"/>
      <w:lang w:val="en-US" w:eastAsia="en-US"/>
    </w:rPr>
  </w:style>
  <w:style w:type="paragraph" w:styleId="ListBullet">
    <w:name w:val="List Bullet"/>
    <w:basedOn w:val="Normal"/>
    <w:rsid w:val="00ED7EB0"/>
    <w:pPr>
      <w:numPr>
        <w:numId w:val="2"/>
      </w:numPr>
    </w:pPr>
  </w:style>
  <w:style w:type="paragraph" w:styleId="ListParagraph">
    <w:name w:val="List Paragraph"/>
    <w:basedOn w:val="Normal"/>
    <w:link w:val="ListParagraphChar"/>
    <w:uiPriority w:val="34"/>
    <w:qFormat/>
    <w:rsid w:val="0003610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B3144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904A5D"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904A5D"/>
    <w:rPr>
      <w:rFonts w:ascii="Consolas" w:eastAsiaTheme="minorHAnsi" w:hAnsi="Consolas" w:cs="Consolas"/>
      <w:sz w:val="21"/>
      <w:szCs w:val="21"/>
      <w:lang w:val="en-US" w:eastAsia="en-US"/>
    </w:rPr>
  </w:style>
  <w:style w:type="paragraph" w:customStyle="1" w:styleId="wordsection1">
    <w:name w:val="wordsection1"/>
    <w:basedOn w:val="Normal"/>
    <w:uiPriority w:val="99"/>
    <w:rsid w:val="00180F38"/>
    <w:rPr>
      <w:rFonts w:eastAsiaTheme="minorHAnsi"/>
    </w:rPr>
  </w:style>
  <w:style w:type="table" w:customStyle="1" w:styleId="LightList-Accent11">
    <w:name w:val="Light List - Accent 11"/>
    <w:basedOn w:val="TableNormal"/>
    <w:uiPriority w:val="61"/>
    <w:rsid w:val="00155B7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155B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55B74"/>
    <w:rPr>
      <w:rFonts w:ascii="Courier New" w:hAnsi="Courier New" w:cs="Courier New"/>
      <w:lang w:val="en-US" w:eastAsia="en-US"/>
    </w:rPr>
  </w:style>
  <w:style w:type="character" w:styleId="CommentReference">
    <w:name w:val="annotation reference"/>
    <w:basedOn w:val="DefaultParagraphFont"/>
    <w:semiHidden/>
    <w:unhideWhenUsed/>
    <w:rsid w:val="000971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971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9712A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971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9712A"/>
    <w:rPr>
      <w:b/>
      <w:bCs/>
    </w:rPr>
  </w:style>
  <w:style w:type="paragraph" w:customStyle="1" w:styleId="Default">
    <w:name w:val="Default"/>
    <w:rsid w:val="008E0F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A58C5"/>
    <w:pPr>
      <w:keepLines/>
      <w:pageBreakBefore w:val="0"/>
      <w:pBdr>
        <w:top w:val="none" w:sz="0" w:space="0" w:color="auto"/>
        <w:bottom w:val="none" w:sz="0" w:space="0" w:color="auto"/>
      </w:pBdr>
      <w:shd w:val="clear" w:color="auto" w:fill="auto"/>
      <w:tabs>
        <w:tab w:val="clear" w:pos="284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styleId="Mention">
    <w:name w:val="Mention"/>
    <w:basedOn w:val="DefaultParagraphFont"/>
    <w:uiPriority w:val="99"/>
    <w:unhideWhenUsed/>
    <w:rsid w:val="00647012"/>
    <w:rPr>
      <w:color w:val="2B579A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647012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3782A"/>
    <w:rPr>
      <w:sz w:val="24"/>
      <w:szCs w:val="24"/>
    </w:rPr>
  </w:style>
  <w:style w:type="character" w:styleId="Emphasis">
    <w:name w:val="Emphasis"/>
    <w:basedOn w:val="DefaultParagraphFont"/>
    <w:qFormat/>
    <w:rsid w:val="0083782A"/>
    <w:rPr>
      <w:i/>
      <w:iCs/>
    </w:rPr>
  </w:style>
  <w:style w:type="paragraph" w:customStyle="1" w:styleId="pf0">
    <w:name w:val="pf0"/>
    <w:basedOn w:val="Normal"/>
    <w:rsid w:val="005074F1"/>
    <w:pPr>
      <w:spacing w:before="100" w:beforeAutospacing="1" w:after="100" w:afterAutospacing="1"/>
    </w:pPr>
  </w:style>
  <w:style w:type="character" w:customStyle="1" w:styleId="cf01">
    <w:name w:val="cf01"/>
    <w:basedOn w:val="DefaultParagraphFont"/>
    <w:rsid w:val="005074F1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5074F1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microsoft.com/office/2011/relationships/commentsExtended" Target="commentsExtended.xm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5.emf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omments" Target="comments.xml"/><Relationship Id="rId25" Type="http://schemas.openxmlformats.org/officeDocument/2006/relationships/header" Target="header1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microsoft.com/office/2018/08/relationships/commentsExtensible" Target="commentsExtensible.xm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package" Target="embeddings/Microsoft_Excel_Worksheet2.xlsx"/><Relationship Id="rId32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image" Target="media/image4.emf"/><Relationship Id="rId23" Type="http://schemas.openxmlformats.org/officeDocument/2006/relationships/image" Target="media/image6.emf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microsoft.com/office/2016/09/relationships/commentsIds" Target="commentsIds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Excel_Worksheet.xlsx"/><Relationship Id="rId22" Type="http://schemas.openxmlformats.org/officeDocument/2006/relationships/package" Target="embeddings/Microsoft_Excel_Worksheet1.xlsx"/><Relationship Id="rId27" Type="http://schemas.openxmlformats.org/officeDocument/2006/relationships/footer" Target="footer1.xml"/><Relationship Id="rId30" Type="http://schemas.openxmlformats.org/officeDocument/2006/relationships/footer" Target="footer3.xml"/><Relationship Id="rId8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NT\Profiles\c04685\Application%20Data\Microsoft\Templates\&#933;&#960;&#972;&#948;&#949;&#953;&#947;&#956;&#945;%20&#928;&#961;&#959;&#948;&#953;&#945;&#947;&#961;&#945;&#966;&#974;&#957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E1BDCF8A11D2C049AE0668BBADD06674" ma:contentTypeVersion="0" ma:contentTypeDescription="Δημιουργία νέου εγγράφου" ma:contentTypeScope="" ma:versionID="cbf063b910c599954b43bb529c1c29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a073dec8d46a0f2fb03ac65e77e78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isl xmlns:xsd="http://www.w3.org/2001/XMLSchema" xmlns:xsi="http://www.w3.org/2001/XMLSchema-instance" xmlns="http://www.boldonjames.com/2008/01/sie/internal/label" sislVersion="0" policy="85d8ddd1-f1ac-4a03-b921-f3707584cd99" origin="defaultValue">
  <element uid="9b837078-1873-43a7-b123-90c6457d5a93" value=""/>
  <element uid="3316aa8e-0f94-416d-861a-3773e8d4f850" value=""/>
</sisl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DF901-16D9-4345-A364-CE0AECD336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97EDA-B8BB-426C-BFDE-EBF0870EE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98973B3-A3A0-4137-A195-BAB7CC0763C5}">
  <ds:schemaRefs>
    <ds:schemaRef ds:uri="http://www.w3.org/2001/XMLSchema"/>
    <ds:schemaRef ds:uri="http://www.boldonjames.com/2008/01/sie/internal/label"/>
  </ds:schemaRefs>
</ds:datastoreItem>
</file>

<file path=customXml/itemProps4.xml><?xml version="1.0" encoding="utf-8"?>
<ds:datastoreItem xmlns:ds="http://schemas.openxmlformats.org/officeDocument/2006/customXml" ds:itemID="{01E4BE51-0ADC-482A-A75B-9BAF95203A1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B531D33-5FE8-4EC3-A4ED-2F5210D36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Υπόδειγμα Προδιαγραφών.dot</Template>
  <TotalTime>0</TotalTime>
  <Pages>1</Pages>
  <Words>1899</Words>
  <Characters>10256</Characters>
  <Application>Microsoft Office Word</Application>
  <DocSecurity>0</DocSecurity>
  <Lines>85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ΠΕΡΙΓΡΑΦΗ ΚΑΙ ΛΕΙΤΟΥΡΓΙΚΟΤΗΤΑ (SPECS) ΝΕΑΣ ΣΥΝΑΛΛΑΓΗΣ ΔΠΠΕ ΓΙΑ ΕΝΤΟΛΕΣ ΠΛΗΡΩΜΗΣ SEPA</vt:lpstr>
      <vt:lpstr>ΠΕΡΙΓΡΑΦΗ ΚΑΙ ΛΕΙΤΟΥΡΓΙΚΟΤΗΤΑ (SPECS) ΝΕΑΣ ΣΥΝΑΛΛΑΓΗΣ ΔΠΠΕ ΓΙΑ ΕΝΤΟΛΕΣ ΠΛΗΡΩΜΗΣ SEPA</vt:lpstr>
    </vt:vector>
  </TitlesOfParts>
  <Company>Alpha Bank</Company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ΠΕΡΙΓΡΑΦΗ ΚΑΙ ΛΕΙΤΟΥΡΓΙΚΟΤΗΤΑ (SPECS) ΝΕΑΣ ΣΥΝΑΛΛΑΓΗΣ ΔΠΠΕ ΓΙΑ ΕΝΤΟΛΕΣ ΠΛΗΡΩΜΗΣ SEPA</dc:title>
  <dc:subject/>
  <dc:creator>c04685</dc:creator>
  <cp:keywords/>
  <dc:description/>
  <cp:lastModifiedBy>Papachristou Vasiliki</cp:lastModifiedBy>
  <cp:revision>4</cp:revision>
  <cp:lastPrinted>2012-07-05T10:43:00Z</cp:lastPrinted>
  <dcterms:created xsi:type="dcterms:W3CDTF">2024-01-05T11:18:00Z</dcterms:created>
  <dcterms:modified xsi:type="dcterms:W3CDTF">2024-01-08T13:39:00Z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docIndexRef">
    <vt:lpwstr>84477a74-630f-4dc7-8217-5cbd656e7c4d</vt:lpwstr>
  </property>
  <property fmtid="{D5CDD505-2E9C-101B-9397-08002B2CF9AE}" pid="4" name="bjSaver">
    <vt:lpwstr>q0yNQrT6PG56rXYtTMQ6+iFTcwImMyGV</vt:lpwstr>
  </property>
  <property fmtid="{D5CDD505-2E9C-101B-9397-08002B2CF9AE}" pid="5" name="bjDocumentSecurityLabel">
    <vt:lpwstr>ΔΗΜΟΣΙΟ (PUBLIC) </vt:lpwstr>
  </property>
  <property fmtid="{D5CDD505-2E9C-101B-9397-08002B2CF9AE}" pid="6" name="ContentTypeId">
    <vt:lpwstr>0x010100E1BDCF8A11D2C049AE0668BBADD06674</vt:lpwstr>
  </property>
  <property fmtid="{D5CDD505-2E9C-101B-9397-08002B2CF9AE}" pid="7" name="bjDocumentLabelXML">
    <vt:lpwstr>&lt;?xml version="1.0" encoding="us-ascii"?&gt;&lt;sisl xmlns:xsd="http://www.w3.org/2001/XMLSchema" xmlns:xsi="http://www.w3.org/2001/XMLSchema-instance" sislVersion="0" policy="85d8ddd1-f1ac-4a03-b921-f3707584cd99" origin="defaultValue" xmlns="http://www.boldonj</vt:lpwstr>
  </property>
  <property fmtid="{D5CDD505-2E9C-101B-9397-08002B2CF9AE}" pid="8" name="bjDocumentLabelXML-0">
    <vt:lpwstr>ames.com/2008/01/sie/internal/label"&gt;&lt;element uid="9b837078-1873-43a7-b123-90c6457d5a93" value="" /&gt;&lt;element uid="3316aa8e-0f94-416d-861a-3773e8d4f850" value="" /&gt;&lt;/sisl&gt;</vt:lpwstr>
  </property>
  <property fmtid="{D5CDD505-2E9C-101B-9397-08002B2CF9AE}" pid="9" name="MSIP_Label_3b8d3c1f-739d-4b15-82f9-3af0fe19718a_Enabled">
    <vt:lpwstr>true</vt:lpwstr>
  </property>
  <property fmtid="{D5CDD505-2E9C-101B-9397-08002B2CF9AE}" pid="10" name="MSIP_Label_3b8d3c1f-739d-4b15-82f9-3af0fe19718a_SetDate">
    <vt:lpwstr>2021-02-15T13:05:42Z</vt:lpwstr>
  </property>
  <property fmtid="{D5CDD505-2E9C-101B-9397-08002B2CF9AE}" pid="11" name="MSIP_Label_3b8d3c1f-739d-4b15-82f9-3af0fe19718a_Method">
    <vt:lpwstr>Standard</vt:lpwstr>
  </property>
  <property fmtid="{D5CDD505-2E9C-101B-9397-08002B2CF9AE}" pid="12" name="MSIP_Label_3b8d3c1f-739d-4b15-82f9-3af0fe19718a_Name">
    <vt:lpwstr>3b8d3c1f-739d-4b15-82f9-3af0fe19718a</vt:lpwstr>
  </property>
  <property fmtid="{D5CDD505-2E9C-101B-9397-08002B2CF9AE}" pid="13" name="MSIP_Label_3b8d3c1f-739d-4b15-82f9-3af0fe19718a_SiteId">
    <vt:lpwstr>c80515ef-93c1-429d-87e1-d66eb567b009</vt:lpwstr>
  </property>
  <property fmtid="{D5CDD505-2E9C-101B-9397-08002B2CF9AE}" pid="14" name="MSIP_Label_3b8d3c1f-739d-4b15-82f9-3af0fe19718a_ActionId">
    <vt:lpwstr>156e3672-c106-43f2-b41f-1a8d33bd040f</vt:lpwstr>
  </property>
  <property fmtid="{D5CDD505-2E9C-101B-9397-08002B2CF9AE}" pid="15" name="MSIP_Label_3b8d3c1f-739d-4b15-82f9-3af0fe19718a_ContentBits">
    <vt:lpwstr>0</vt:lpwstr>
  </property>
</Properties>
</file>