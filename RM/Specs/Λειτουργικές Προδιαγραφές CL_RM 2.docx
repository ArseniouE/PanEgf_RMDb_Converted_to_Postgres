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5038" w14:textId="77777777" w:rsidR="00175F45" w:rsidRPr="00C106D8" w:rsidRDefault="00175F45" w:rsidP="00325105">
      <w:pPr>
        <w:pStyle w:val="Heading9"/>
        <w:jc w:val="center"/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</w:pPr>
      <w:bookmarkStart w:id="0" w:name="_Toc474581359"/>
    </w:p>
    <w:p w14:paraId="3BD75039" w14:textId="77777777" w:rsidR="00175F45" w:rsidRPr="00C106D8" w:rsidRDefault="00175F45" w:rsidP="00325105">
      <w:pPr>
        <w:pStyle w:val="Heading9"/>
        <w:jc w:val="center"/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</w:pPr>
    </w:p>
    <w:p w14:paraId="3BD7503A" w14:textId="1147B2B5" w:rsidR="00A07B0C" w:rsidRPr="00C106D8" w:rsidRDefault="00A07B0C" w:rsidP="00325105">
      <w:pPr>
        <w:pStyle w:val="Heading9"/>
        <w:jc w:val="center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C106D8"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  <w:t>ΕΣΩΤΕΡΙΚΗΣ ΧΡΗΣ</w:t>
      </w:r>
      <w:r w:rsidR="00491EC1" w:rsidRPr="00C106D8"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  <w:t>Η</w:t>
      </w:r>
      <w:r w:rsidR="009D4923" w:rsidRPr="00C106D8"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  <w:t>Σ</w:t>
      </w:r>
    </w:p>
    <w:p w14:paraId="3BD7503B" w14:textId="77777777" w:rsidR="00A07B0C" w:rsidRPr="00C106D8" w:rsidRDefault="00A07B0C" w:rsidP="00325105">
      <w:pPr>
        <w:pStyle w:val="Heading9"/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BD7503C" w14:textId="77777777" w:rsidR="00A07B0C" w:rsidRPr="00C106D8" w:rsidRDefault="00A07B0C" w:rsidP="00325105">
      <w:pPr>
        <w:pStyle w:val="Heading9"/>
        <w:jc w:val="center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C106D8">
        <w:rPr>
          <w:rFonts w:asciiTheme="minorHAnsi" w:hAnsiTheme="minorHAnsi" w:cstheme="minorHAnsi"/>
          <w:b/>
          <w:sz w:val="22"/>
          <w:szCs w:val="22"/>
          <w:lang w:val="en-US"/>
        </w:rPr>
        <w:t>ALPHA BANK</w:t>
      </w:r>
    </w:p>
    <w:p w14:paraId="3BD7503D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BD7503E" w14:textId="77777777" w:rsidR="00A07B0C" w:rsidRPr="00C106D8" w:rsidRDefault="00634438" w:rsidP="00325105">
      <w:pPr>
        <w:jc w:val="center"/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BD753D5" wp14:editId="3BD753D6">
            <wp:extent cx="504825" cy="523875"/>
            <wp:effectExtent l="19050" t="0" r="9525" b="0"/>
            <wp:docPr id="1" name="Picture 1" descr="Alpha Logo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Logo-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7503F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BD75040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BD75041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2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3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4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5" w14:textId="457C4C1B" w:rsidR="00A07B0C" w:rsidRPr="00C106D8" w:rsidRDefault="00CA58C5" w:rsidP="00325105">
      <w:pPr>
        <w:pStyle w:val="Heading5"/>
        <w:jc w:val="center"/>
        <w:rPr>
          <w:rFonts w:asciiTheme="minorHAnsi" w:hAnsiTheme="minorHAnsi" w:cstheme="minorHAnsi"/>
          <w:bCs w:val="0"/>
          <w:i w:val="0"/>
          <w:iCs w:val="0"/>
          <w:sz w:val="22"/>
          <w:szCs w:val="22"/>
          <w:u w:val="single"/>
          <w:lang w:val="el-GR"/>
        </w:rPr>
      </w:pPr>
      <w:del w:id="1" w:author="Sgouros Konstantinos" w:date="2022-06-01T13:00:00Z">
        <w:r w:rsidDel="006A5523">
          <w:rPr>
            <w:rFonts w:asciiTheme="minorHAnsi" w:hAnsiTheme="minorHAnsi" w:cstheme="minorHAnsi"/>
            <w:bCs w:val="0"/>
            <w:i w:val="0"/>
            <w:iCs w:val="0"/>
            <w:sz w:val="22"/>
            <w:szCs w:val="22"/>
            <w:u w:val="single"/>
            <w:lang w:val="el-GR"/>
          </w:rPr>
          <w:delText xml:space="preserve">ΛΟΙΤΟΥΡΓΙΚΕΣ </w:delText>
        </w:r>
      </w:del>
      <w:ins w:id="2" w:author="Sgouros Konstantinos" w:date="2022-06-01T13:00:00Z">
        <w:r w:rsidR="006A5523">
          <w:rPr>
            <w:rFonts w:asciiTheme="minorHAnsi" w:hAnsiTheme="minorHAnsi" w:cstheme="minorHAnsi"/>
            <w:bCs w:val="0"/>
            <w:i w:val="0"/>
            <w:iCs w:val="0"/>
            <w:sz w:val="22"/>
            <w:szCs w:val="22"/>
            <w:u w:val="single"/>
            <w:lang w:val="el-GR"/>
          </w:rPr>
          <w:t xml:space="preserve">ΛΕΙΤΟΥΡΓΙΚΕΣ </w:t>
        </w:r>
      </w:ins>
      <w:r w:rsidR="00A07B0C" w:rsidRPr="00C106D8">
        <w:rPr>
          <w:rFonts w:asciiTheme="minorHAnsi" w:hAnsiTheme="minorHAnsi" w:cstheme="minorHAnsi"/>
          <w:bCs w:val="0"/>
          <w:i w:val="0"/>
          <w:iCs w:val="0"/>
          <w:sz w:val="22"/>
          <w:szCs w:val="22"/>
          <w:u w:val="single"/>
          <w:lang w:val="el-GR"/>
        </w:rPr>
        <w:t>ΠΡΟΔΙΑΓΡΑΦΕΣ</w:t>
      </w:r>
    </w:p>
    <w:p w14:paraId="3BD75046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7" w14:textId="77777777" w:rsidR="0056254B" w:rsidRPr="00C106D8" w:rsidRDefault="0056254B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8" w14:textId="77777777" w:rsidR="0056254B" w:rsidRPr="00C106D8" w:rsidRDefault="0056254B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9" w14:textId="77777777" w:rsidR="0056254B" w:rsidRPr="00C106D8" w:rsidRDefault="0056254B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A" w14:textId="36BAB915" w:rsidR="00A07B0C" w:rsidRPr="00C106D8" w:rsidRDefault="00C4033B" w:rsidP="00923282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106D8">
        <w:rPr>
          <w:rFonts w:asciiTheme="minorHAnsi" w:hAnsiTheme="minorHAnsi" w:cstheme="minorHAnsi"/>
          <w:b/>
          <w:sz w:val="22"/>
          <w:szCs w:val="22"/>
        </w:rPr>
        <w:t xml:space="preserve">ΘΕΜΑ: </w:t>
      </w:r>
      <w:r w:rsidR="00A33A5C" w:rsidRPr="00C106D8">
        <w:rPr>
          <w:rFonts w:asciiTheme="minorHAnsi" w:hAnsiTheme="minorHAnsi" w:cstheme="minorHAnsi"/>
          <w:b/>
          <w:sz w:val="22"/>
          <w:szCs w:val="22"/>
        </w:rPr>
        <w:t xml:space="preserve">Wholesale RM </w:t>
      </w:r>
      <w:proofErr w:type="spellStart"/>
      <w:r w:rsidR="00A33A5C" w:rsidRPr="00C106D8">
        <w:rPr>
          <w:rFonts w:asciiTheme="minorHAnsi" w:hAnsiTheme="minorHAnsi" w:cstheme="minorHAnsi"/>
          <w:b/>
          <w:sz w:val="22"/>
          <w:szCs w:val="22"/>
        </w:rPr>
        <w:t>Dbase</w:t>
      </w:r>
      <w:proofErr w:type="spellEnd"/>
      <w:r w:rsidR="00A33A5C" w:rsidRPr="00C106D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bookmarkEnd w:id="0"/>
    <w:p w14:paraId="3BD7504B" w14:textId="0689BFDD" w:rsidR="00E344A6" w:rsidRPr="00C106D8" w:rsidRDefault="00160C7F" w:rsidP="00325105">
      <w:pPr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C106D8">
        <w:rPr>
          <w:rFonts w:asciiTheme="minorHAnsi" w:hAnsiTheme="minorHAnsi" w:cstheme="minorHAnsi"/>
          <w:b/>
          <w:sz w:val="22"/>
          <w:szCs w:val="22"/>
        </w:rPr>
        <w:t>PM</w:t>
      </w:r>
      <w:r w:rsidR="000A31E4" w:rsidRPr="00C106D8">
        <w:rPr>
          <w:rFonts w:asciiTheme="minorHAnsi" w:hAnsiTheme="minorHAnsi" w:cstheme="minorHAnsi"/>
          <w:b/>
          <w:sz w:val="22"/>
          <w:szCs w:val="22"/>
        </w:rPr>
        <w:t>:</w:t>
      </w:r>
      <w:r w:rsidR="00A33A5C" w:rsidRPr="00C106D8">
        <w:rPr>
          <w:rFonts w:asciiTheme="minorHAnsi" w:hAnsiTheme="minorHAnsi" w:cstheme="minorHAnsi"/>
          <w:b/>
          <w:sz w:val="22"/>
          <w:szCs w:val="22"/>
        </w:rPr>
        <w:t xml:space="preserve"> 37934</w:t>
      </w:r>
      <w:r w:rsidR="00A33A5C" w:rsidRPr="00C106D8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C355B2" w:rsidRPr="00C106D8">
        <w:rPr>
          <w:rFonts w:asciiTheme="minorHAnsi" w:hAnsiTheme="minorHAnsi" w:cstheme="minorHAnsi"/>
          <w:b/>
          <w:sz w:val="22"/>
          <w:szCs w:val="22"/>
          <w:u w:val="single"/>
        </w:rPr>
        <w:br w:type="page"/>
      </w:r>
      <w:r w:rsidR="00E344A6" w:rsidRPr="00C106D8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lastRenderedPageBreak/>
        <w:t>Πίνακας μεταβολών εγγράφου</w:t>
      </w:r>
    </w:p>
    <w:p w14:paraId="3BD7504C" w14:textId="77777777" w:rsidR="00E344A6" w:rsidRPr="00C106D8" w:rsidRDefault="00E344A6" w:rsidP="00325105">
      <w:pPr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"/>
        <w:tblW w:w="966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368"/>
        <w:gridCol w:w="1083"/>
        <w:gridCol w:w="1972"/>
        <w:gridCol w:w="5245"/>
      </w:tblGrid>
      <w:tr w:rsidR="002914EA" w:rsidRPr="00C106D8" w14:paraId="3BD75051" w14:textId="77777777" w:rsidTr="00CA58C5">
        <w:tc>
          <w:tcPr>
            <w:tcW w:w="1368" w:type="dxa"/>
            <w:shd w:val="clear" w:color="auto" w:fill="C0C0C0"/>
            <w:vAlign w:val="center"/>
          </w:tcPr>
          <w:p w14:paraId="3BD7504D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Ημ</w:t>
            </w:r>
            <w:proofErr w:type="spellEnd"/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νία</w:t>
            </w:r>
            <w:proofErr w:type="spellEnd"/>
          </w:p>
        </w:tc>
        <w:tc>
          <w:tcPr>
            <w:tcW w:w="1083" w:type="dxa"/>
            <w:shd w:val="clear" w:color="auto" w:fill="C0C0C0"/>
            <w:vAlign w:val="center"/>
          </w:tcPr>
          <w:p w14:paraId="3BD7504E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Έκδοση</w:t>
            </w:r>
          </w:p>
        </w:tc>
        <w:tc>
          <w:tcPr>
            <w:tcW w:w="1972" w:type="dxa"/>
            <w:shd w:val="clear" w:color="auto" w:fill="C0C0C0"/>
            <w:vAlign w:val="center"/>
          </w:tcPr>
          <w:p w14:paraId="3BD7504F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Συντάκτης</w:t>
            </w:r>
          </w:p>
        </w:tc>
        <w:tc>
          <w:tcPr>
            <w:tcW w:w="5245" w:type="dxa"/>
            <w:shd w:val="clear" w:color="auto" w:fill="C0C0C0"/>
            <w:vAlign w:val="center"/>
          </w:tcPr>
          <w:p w14:paraId="3BD75050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Μεταβολή</w:t>
            </w:r>
          </w:p>
        </w:tc>
      </w:tr>
      <w:tr w:rsidR="002914EA" w:rsidRPr="00C106D8" w14:paraId="3BD75056" w14:textId="77777777" w:rsidTr="00CA58C5">
        <w:tc>
          <w:tcPr>
            <w:tcW w:w="1368" w:type="dxa"/>
            <w:vAlign w:val="center"/>
          </w:tcPr>
          <w:p w14:paraId="3BD75052" w14:textId="56D6D5BA" w:rsidR="002914EA" w:rsidRPr="00C106D8" w:rsidRDefault="00A33A5C" w:rsidP="00097BA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01/04/2022</w:t>
            </w:r>
          </w:p>
        </w:tc>
        <w:tc>
          <w:tcPr>
            <w:tcW w:w="1083" w:type="dxa"/>
            <w:vAlign w:val="center"/>
          </w:tcPr>
          <w:p w14:paraId="3BD75053" w14:textId="2C43FB6F" w:rsidR="002914EA" w:rsidRPr="00C106D8" w:rsidRDefault="00A33A5C" w:rsidP="0032510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72" w:type="dxa"/>
            <w:vAlign w:val="center"/>
          </w:tcPr>
          <w:p w14:paraId="3BD75054" w14:textId="30CDF4D5" w:rsidR="002914EA" w:rsidRPr="00C106D8" w:rsidRDefault="00A33A5C" w:rsidP="0032510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Σγουρός Κωστής</w:t>
            </w:r>
          </w:p>
        </w:tc>
        <w:tc>
          <w:tcPr>
            <w:tcW w:w="5245" w:type="dxa"/>
            <w:vAlign w:val="center"/>
          </w:tcPr>
          <w:p w14:paraId="3BD75055" w14:textId="6B3306B9" w:rsidR="002914EA" w:rsidRPr="00C106D8" w:rsidRDefault="002914EA" w:rsidP="00F72F7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5A0C" w:rsidRPr="00C106D8" w14:paraId="1C90016D" w14:textId="77777777" w:rsidTr="00CA58C5">
        <w:tc>
          <w:tcPr>
            <w:tcW w:w="1368" w:type="dxa"/>
            <w:vAlign w:val="center"/>
          </w:tcPr>
          <w:p w14:paraId="62A4F7AF" w14:textId="5E7C8D71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11/04/2022</w:t>
            </w:r>
          </w:p>
        </w:tc>
        <w:tc>
          <w:tcPr>
            <w:tcW w:w="1083" w:type="dxa"/>
            <w:vAlign w:val="center"/>
          </w:tcPr>
          <w:p w14:paraId="6DBEF11A" w14:textId="5FF25ACA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972" w:type="dxa"/>
            <w:vAlign w:val="center"/>
          </w:tcPr>
          <w:p w14:paraId="51346E4D" w14:textId="24918779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Σγουρός Κωστής</w:t>
            </w:r>
          </w:p>
        </w:tc>
        <w:tc>
          <w:tcPr>
            <w:tcW w:w="5245" w:type="dxa"/>
            <w:vAlign w:val="center"/>
          </w:tcPr>
          <w:p w14:paraId="6378638D" w14:textId="1CA208E7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5A0C" w:rsidRPr="00C106D8" w14:paraId="3B65FC96" w14:textId="77777777" w:rsidTr="00CA58C5">
        <w:tc>
          <w:tcPr>
            <w:tcW w:w="1368" w:type="dxa"/>
            <w:vAlign w:val="center"/>
          </w:tcPr>
          <w:p w14:paraId="27D98BF2" w14:textId="72067113" w:rsidR="001F5A0C" w:rsidRPr="00F407C8" w:rsidRDefault="00F407C8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  <w:rPrChange w:id="3" w:author="Sgouros Konstantinos" w:date="2022-05-20T09:44:00Z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rPrChange>
              </w:rPr>
            </w:pPr>
            <w:ins w:id="4" w:author="Sgouros Konstantinos" w:date="2022-05-20T09:4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  <w:lang w:val="en-US"/>
                </w:rPr>
                <w:t>20/5/2022</w:t>
              </w:r>
            </w:ins>
          </w:p>
        </w:tc>
        <w:tc>
          <w:tcPr>
            <w:tcW w:w="1083" w:type="dxa"/>
            <w:vAlign w:val="center"/>
          </w:tcPr>
          <w:p w14:paraId="5FDA7CAF" w14:textId="6E09D933" w:rsidR="001F5A0C" w:rsidRPr="00F407C8" w:rsidRDefault="00F407C8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  <w:rPrChange w:id="5" w:author="Sgouros Konstantinos" w:date="2022-05-20T09:44:00Z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rPrChange>
              </w:rPr>
            </w:pPr>
            <w:ins w:id="6" w:author="Sgouros Konstantinos" w:date="2022-05-20T09:4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  <w:lang w:val="en-US"/>
                </w:rPr>
                <w:t>3</w:t>
              </w:r>
            </w:ins>
          </w:p>
        </w:tc>
        <w:tc>
          <w:tcPr>
            <w:tcW w:w="1972" w:type="dxa"/>
            <w:vAlign w:val="center"/>
          </w:tcPr>
          <w:p w14:paraId="5BEE2123" w14:textId="2C384F21" w:rsidR="001F5A0C" w:rsidRPr="00F407C8" w:rsidRDefault="00F407C8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7" w:author="Sgouros Konstantinos" w:date="2022-05-20T09:4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Σγουρός Κ</w:t>
              </w:r>
            </w:ins>
            <w:ins w:id="8" w:author="Sgouros Konstantinos" w:date="2022-05-20T09:45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ωστής</w:t>
              </w:r>
            </w:ins>
          </w:p>
        </w:tc>
        <w:tc>
          <w:tcPr>
            <w:tcW w:w="5245" w:type="dxa"/>
            <w:vAlign w:val="center"/>
          </w:tcPr>
          <w:p w14:paraId="597A1434" w14:textId="7DCEB6B8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5A0C" w:rsidRPr="00C106D8" w14:paraId="64EF85FA" w14:textId="77777777" w:rsidTr="00CA58C5">
        <w:tc>
          <w:tcPr>
            <w:tcW w:w="1368" w:type="dxa"/>
            <w:vAlign w:val="center"/>
          </w:tcPr>
          <w:p w14:paraId="4EB25C7E" w14:textId="33689B3B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vAlign w:val="center"/>
          </w:tcPr>
          <w:p w14:paraId="2B931A6D" w14:textId="08655B34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72" w:type="dxa"/>
            <w:vAlign w:val="center"/>
          </w:tcPr>
          <w:p w14:paraId="45699A78" w14:textId="4A1AFCE9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  <w:vAlign w:val="center"/>
          </w:tcPr>
          <w:p w14:paraId="7F57C362" w14:textId="02E9457A" w:rsidR="001F5A0C" w:rsidRPr="00C106D8" w:rsidRDefault="001F5A0C" w:rsidP="001F5A0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5A0C" w:rsidRPr="00C106D8" w14:paraId="6F611299" w14:textId="77777777" w:rsidTr="00CA58C5">
        <w:tc>
          <w:tcPr>
            <w:tcW w:w="1368" w:type="dxa"/>
            <w:vAlign w:val="center"/>
          </w:tcPr>
          <w:p w14:paraId="71160268" w14:textId="1E8C2DB5" w:rsidR="001F5A0C" w:rsidRPr="00C106D8" w:rsidRDefault="001F5A0C" w:rsidP="001F5A0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vAlign w:val="center"/>
          </w:tcPr>
          <w:p w14:paraId="74673515" w14:textId="544963F2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72" w:type="dxa"/>
            <w:vAlign w:val="center"/>
          </w:tcPr>
          <w:p w14:paraId="366C56A6" w14:textId="634E7773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  <w:vAlign w:val="center"/>
          </w:tcPr>
          <w:p w14:paraId="7544E70F" w14:textId="4F17E8E5" w:rsidR="001F5A0C" w:rsidRPr="00C106D8" w:rsidRDefault="001F5A0C" w:rsidP="001F5A0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84E213B" w14:textId="229C488B" w:rsidR="00CA58C5" w:rsidRDefault="00CA58C5"/>
    <w:p w14:paraId="6097AE9F" w14:textId="2C154B4B" w:rsidR="00CA58C5" w:rsidRDefault="00CA58C5"/>
    <w:p w14:paraId="47F63F88" w14:textId="1547B55C" w:rsidR="00CA58C5" w:rsidRDefault="00CA58C5"/>
    <w:p w14:paraId="7B05471C" w14:textId="316693B9" w:rsidR="00CA58C5" w:rsidRDefault="00CA58C5"/>
    <w:p w14:paraId="473DEB5C" w14:textId="4C2EFF76" w:rsidR="00CA58C5" w:rsidRDefault="00CA58C5"/>
    <w:p w14:paraId="420B3599" w14:textId="42ECC81A" w:rsidR="00CA58C5" w:rsidRDefault="00CA58C5"/>
    <w:p w14:paraId="10C57693" w14:textId="67D314CD" w:rsidR="00CA58C5" w:rsidRDefault="00CA58C5"/>
    <w:p w14:paraId="27D1DABC" w14:textId="23E64C6F" w:rsidR="00CA58C5" w:rsidRDefault="00CA58C5"/>
    <w:p w14:paraId="550F02CF" w14:textId="55110B2F" w:rsidR="00CA58C5" w:rsidRDefault="00CA58C5"/>
    <w:p w14:paraId="09E6F1DB" w14:textId="693A90AA" w:rsidR="00CA58C5" w:rsidRDefault="00CA58C5"/>
    <w:p w14:paraId="06CCC3E5" w14:textId="3F664204" w:rsidR="00CA58C5" w:rsidRDefault="00CA58C5"/>
    <w:p w14:paraId="50FF79E1" w14:textId="43089C02" w:rsidR="00CA58C5" w:rsidRDefault="00CA58C5"/>
    <w:p w14:paraId="3C55D99C" w14:textId="60CF517A" w:rsidR="00CA58C5" w:rsidRDefault="00CA58C5"/>
    <w:p w14:paraId="0C75995A" w14:textId="2C9C300E" w:rsidR="00CA58C5" w:rsidRDefault="00CA58C5"/>
    <w:p w14:paraId="7EEC4D7E" w14:textId="342187AD" w:rsidR="00CA58C5" w:rsidRDefault="00CA58C5"/>
    <w:p w14:paraId="055ED344" w14:textId="4102306E" w:rsidR="00CA58C5" w:rsidRDefault="00CA58C5"/>
    <w:p w14:paraId="0C08D563" w14:textId="43EF2A3A" w:rsidR="00CA58C5" w:rsidRDefault="00CA58C5"/>
    <w:p w14:paraId="4933D84C" w14:textId="2FF3CBFB" w:rsidR="00CA58C5" w:rsidRDefault="00CA58C5"/>
    <w:p w14:paraId="36E52A72" w14:textId="5E4077D3" w:rsidR="00CA58C5" w:rsidRDefault="00CA58C5"/>
    <w:p w14:paraId="6A41BE5B" w14:textId="32673D1D" w:rsidR="00CA58C5" w:rsidRDefault="00CA58C5"/>
    <w:p w14:paraId="3DA04592" w14:textId="2178BBA9" w:rsidR="00CA58C5" w:rsidRDefault="00CA58C5"/>
    <w:p w14:paraId="2FC404A2" w14:textId="292C77BD" w:rsidR="00CA58C5" w:rsidRDefault="00CA58C5"/>
    <w:p w14:paraId="29FA51FF" w14:textId="1F5C7C3A" w:rsidR="00CA58C5" w:rsidRDefault="00CA58C5"/>
    <w:p w14:paraId="3A16823B" w14:textId="6EF606BD" w:rsidR="00CA58C5" w:rsidRDefault="00CA58C5"/>
    <w:p w14:paraId="6F6D84C2" w14:textId="1EDA1599" w:rsidR="00CA58C5" w:rsidRDefault="00CA58C5"/>
    <w:p w14:paraId="2F7B61FB" w14:textId="1F04FAE1" w:rsidR="00CA58C5" w:rsidRDefault="00CA58C5"/>
    <w:p w14:paraId="1D195DBC" w14:textId="770B2858" w:rsidR="00CA58C5" w:rsidRDefault="00CA58C5"/>
    <w:p w14:paraId="0217B16E" w14:textId="0AC4B8C8" w:rsidR="00CA58C5" w:rsidRDefault="00CA58C5"/>
    <w:p w14:paraId="37F1863B" w14:textId="1F86B5CE" w:rsidR="00CA58C5" w:rsidRDefault="00CA58C5"/>
    <w:p w14:paraId="0DF96A3E" w14:textId="4113958F" w:rsidR="00CA58C5" w:rsidRDefault="00CA58C5"/>
    <w:p w14:paraId="275D6964" w14:textId="6DA77318" w:rsidR="00CA58C5" w:rsidRDefault="00CA58C5"/>
    <w:p w14:paraId="4BF7514F" w14:textId="72938A34" w:rsidR="00CA58C5" w:rsidRDefault="00CA58C5"/>
    <w:p w14:paraId="2129E5E7" w14:textId="20E26556" w:rsidR="00CA58C5" w:rsidRDefault="00CA58C5"/>
    <w:p w14:paraId="28565DF9" w14:textId="36257690" w:rsidR="00CA58C5" w:rsidRDefault="00CA58C5"/>
    <w:p w14:paraId="56423C44" w14:textId="1823086B" w:rsidR="00CA58C5" w:rsidRDefault="00CA58C5"/>
    <w:p w14:paraId="13069F41" w14:textId="639A6D4E" w:rsidR="00CA58C5" w:rsidRDefault="00CA58C5"/>
    <w:p w14:paraId="366038E8" w14:textId="77E7F7A7" w:rsidR="00CA58C5" w:rsidRDefault="00CA58C5"/>
    <w:p w14:paraId="1914B8CF" w14:textId="0808677F" w:rsidR="00CA58C5" w:rsidRDefault="00CA58C5"/>
    <w:p w14:paraId="45771A66" w14:textId="3630195E" w:rsidR="00CA58C5" w:rsidRDefault="00CA58C5"/>
    <w:p w14:paraId="6E49F3D4" w14:textId="77777777" w:rsidR="00CA58C5" w:rsidRDefault="00CA58C5"/>
    <w:p w14:paraId="3BD75086" w14:textId="77777777" w:rsidR="00E344A6" w:rsidRPr="00CA58C5" w:rsidRDefault="00E344A6" w:rsidP="00325105">
      <w:pPr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</w:p>
    <w:sdt>
      <w:sdtPr>
        <w:rPr>
          <w:rFonts w:asciiTheme="minorHAnsi" w:eastAsia="Times New Roman" w:hAnsiTheme="minorHAnsi" w:cstheme="minorHAnsi"/>
          <w:color w:val="auto"/>
          <w:sz w:val="24"/>
          <w:szCs w:val="24"/>
          <w:lang w:val="el-GR" w:eastAsia="el-GR"/>
        </w:rPr>
        <w:id w:val="-10879201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6A07938A" w14:textId="472A5590" w:rsidR="00CA58C5" w:rsidRPr="003A15FD" w:rsidRDefault="003A15FD" w:rsidP="00404603">
          <w:pPr>
            <w:pStyle w:val="TOCHeading"/>
            <w:jc w:val="center"/>
            <w:rPr>
              <w:rFonts w:asciiTheme="minorHAnsi" w:hAnsiTheme="minorHAnsi" w:cstheme="minorHAnsi"/>
              <w:lang w:val="el-GR"/>
            </w:rPr>
          </w:pPr>
          <w:r>
            <w:rPr>
              <w:rFonts w:asciiTheme="minorHAnsi" w:hAnsiTheme="minorHAnsi" w:cstheme="minorHAnsi"/>
              <w:lang w:val="el-GR"/>
            </w:rPr>
            <w:t>ΠΕΡΙΕΧΟΜΕΝΑ</w:t>
          </w:r>
        </w:p>
        <w:p w14:paraId="73EFC5F4" w14:textId="77777777" w:rsidR="00404603" w:rsidRPr="00404603" w:rsidRDefault="00404603" w:rsidP="00404603">
          <w:pPr>
            <w:rPr>
              <w:lang w:val="en-US" w:eastAsia="en-US"/>
            </w:rPr>
          </w:pPr>
        </w:p>
        <w:p w14:paraId="2755CE40" w14:textId="1D180DC8" w:rsidR="006A5523" w:rsidRDefault="00CA58C5">
          <w:pPr>
            <w:pStyle w:val="TOC1"/>
            <w:rPr>
              <w:ins w:id="9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r>
            <w:fldChar w:fldCharType="begin"/>
          </w:r>
          <w:r w:rsidRPr="00045313">
            <w:instrText xml:space="preserve"> TOC \o "1-3" \h \z \u </w:instrText>
          </w:r>
          <w:r>
            <w:fldChar w:fldCharType="separate"/>
          </w:r>
          <w:ins w:id="10" w:author="Sgouros Konstantinos" w:date="2022-06-01T12:59:00Z">
            <w:r w:rsidR="006A5523" w:rsidRPr="0064152B">
              <w:rPr>
                <w:rStyle w:val="Hyperlink"/>
              </w:rPr>
              <w:fldChar w:fldCharType="begin"/>
            </w:r>
            <w:r w:rsidR="006A5523" w:rsidRPr="0064152B">
              <w:rPr>
                <w:rStyle w:val="Hyperlink"/>
              </w:rPr>
              <w:instrText xml:space="preserve"> </w:instrText>
            </w:r>
            <w:r w:rsidR="006A5523">
              <w:instrText>HYPERLINK \l "_Toc104980809"</w:instrText>
            </w:r>
            <w:r w:rsidR="006A5523" w:rsidRPr="0064152B">
              <w:rPr>
                <w:rStyle w:val="Hyperlink"/>
              </w:rPr>
              <w:instrText xml:space="preserve"> </w:instrText>
            </w:r>
            <w:r w:rsidR="006A5523" w:rsidRPr="0064152B">
              <w:rPr>
                <w:rStyle w:val="Hyperlink"/>
              </w:rPr>
              <w:fldChar w:fldCharType="separate"/>
            </w:r>
            <w:r w:rsidR="006A5523" w:rsidRPr="0064152B">
              <w:rPr>
                <w:rStyle w:val="Hyperlink"/>
                <w:lang w:val="el-GR"/>
              </w:rPr>
              <w:t>ΓΕΝΙΚΑ</w:t>
            </w:r>
            <w:r w:rsidR="006A5523">
              <w:rPr>
                <w:webHidden/>
              </w:rPr>
              <w:tab/>
            </w:r>
            <w:r w:rsidR="006A5523">
              <w:rPr>
                <w:webHidden/>
              </w:rPr>
              <w:fldChar w:fldCharType="begin"/>
            </w:r>
            <w:r w:rsidR="006A5523">
              <w:rPr>
                <w:webHidden/>
              </w:rPr>
              <w:instrText xml:space="preserve"> PAGEREF _Toc104980809 \h </w:instrText>
            </w:r>
          </w:ins>
          <w:r w:rsidR="006A5523">
            <w:rPr>
              <w:webHidden/>
            </w:rPr>
          </w:r>
          <w:r w:rsidR="006A5523">
            <w:rPr>
              <w:webHidden/>
            </w:rPr>
            <w:fldChar w:fldCharType="separate"/>
          </w:r>
          <w:ins w:id="11" w:author="Sgouros Konstantinos" w:date="2022-06-01T12:59:00Z">
            <w:r w:rsidR="006A5523">
              <w:rPr>
                <w:webHidden/>
              </w:rPr>
              <w:t>3</w:t>
            </w:r>
            <w:r w:rsidR="006A5523">
              <w:rPr>
                <w:webHidden/>
              </w:rPr>
              <w:fldChar w:fldCharType="end"/>
            </w:r>
            <w:r w:rsidR="006A5523" w:rsidRPr="0064152B">
              <w:rPr>
                <w:rStyle w:val="Hyperlink"/>
              </w:rPr>
              <w:fldChar w:fldCharType="end"/>
            </w:r>
          </w:ins>
        </w:p>
        <w:p w14:paraId="21D62320" w14:textId="239D44EA" w:rsidR="006A5523" w:rsidRDefault="006A5523">
          <w:pPr>
            <w:pStyle w:val="TOC1"/>
            <w:rPr>
              <w:ins w:id="12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13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"_Toc104980810"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>ΕΠΙΧΕΙΡΗΣΙΑΚΕΣ ΠΡΟΔΙΑΓΡΑΦΕΣ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4" w:author="Sgouros Konstantinos" w:date="2022-06-01T12:59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2F0E4D1B" w14:textId="42B01B04" w:rsidR="006A5523" w:rsidRDefault="006A5523">
          <w:pPr>
            <w:pStyle w:val="TOC1"/>
            <w:rPr>
              <w:ins w:id="15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16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"_Toc104980811"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>ΛΕΙΤΟΥΡΓΙΚΕΣ ΠΡΟΔΙΑΓΡΑΦΕΣ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17" w:author="Sgouros Konstantinos" w:date="2022-06-01T12:59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52B0CD6A" w14:textId="7B65932D" w:rsidR="006A5523" w:rsidRDefault="006A5523">
          <w:pPr>
            <w:pStyle w:val="TOC3"/>
            <w:tabs>
              <w:tab w:val="right" w:leader="dot" w:pos="9628"/>
            </w:tabs>
            <w:rPr>
              <w:ins w:id="18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19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"_Toc104980812"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Εφαρμογή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" w:author="Sgouros Konstantinos" w:date="2022-06-01T12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63C535B8" w14:textId="4CFF97BF" w:rsidR="006A5523" w:rsidRDefault="006A5523">
          <w:pPr>
            <w:pStyle w:val="TOC3"/>
            <w:tabs>
              <w:tab w:val="right" w:leader="dot" w:pos="9628"/>
            </w:tabs>
            <w:rPr>
              <w:ins w:id="21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22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"_Toc104980813"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Πεδία αρχείου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Sgouros Konstantinos" w:date="2022-06-01T12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1FAAC85C" w14:textId="752EF1ED" w:rsidR="006A5523" w:rsidRDefault="006A5523">
          <w:pPr>
            <w:pStyle w:val="TOC3"/>
            <w:tabs>
              <w:tab w:val="right" w:leader="dot" w:pos="9628"/>
            </w:tabs>
            <w:rPr>
              <w:ins w:id="24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25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"_Toc104980814"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Περιοδικότητα αρχείου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Sgouros Konstantinos" w:date="2022-06-01T12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75D53634" w14:textId="6BA3C57B" w:rsidR="006A5523" w:rsidRDefault="006A5523">
          <w:pPr>
            <w:pStyle w:val="TOC3"/>
            <w:tabs>
              <w:tab w:val="right" w:leader="dot" w:pos="9628"/>
            </w:tabs>
            <w:rPr>
              <w:ins w:id="27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28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"_Toc104980815"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Κανόνες εξαγωγής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Sgouros Konstantinos" w:date="2022-06-01T12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0F8D5F5B" w14:textId="5510DC4C" w:rsidR="006A5523" w:rsidRDefault="006A5523">
          <w:pPr>
            <w:pStyle w:val="TOC3"/>
            <w:tabs>
              <w:tab w:val="right" w:leader="dot" w:pos="9628"/>
            </w:tabs>
            <w:rPr>
              <w:ins w:id="30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31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"_Toc104980816"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 xml:space="preserve">Αντιστοίχιση δεδομένων στη βάση </w:t>
            </w:r>
            <w:r w:rsidRPr="0064152B">
              <w:rPr>
                <w:rStyle w:val="Hyperlink"/>
                <w:noProof/>
              </w:rPr>
              <w:t>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Sgouros Konstantinos" w:date="2022-06-01T12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3D8FE047" w14:textId="05B28F77" w:rsidR="006A5523" w:rsidRDefault="006A5523">
          <w:pPr>
            <w:pStyle w:val="TOC1"/>
            <w:rPr>
              <w:ins w:id="33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34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"_Toc104980817"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 xml:space="preserve">ΣΥΣΧΕΤΙΣΗ </w:t>
            </w:r>
            <w:r w:rsidRPr="0064152B">
              <w:rPr>
                <w:rStyle w:val="Hyperlink"/>
              </w:rPr>
              <w:t>OSI</w:t>
            </w:r>
            <w:r w:rsidRPr="0064152B">
              <w:rPr>
                <w:rStyle w:val="Hyperlink"/>
                <w:lang w:val="el-GR"/>
              </w:rPr>
              <w:t xml:space="preserve"> ΜΕ </w:t>
            </w:r>
            <w:r w:rsidRPr="0064152B">
              <w:rPr>
                <w:rStyle w:val="Hyperlink"/>
              </w:rPr>
              <w:t>RMDatabase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_Toc104980817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35" w:author="Sgouros Konstantinos" w:date="2022-06-01T12:59:00Z"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539BE2CD" w14:textId="4403F960" w:rsidR="006A5523" w:rsidRDefault="006A5523">
          <w:pPr>
            <w:pStyle w:val="TOC1"/>
            <w:rPr>
              <w:ins w:id="36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37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"_Toc104980818"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n-US"/>
              </w:rPr>
              <w:t>FORMAT</w:t>
            </w:r>
            <w:r w:rsidRPr="0064152B">
              <w:rPr>
                <w:rStyle w:val="Hyperlink"/>
                <w:lang w:val="el-GR"/>
              </w:rPr>
              <w:t xml:space="preserve"> ΕΞΑΓΩΜΕΝΟΥ ΑΡΧΕΙΟΥ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_Toc104980818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38" w:author="Sgouros Konstantinos" w:date="2022-06-01T12:59:00Z"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1E58B89A" w14:textId="1B703FEC" w:rsidR="006A5523" w:rsidRDefault="006A5523">
          <w:pPr>
            <w:pStyle w:val="TOC1"/>
            <w:rPr>
              <w:ins w:id="39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40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"_Toc104980819"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 xml:space="preserve">ΕΚΤΟΣ </w:t>
            </w:r>
            <w:r w:rsidRPr="0064152B">
              <w:rPr>
                <w:rStyle w:val="Hyperlink"/>
              </w:rPr>
              <w:t>SCOPE</w:t>
            </w:r>
            <w:r w:rsidRPr="0064152B">
              <w:rPr>
                <w:rStyle w:val="Hyperlink"/>
                <w:lang w:val="el-GR"/>
              </w:rPr>
              <w:t xml:space="preserve"> ΤΟΥ ΕΡΓΟΥ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41" w:author="Sgouros Konstantinos" w:date="2022-06-01T12:59:00Z"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4CAEB586" w14:textId="53E8DC2E" w:rsidR="006A5523" w:rsidRDefault="006A5523">
          <w:pPr>
            <w:pStyle w:val="TOC1"/>
            <w:rPr>
              <w:ins w:id="42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43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"_Toc104980820"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>ΘΕΜΑΤΑ ΡΙΣΚΟΥ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_Toc104980820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44" w:author="Sgouros Konstantinos" w:date="2022-06-01T12:59:00Z"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49AAFCDC" w14:textId="7F277238" w:rsidR="00EA79CB" w:rsidDel="006A5523" w:rsidRDefault="00EA79CB">
          <w:pPr>
            <w:pStyle w:val="TOC1"/>
            <w:rPr>
              <w:del w:id="45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46" w:author="Sgouros Konstantinos" w:date="2022-06-01T12:59:00Z">
            <w:r w:rsidRPr="006A5523" w:rsidDel="006A5523">
              <w:rPr>
                <w:rPrChange w:id="47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>ΓΕΝΙΚΑ</w:delText>
            </w:r>
            <w:r w:rsidDel="006A5523">
              <w:rPr>
                <w:webHidden/>
              </w:rPr>
              <w:tab/>
              <w:delText>3</w:delText>
            </w:r>
          </w:del>
        </w:p>
        <w:p w14:paraId="3FB369AD" w14:textId="1C14DEDA" w:rsidR="00EA79CB" w:rsidDel="006A5523" w:rsidRDefault="00EA79CB">
          <w:pPr>
            <w:pStyle w:val="TOC1"/>
            <w:rPr>
              <w:del w:id="48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49" w:author="Sgouros Konstantinos" w:date="2022-06-01T12:59:00Z">
            <w:r w:rsidRPr="006A5523" w:rsidDel="006A5523">
              <w:rPr>
                <w:rPrChange w:id="50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>ΕΠΙΧΕΙΡΗΣΙΑΚΕΣ ΠΡΟΔΙΑΓΡΑΦΕΣ</w:delText>
            </w:r>
            <w:r w:rsidDel="006A5523">
              <w:rPr>
                <w:webHidden/>
              </w:rPr>
              <w:tab/>
              <w:delText>4</w:delText>
            </w:r>
          </w:del>
        </w:p>
        <w:p w14:paraId="60E9DEF2" w14:textId="19655597" w:rsidR="00EA79CB" w:rsidDel="006A5523" w:rsidRDefault="00EA79CB">
          <w:pPr>
            <w:pStyle w:val="TOC1"/>
            <w:rPr>
              <w:del w:id="51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52" w:author="Sgouros Konstantinos" w:date="2022-06-01T12:59:00Z">
            <w:r w:rsidRPr="006A5523" w:rsidDel="006A5523">
              <w:rPr>
                <w:rPrChange w:id="53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>ΛΕΙΤΟΥΡΓΙΚΕΣ ΠΡΟΔΙΑΓΡΑΦΕΣ</w:delText>
            </w:r>
            <w:r w:rsidDel="006A5523">
              <w:rPr>
                <w:webHidden/>
              </w:rPr>
              <w:tab/>
              <w:delText>5</w:delText>
            </w:r>
          </w:del>
        </w:p>
        <w:p w14:paraId="071AE699" w14:textId="39D0593C" w:rsidR="00EA79CB" w:rsidDel="006A5523" w:rsidRDefault="00EA79CB">
          <w:pPr>
            <w:pStyle w:val="TOC3"/>
            <w:tabs>
              <w:tab w:val="right" w:leader="dot" w:pos="9628"/>
            </w:tabs>
            <w:rPr>
              <w:del w:id="54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55" w:author="Sgouros Konstantinos" w:date="2022-06-01T12:59:00Z">
            <w:r w:rsidRPr="006A5523" w:rsidDel="006A5523">
              <w:rPr>
                <w:rPrChange w:id="56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Εφαρμογή</w:delText>
            </w:r>
            <w:r w:rsidDel="006A5523">
              <w:rPr>
                <w:noProof/>
                <w:webHidden/>
              </w:rPr>
              <w:tab/>
              <w:delText>5</w:delText>
            </w:r>
          </w:del>
        </w:p>
        <w:p w14:paraId="2E0D38A6" w14:textId="10DF93C4" w:rsidR="00EA79CB" w:rsidDel="006A5523" w:rsidRDefault="00EA79CB">
          <w:pPr>
            <w:pStyle w:val="TOC3"/>
            <w:tabs>
              <w:tab w:val="right" w:leader="dot" w:pos="9628"/>
            </w:tabs>
            <w:rPr>
              <w:del w:id="57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58" w:author="Sgouros Konstantinos" w:date="2022-06-01T12:59:00Z">
            <w:r w:rsidRPr="006A5523" w:rsidDel="006A5523">
              <w:rPr>
                <w:rPrChange w:id="59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Πεδία αρχείου</w:delText>
            </w:r>
            <w:r w:rsidDel="006A5523">
              <w:rPr>
                <w:noProof/>
                <w:webHidden/>
              </w:rPr>
              <w:tab/>
              <w:delText>5</w:delText>
            </w:r>
          </w:del>
        </w:p>
        <w:p w14:paraId="4C431391" w14:textId="652D2391" w:rsidR="00EA79CB" w:rsidDel="006A5523" w:rsidRDefault="00EA79CB">
          <w:pPr>
            <w:pStyle w:val="TOC3"/>
            <w:tabs>
              <w:tab w:val="right" w:leader="dot" w:pos="9628"/>
            </w:tabs>
            <w:rPr>
              <w:del w:id="60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61" w:author="Sgouros Konstantinos" w:date="2022-06-01T12:59:00Z">
            <w:r w:rsidRPr="006A5523" w:rsidDel="006A5523">
              <w:rPr>
                <w:rPrChange w:id="62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Περιοδικότητα αρχείου</w:delText>
            </w:r>
            <w:r w:rsidDel="006A5523">
              <w:rPr>
                <w:noProof/>
                <w:webHidden/>
              </w:rPr>
              <w:tab/>
              <w:delText>6</w:delText>
            </w:r>
          </w:del>
        </w:p>
        <w:p w14:paraId="445284A8" w14:textId="1D46AB25" w:rsidR="00EA79CB" w:rsidDel="006A5523" w:rsidRDefault="00EA79CB">
          <w:pPr>
            <w:pStyle w:val="TOC3"/>
            <w:tabs>
              <w:tab w:val="right" w:leader="dot" w:pos="9628"/>
            </w:tabs>
            <w:rPr>
              <w:del w:id="63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64" w:author="Sgouros Konstantinos" w:date="2022-06-01T12:59:00Z">
            <w:r w:rsidRPr="006A5523" w:rsidDel="006A5523">
              <w:rPr>
                <w:rPrChange w:id="65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Κανόνες εξαγωγής δεδομένων</w:delText>
            </w:r>
            <w:r w:rsidDel="006A5523">
              <w:rPr>
                <w:noProof/>
                <w:webHidden/>
              </w:rPr>
              <w:tab/>
              <w:delText>6</w:delText>
            </w:r>
          </w:del>
        </w:p>
        <w:p w14:paraId="2CB7F8D9" w14:textId="1DBE001C" w:rsidR="00EA79CB" w:rsidDel="006A5523" w:rsidRDefault="00EA79CB">
          <w:pPr>
            <w:pStyle w:val="TOC3"/>
            <w:tabs>
              <w:tab w:val="right" w:leader="dot" w:pos="9628"/>
            </w:tabs>
            <w:rPr>
              <w:del w:id="66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67" w:author="Sgouros Konstantinos" w:date="2022-06-01T12:59:00Z">
            <w:r w:rsidRPr="006A5523" w:rsidDel="006A5523">
              <w:rPr>
                <w:rPrChange w:id="68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Αντιστοίχιση δεδομένων στη βάση CL</w:delText>
            </w:r>
            <w:r w:rsidDel="006A5523">
              <w:rPr>
                <w:noProof/>
                <w:webHidden/>
              </w:rPr>
              <w:tab/>
              <w:delText>6</w:delText>
            </w:r>
          </w:del>
        </w:p>
        <w:p w14:paraId="28D2722D" w14:textId="1272B35E" w:rsidR="00EA79CB" w:rsidDel="006A5523" w:rsidRDefault="00EA79CB">
          <w:pPr>
            <w:pStyle w:val="TOC1"/>
            <w:rPr>
              <w:del w:id="69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70" w:author="Sgouros Konstantinos" w:date="2022-06-01T12:59:00Z">
            <w:r w:rsidRPr="006A5523" w:rsidDel="006A5523">
              <w:rPr>
                <w:rPrChange w:id="71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>ΣΥΣΧΕΤΙΣΗ OSI ΜΕ RMDatabase</w:delText>
            </w:r>
            <w:r w:rsidDel="006A5523">
              <w:rPr>
                <w:webHidden/>
              </w:rPr>
              <w:tab/>
              <w:delText>7</w:delText>
            </w:r>
          </w:del>
        </w:p>
        <w:p w14:paraId="2C72FDEB" w14:textId="36BA46EE" w:rsidR="00EA79CB" w:rsidDel="006A5523" w:rsidRDefault="00EA79CB">
          <w:pPr>
            <w:pStyle w:val="TOC1"/>
            <w:rPr>
              <w:del w:id="72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73" w:author="Sgouros Konstantinos" w:date="2022-06-01T12:59:00Z">
            <w:r w:rsidRPr="006A5523" w:rsidDel="006A5523">
              <w:rPr>
                <w:rPrChange w:id="74" w:author="Sgouros Konstantinos" w:date="2022-06-01T12:59:00Z">
                  <w:rPr>
                    <w:rStyle w:val="Hyperlink"/>
                    <w:b w:val="0"/>
                    <w:lang w:val="en-US"/>
                  </w:rPr>
                </w:rPrChange>
              </w:rPr>
              <w:delText>FORMAT</w:delText>
            </w:r>
            <w:r w:rsidRPr="006A5523" w:rsidDel="006A5523">
              <w:rPr>
                <w:rPrChange w:id="75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 xml:space="preserve"> ΕΞΑΓΩΜΕΝΟΥ ΑΡΧΕΙΟΥ</w:delText>
            </w:r>
            <w:r w:rsidDel="006A5523">
              <w:rPr>
                <w:webHidden/>
              </w:rPr>
              <w:tab/>
              <w:delText>8</w:delText>
            </w:r>
          </w:del>
        </w:p>
        <w:p w14:paraId="5283E47B" w14:textId="3EE8BBC4" w:rsidR="00EA79CB" w:rsidDel="006A5523" w:rsidRDefault="00EA79CB">
          <w:pPr>
            <w:pStyle w:val="TOC1"/>
            <w:rPr>
              <w:del w:id="76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77" w:author="Sgouros Konstantinos" w:date="2022-06-01T12:59:00Z">
            <w:r w:rsidRPr="006A5523" w:rsidDel="006A5523">
              <w:rPr>
                <w:rPrChange w:id="78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>ΕΚΤΟΣ SCOPE ΤΟΥ ΕΡΓΟΥ</w:delText>
            </w:r>
            <w:r w:rsidDel="006A5523">
              <w:rPr>
                <w:webHidden/>
              </w:rPr>
              <w:tab/>
              <w:delText>9</w:delText>
            </w:r>
          </w:del>
        </w:p>
        <w:p w14:paraId="3FB3FE68" w14:textId="57E00EF7" w:rsidR="00CA58C5" w:rsidRDefault="00CA58C5">
          <w:r>
            <w:rPr>
              <w:b/>
              <w:bCs/>
            </w:rPr>
            <w:fldChar w:fldCharType="end"/>
          </w:r>
        </w:p>
      </w:sdtContent>
    </w:sdt>
    <w:p w14:paraId="3BD75087" w14:textId="79203D49" w:rsidR="001D4954" w:rsidRPr="00404603" w:rsidRDefault="001D4954" w:rsidP="00325105">
      <w:pPr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106D8"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14:paraId="3BD7508B" w14:textId="77777777" w:rsidR="0021126F" w:rsidRPr="00EF2B23" w:rsidRDefault="00BA06FF" w:rsidP="00CA58C5">
      <w:pPr>
        <w:pStyle w:val="Heading1"/>
        <w:rPr>
          <w:lang w:val="el-GR"/>
        </w:rPr>
      </w:pPr>
      <w:bookmarkStart w:id="79" w:name="_Toc104980809"/>
      <w:r w:rsidRPr="00EF2B23">
        <w:rPr>
          <w:lang w:val="el-GR"/>
        </w:rPr>
        <w:lastRenderedPageBreak/>
        <w:t>ΓΕΝΙΚΑ</w:t>
      </w:r>
      <w:bookmarkEnd w:id="79"/>
    </w:p>
    <w:p w14:paraId="3BD7508C" w14:textId="77777777" w:rsidR="005B3144" w:rsidRPr="00C106D8" w:rsidRDefault="005B3144" w:rsidP="00912780">
      <w:pPr>
        <w:rPr>
          <w:rFonts w:asciiTheme="minorHAnsi" w:hAnsiTheme="minorHAnsi" w:cstheme="minorHAnsi"/>
          <w:sz w:val="22"/>
          <w:szCs w:val="22"/>
        </w:rPr>
      </w:pPr>
    </w:p>
    <w:p w14:paraId="4B0C93EE" w14:textId="77777777" w:rsidR="00C106D8" w:rsidRPr="00C106D8" w:rsidRDefault="00C106D8" w:rsidP="00C106D8">
      <w:pPr>
        <w:jc w:val="both"/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sz w:val="22"/>
          <w:szCs w:val="22"/>
          <w:lang w:eastAsia="en-US"/>
        </w:rPr>
        <w:t xml:space="preserve">Στα πλαίσια του έργου PPM </w:t>
      </w:r>
      <w:r w:rsidRPr="00C106D8">
        <w:rPr>
          <w:rFonts w:asciiTheme="minorHAnsi" w:hAnsiTheme="minorHAnsi" w:cstheme="minorHAnsi"/>
          <w:sz w:val="22"/>
          <w:szCs w:val="22"/>
        </w:rPr>
        <w:t xml:space="preserve">37934 </w:t>
      </w:r>
      <w:r w:rsidRPr="00C106D8">
        <w:rPr>
          <w:rFonts w:asciiTheme="minorHAnsi" w:hAnsiTheme="minorHAnsi" w:cstheme="minorHAnsi"/>
          <w:sz w:val="22"/>
          <w:szCs w:val="22"/>
          <w:lang w:eastAsia="en-US"/>
        </w:rPr>
        <w:t xml:space="preserve">αναφορικά με τη </w:t>
      </w:r>
      <w:r w:rsidRPr="00C106D8">
        <w:rPr>
          <w:rFonts w:asciiTheme="minorHAnsi" w:hAnsiTheme="minorHAnsi" w:cstheme="minorHAnsi"/>
          <w:sz w:val="22"/>
          <w:szCs w:val="22"/>
        </w:rPr>
        <w:t xml:space="preserve">δημιουργία μίας Ενιαίας Βάσης Δεδομένων [Wholesale RM </w:t>
      </w:r>
      <w:proofErr w:type="spellStart"/>
      <w:r w:rsidRPr="00C106D8">
        <w:rPr>
          <w:rFonts w:asciiTheme="minorHAnsi" w:hAnsiTheme="minorHAnsi" w:cstheme="minorHAnsi"/>
          <w:sz w:val="22"/>
          <w:szCs w:val="22"/>
        </w:rPr>
        <w:t>Dbase</w:t>
      </w:r>
      <w:proofErr w:type="spellEnd"/>
      <w:r w:rsidRPr="00C106D8">
        <w:rPr>
          <w:rFonts w:asciiTheme="minorHAnsi" w:hAnsiTheme="minorHAnsi" w:cstheme="minorHAnsi"/>
          <w:sz w:val="22"/>
          <w:szCs w:val="22"/>
        </w:rPr>
        <w:t xml:space="preserve">] με πληροφορίες από το </w:t>
      </w:r>
      <w:proofErr w:type="spellStart"/>
      <w:r w:rsidRPr="00C106D8">
        <w:rPr>
          <w:rFonts w:asciiTheme="minorHAnsi" w:hAnsiTheme="minorHAnsi" w:cstheme="minorHAnsi"/>
          <w:sz w:val="22"/>
          <w:szCs w:val="22"/>
        </w:rPr>
        <w:t>Data</w:t>
      </w:r>
      <w:proofErr w:type="spellEnd"/>
      <w:r w:rsidRPr="00C106D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106D8">
        <w:rPr>
          <w:rFonts w:asciiTheme="minorHAnsi" w:hAnsiTheme="minorHAnsi" w:cstheme="minorHAnsi"/>
          <w:sz w:val="22"/>
          <w:szCs w:val="22"/>
        </w:rPr>
        <w:t>Warehouse</w:t>
      </w:r>
      <w:proofErr w:type="spellEnd"/>
      <w:r w:rsidRPr="00C106D8">
        <w:rPr>
          <w:rFonts w:asciiTheme="minorHAnsi" w:hAnsiTheme="minorHAnsi" w:cstheme="minorHAnsi"/>
          <w:sz w:val="22"/>
          <w:szCs w:val="22"/>
        </w:rPr>
        <w:t xml:space="preserve"> κι άλλων πηγαίων συστημάτων της Τράπεζας , έχει ζητηθεί η εξαγωγή δεδομένων από το </w:t>
      </w:r>
      <w:r w:rsidRPr="00C106D8">
        <w:rPr>
          <w:rFonts w:asciiTheme="minorHAnsi" w:hAnsiTheme="minorHAnsi" w:cstheme="minorHAnsi"/>
          <w:sz w:val="22"/>
          <w:szCs w:val="22"/>
          <w:lang w:val="en-US"/>
        </w:rPr>
        <w:t>rating</w:t>
      </w:r>
      <w:r w:rsidRPr="00C106D8">
        <w:rPr>
          <w:rFonts w:asciiTheme="minorHAnsi" w:hAnsiTheme="minorHAnsi" w:cstheme="minorHAnsi"/>
          <w:sz w:val="22"/>
          <w:szCs w:val="22"/>
        </w:rPr>
        <w:t xml:space="preserve"> σύστημα </w:t>
      </w:r>
      <w:proofErr w:type="spellStart"/>
      <w:r w:rsidRPr="00C106D8">
        <w:rPr>
          <w:rFonts w:asciiTheme="minorHAnsi" w:hAnsiTheme="minorHAnsi" w:cstheme="minorHAnsi"/>
          <w:sz w:val="22"/>
          <w:szCs w:val="22"/>
        </w:rPr>
        <w:t>CreditLens</w:t>
      </w:r>
      <w:proofErr w:type="spellEnd"/>
      <w:r w:rsidRPr="00C106D8">
        <w:rPr>
          <w:rFonts w:asciiTheme="minorHAnsi" w:hAnsiTheme="minorHAnsi" w:cstheme="minorHAnsi"/>
          <w:sz w:val="22"/>
          <w:szCs w:val="22"/>
        </w:rPr>
        <w:t xml:space="preserve"> (CL).</w:t>
      </w:r>
    </w:p>
    <w:p w14:paraId="3C93F351" w14:textId="77777777" w:rsidR="00C106D8" w:rsidRPr="00C106D8" w:rsidRDefault="00C106D8" w:rsidP="00C106D8">
      <w:pPr>
        <w:jc w:val="both"/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sz w:val="22"/>
          <w:szCs w:val="22"/>
          <w:lang w:eastAsia="en-US"/>
        </w:rPr>
        <w:t xml:space="preserve">Σκοπός του παρόντος </w:t>
      </w:r>
      <w:proofErr w:type="spellStart"/>
      <w:r w:rsidRPr="00C106D8">
        <w:rPr>
          <w:rFonts w:asciiTheme="minorHAnsi" w:hAnsiTheme="minorHAnsi" w:cstheme="minorHAnsi"/>
          <w:sz w:val="22"/>
          <w:szCs w:val="22"/>
          <w:lang w:eastAsia="en-US"/>
        </w:rPr>
        <w:t>Document</w:t>
      </w:r>
      <w:proofErr w:type="spellEnd"/>
      <w:r w:rsidRPr="00C106D8">
        <w:rPr>
          <w:rFonts w:asciiTheme="minorHAnsi" w:hAnsiTheme="minorHAnsi" w:cstheme="minorHAnsi"/>
          <w:sz w:val="22"/>
          <w:szCs w:val="22"/>
          <w:lang w:eastAsia="en-US"/>
        </w:rPr>
        <w:t xml:space="preserve">  είναι να περιγράψει τον τρόπο εξαγωγής των δεδομένων αυτών.</w:t>
      </w:r>
    </w:p>
    <w:p w14:paraId="4018D16F" w14:textId="77777777" w:rsidR="0088697C" w:rsidRPr="00C106D8" w:rsidRDefault="0088697C" w:rsidP="005B3144">
      <w:pPr>
        <w:tabs>
          <w:tab w:val="left" w:pos="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14:paraId="776F2357" w14:textId="7DABBBEF" w:rsidR="00ED3B22" w:rsidRPr="00C106D8" w:rsidRDefault="00ED3B22" w:rsidP="005B3144">
      <w:pPr>
        <w:tabs>
          <w:tab w:val="left" w:pos="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14:paraId="30B16CB2" w14:textId="4CCB80F9" w:rsidR="00ED3B22" w:rsidRPr="00EF2B23" w:rsidRDefault="00C106D8" w:rsidP="00CA58C5">
      <w:pPr>
        <w:pStyle w:val="Heading1"/>
        <w:rPr>
          <w:lang w:val="el-GR"/>
        </w:rPr>
      </w:pPr>
      <w:bookmarkStart w:id="80" w:name="_Toc104980810"/>
      <w:r w:rsidRPr="00EF2B23">
        <w:rPr>
          <w:lang w:val="el-GR"/>
        </w:rPr>
        <w:lastRenderedPageBreak/>
        <w:t>Ε</w:t>
      </w:r>
      <w:r w:rsidR="00BD717E" w:rsidRPr="00EF2B23">
        <w:rPr>
          <w:lang w:val="el-GR"/>
        </w:rPr>
        <w:t>ΠΙΧΕΙΡΗΣΙΑΚΕΣ ΠΡΟΔΙΑΓΡΑΦΕΣ</w:t>
      </w:r>
      <w:bookmarkEnd w:id="80"/>
    </w:p>
    <w:p w14:paraId="1B17578B" w14:textId="69862691" w:rsidR="00ED3B22" w:rsidRPr="00C106D8" w:rsidRDefault="00ED3B22" w:rsidP="005B3144">
      <w:pPr>
        <w:tabs>
          <w:tab w:val="left" w:pos="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14:paraId="7B566099" w14:textId="77777777" w:rsidR="00C106D8" w:rsidRPr="00C106D8" w:rsidRDefault="00C106D8" w:rsidP="00C106D8">
      <w:pPr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sz w:val="22"/>
          <w:szCs w:val="22"/>
        </w:rPr>
        <w:t xml:space="preserve">Το συνημμένο </w:t>
      </w:r>
      <w:proofErr w:type="spellStart"/>
      <w:r w:rsidRPr="00C106D8">
        <w:rPr>
          <w:rFonts w:asciiTheme="minorHAnsi" w:hAnsiTheme="minorHAnsi" w:cstheme="minorHAnsi"/>
          <w:sz w:val="22"/>
          <w:szCs w:val="22"/>
        </w:rPr>
        <w:t>xls</w:t>
      </w:r>
      <w:proofErr w:type="spellEnd"/>
      <w:r w:rsidRPr="00C106D8">
        <w:rPr>
          <w:rFonts w:asciiTheme="minorHAnsi" w:hAnsiTheme="minorHAnsi" w:cstheme="minorHAnsi"/>
          <w:sz w:val="22"/>
          <w:szCs w:val="22"/>
        </w:rPr>
        <w:t xml:space="preserve"> αποτελεί τις υπάρχουσες επιχειρησιακές απαιτήσεις </w:t>
      </w:r>
    </w:p>
    <w:p w14:paraId="616E0708" w14:textId="77777777" w:rsidR="003A15FD" w:rsidRDefault="00C106D8" w:rsidP="003A15FD">
      <w:pPr>
        <w:tabs>
          <w:tab w:val="left" w:pos="0"/>
        </w:tabs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object w:dxaOrig="1543" w:dyaOrig="995" w14:anchorId="0D978AC9">
          <v:shape id="_x0000_i1026" type="#_x0000_t75" style="width:76.8pt;height:49.8pt" o:ole="">
            <v:imagedata r:id="rId13" o:title=""/>
          </v:shape>
          <o:OLEObject Type="Embed" ProgID="Excel.Sheet.12" ShapeID="_x0000_i1026" DrawAspect="Icon" ObjectID="_1757488438" r:id="rId14"/>
        </w:object>
      </w:r>
    </w:p>
    <w:p w14:paraId="3F614AC2" w14:textId="6914E3A4" w:rsidR="00813502" w:rsidRPr="00EF2B23" w:rsidRDefault="00BD717E" w:rsidP="003A15FD">
      <w:pPr>
        <w:pStyle w:val="Heading1"/>
        <w:rPr>
          <w:lang w:val="el-GR"/>
        </w:rPr>
      </w:pPr>
      <w:bookmarkStart w:id="81" w:name="_Toc104980811"/>
      <w:r w:rsidRPr="00EF2B23">
        <w:rPr>
          <w:lang w:val="el-GR"/>
        </w:rPr>
        <w:lastRenderedPageBreak/>
        <w:t>ΛΕΙΤΟΥΡΓΙΚΕΣ ΠΡΟΔΙΑΓΡΑΦΕΣ</w:t>
      </w:r>
      <w:bookmarkEnd w:id="81"/>
    </w:p>
    <w:p w14:paraId="3BD7509C" w14:textId="0F8A61DD" w:rsidR="006C13AA" w:rsidRPr="00C106D8" w:rsidRDefault="006C13AA" w:rsidP="009551F3">
      <w:pPr>
        <w:rPr>
          <w:rFonts w:asciiTheme="minorHAnsi" w:hAnsiTheme="minorHAnsi" w:cstheme="minorHAnsi"/>
          <w:sz w:val="22"/>
          <w:szCs w:val="22"/>
        </w:rPr>
      </w:pPr>
    </w:p>
    <w:p w14:paraId="3DC4A12D" w14:textId="2F7033B5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Στην παρούσα ενότητα, παρουσιάζεται </w:t>
      </w:r>
      <w:r>
        <w:rPr>
          <w:rFonts w:asciiTheme="minorHAnsi" w:hAnsiTheme="minorHAnsi" w:cstheme="minorHAnsi"/>
          <w:sz w:val="22"/>
          <w:szCs w:val="22"/>
        </w:rPr>
        <w:t>λεπτομερώς</w:t>
      </w:r>
      <w:r w:rsidRPr="00BD717E">
        <w:rPr>
          <w:rFonts w:asciiTheme="minorHAnsi" w:hAnsiTheme="minorHAnsi" w:cstheme="minorHAnsi"/>
          <w:sz w:val="22"/>
          <w:szCs w:val="22"/>
        </w:rPr>
        <w:t xml:space="preserve"> η εξαγωγή των δεδομένων από το πηγαίο σύστημα CL</w:t>
      </w:r>
    </w:p>
    <w:p w14:paraId="7E7C714E" w14:textId="0CBE9AAF" w:rsidR="00096D6D" w:rsidRDefault="00096D6D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740F190" w14:textId="17DD8E0C" w:rsidR="00096D6D" w:rsidRPr="00BD717E" w:rsidRDefault="00096D6D" w:rsidP="00096D6D">
      <w:pPr>
        <w:pStyle w:val="Heading3"/>
        <w:rPr>
          <w:rFonts w:asciiTheme="minorHAnsi" w:hAnsiTheme="minorHAnsi" w:cstheme="minorHAnsi"/>
          <w:sz w:val="22"/>
          <w:szCs w:val="22"/>
          <w:lang w:val="el-GR"/>
        </w:rPr>
      </w:pPr>
      <w:bookmarkStart w:id="82" w:name="_Toc104980812"/>
      <w:r w:rsidRPr="00EF2B23">
        <w:rPr>
          <w:lang w:val="el-GR"/>
        </w:rPr>
        <w:t>Εφαρμογή</w:t>
      </w:r>
      <w:bookmarkEnd w:id="82"/>
    </w:p>
    <w:p w14:paraId="6BB9B3ED" w14:textId="365F896E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A282226" w14:textId="60847C5A" w:rsidR="00096D6D" w:rsidRDefault="00096D6D" w:rsidP="00BD717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Για τις ανάγκες της υλοποίησης θα φτιαχτεί εφαρμογή</w:t>
      </w:r>
      <w:r w:rsidR="00307585">
        <w:rPr>
          <w:rFonts w:asciiTheme="minorHAnsi" w:hAnsiTheme="minorHAnsi" w:cstheme="minorHAnsi"/>
          <w:sz w:val="22"/>
          <w:szCs w:val="22"/>
        </w:rPr>
        <w:t xml:space="preserve"> (εκτελέσιμο </w:t>
      </w:r>
      <w:proofErr w:type="spellStart"/>
      <w:r w:rsidR="00307585" w:rsidRPr="00307585">
        <w:rPr>
          <w:rFonts w:asciiTheme="minorHAnsi" w:hAnsiTheme="minorHAnsi" w:cstheme="minorHAnsi"/>
          <w:sz w:val="22"/>
          <w:szCs w:val="22"/>
        </w:rPr>
        <w:t>batch</w:t>
      </w:r>
      <w:proofErr w:type="spellEnd"/>
      <w:r w:rsidR="00307585" w:rsidRPr="00307585">
        <w:rPr>
          <w:rFonts w:asciiTheme="minorHAnsi" w:hAnsiTheme="minorHAnsi" w:cstheme="minorHAnsi"/>
          <w:sz w:val="22"/>
          <w:szCs w:val="22"/>
        </w:rPr>
        <w:t xml:space="preserve"> αρχείο</w:t>
      </w:r>
      <w:r w:rsidR="006B1230" w:rsidRPr="006B123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η οποία θα καλείται από τον </w:t>
      </w:r>
      <w:r>
        <w:rPr>
          <w:rFonts w:asciiTheme="minorHAnsi" w:hAnsiTheme="minorHAnsi" w:cstheme="minorHAnsi"/>
          <w:sz w:val="22"/>
          <w:szCs w:val="22"/>
          <w:lang w:val="en-US"/>
        </w:rPr>
        <w:t>OPCON</w:t>
      </w:r>
      <w:r w:rsidRPr="00096D6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και θα δέχεται ως παράμετρο την ημερομηνία εκτέλεσης.</w:t>
      </w:r>
    </w:p>
    <w:p w14:paraId="734B51B7" w14:textId="16644639" w:rsidR="00307585" w:rsidRPr="00307585" w:rsidRDefault="00307585" w:rsidP="00307585">
      <w:pPr>
        <w:rPr>
          <w:rFonts w:asciiTheme="minorHAnsi" w:hAnsiTheme="minorHAnsi" w:cstheme="minorHAnsi"/>
          <w:sz w:val="22"/>
          <w:szCs w:val="22"/>
        </w:rPr>
      </w:pPr>
      <w:r w:rsidRPr="00307585">
        <w:rPr>
          <w:rFonts w:asciiTheme="minorHAnsi" w:hAnsiTheme="minorHAnsi" w:cstheme="minorHAnsi"/>
          <w:sz w:val="22"/>
          <w:szCs w:val="22"/>
        </w:rPr>
        <w:t xml:space="preserve">Στον </w:t>
      </w:r>
      <w:proofErr w:type="spellStart"/>
      <w:r w:rsidRPr="00307585">
        <w:rPr>
          <w:rFonts w:asciiTheme="minorHAnsi" w:hAnsiTheme="minorHAnsi" w:cstheme="minorHAnsi"/>
          <w:sz w:val="22"/>
          <w:szCs w:val="22"/>
        </w:rPr>
        <w:t>Application</w:t>
      </w:r>
      <w:proofErr w:type="spellEnd"/>
      <w:r w:rsidRPr="003075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07585">
        <w:rPr>
          <w:rFonts w:asciiTheme="minorHAnsi" w:hAnsiTheme="minorHAnsi" w:cstheme="minorHAnsi"/>
          <w:sz w:val="22"/>
          <w:szCs w:val="22"/>
        </w:rPr>
        <w:t>server</w:t>
      </w:r>
      <w:proofErr w:type="spellEnd"/>
      <w:r w:rsidRPr="0030758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θα</w:t>
      </w:r>
      <w:r w:rsidRPr="00307585">
        <w:rPr>
          <w:rFonts w:asciiTheme="minorHAnsi" w:hAnsiTheme="minorHAnsi" w:cstheme="minorHAnsi"/>
          <w:sz w:val="22"/>
          <w:szCs w:val="22"/>
        </w:rPr>
        <w:t xml:space="preserve"> δημιουργηθεί </w:t>
      </w:r>
      <w:proofErr w:type="spellStart"/>
      <w:r w:rsidRPr="00307585">
        <w:rPr>
          <w:rFonts w:asciiTheme="minorHAnsi" w:hAnsiTheme="minorHAnsi" w:cstheme="minorHAnsi"/>
          <w:sz w:val="22"/>
          <w:szCs w:val="22"/>
        </w:rPr>
        <w:t>folder</w:t>
      </w:r>
      <w:proofErr w:type="spellEnd"/>
      <w:r w:rsidRPr="00307585">
        <w:rPr>
          <w:rFonts w:asciiTheme="minorHAnsi" w:hAnsiTheme="minorHAnsi" w:cstheme="minorHAnsi"/>
          <w:sz w:val="22"/>
          <w:szCs w:val="22"/>
        </w:rPr>
        <w:t xml:space="preserve"> στο οποίο </w:t>
      </w:r>
      <w:r>
        <w:rPr>
          <w:rFonts w:asciiTheme="minorHAnsi" w:hAnsiTheme="minorHAnsi" w:cstheme="minorHAnsi"/>
          <w:sz w:val="22"/>
          <w:szCs w:val="22"/>
        </w:rPr>
        <w:t xml:space="preserve">θα </w:t>
      </w:r>
      <w:r w:rsidRPr="00307585">
        <w:rPr>
          <w:rFonts w:asciiTheme="minorHAnsi" w:hAnsiTheme="minorHAnsi" w:cstheme="minorHAnsi"/>
          <w:sz w:val="22"/>
          <w:szCs w:val="22"/>
        </w:rPr>
        <w:t xml:space="preserve">αποθηκεύετε το </w:t>
      </w:r>
      <w:r w:rsidR="0015411E">
        <w:rPr>
          <w:rFonts w:asciiTheme="minorHAnsi" w:hAnsiTheme="minorHAnsi" w:cstheme="minorHAnsi"/>
          <w:sz w:val="22"/>
          <w:szCs w:val="22"/>
        </w:rPr>
        <w:t xml:space="preserve">εξαγόμενο </w:t>
      </w:r>
      <w:r w:rsidRPr="003075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07585">
        <w:rPr>
          <w:rFonts w:asciiTheme="minorHAnsi" w:hAnsiTheme="minorHAnsi" w:cstheme="minorHAnsi"/>
          <w:sz w:val="22"/>
          <w:szCs w:val="22"/>
        </w:rPr>
        <w:t>csv</w:t>
      </w:r>
      <w:proofErr w:type="spellEnd"/>
      <w:r w:rsidRPr="00307585">
        <w:rPr>
          <w:rFonts w:asciiTheme="minorHAnsi" w:hAnsiTheme="minorHAnsi" w:cstheme="minorHAnsi"/>
          <w:sz w:val="22"/>
          <w:szCs w:val="22"/>
        </w:rPr>
        <w:t xml:space="preserve"> </w:t>
      </w:r>
      <w:r w:rsidR="0015411E">
        <w:rPr>
          <w:rFonts w:asciiTheme="minorHAnsi" w:hAnsiTheme="minorHAnsi" w:cstheme="minorHAnsi"/>
          <w:sz w:val="22"/>
          <w:szCs w:val="22"/>
        </w:rPr>
        <w:t xml:space="preserve">αρχείο           </w:t>
      </w:r>
      <w:r w:rsidRPr="00307585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  <w:lang w:val="en-US"/>
        </w:rPr>
        <w:t>RMDATABASE</w:t>
      </w:r>
      <w:r w:rsidRPr="00307585">
        <w:rPr>
          <w:rFonts w:asciiTheme="minorHAnsi" w:hAnsiTheme="minorHAnsi" w:cstheme="minorHAnsi"/>
          <w:sz w:val="22"/>
          <w:szCs w:val="22"/>
        </w:rPr>
        <w:t xml:space="preserve">_YYYYMMDD.CSV) . </w:t>
      </w:r>
      <w:r>
        <w:rPr>
          <w:rFonts w:asciiTheme="minorHAnsi" w:hAnsiTheme="minorHAnsi" w:cstheme="minorHAnsi"/>
          <w:sz w:val="22"/>
          <w:szCs w:val="22"/>
        </w:rPr>
        <w:t>Θα</w:t>
      </w:r>
      <w:r w:rsidRPr="00307585">
        <w:rPr>
          <w:rFonts w:asciiTheme="minorHAnsi" w:hAnsiTheme="minorHAnsi" w:cstheme="minorHAnsi"/>
          <w:sz w:val="22"/>
          <w:szCs w:val="22"/>
        </w:rPr>
        <w:t xml:space="preserve"> δημιουργηθεί φάκελος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411E">
        <w:rPr>
          <w:rFonts w:asciiTheme="minorHAnsi" w:hAnsiTheme="minorHAnsi" w:cstheme="minorHAnsi"/>
          <w:sz w:val="22"/>
          <w:szCs w:val="22"/>
        </w:rPr>
        <w:t xml:space="preserve">με </w:t>
      </w:r>
      <w:r w:rsidRPr="00307585">
        <w:rPr>
          <w:rFonts w:asciiTheme="minorHAnsi" w:hAnsiTheme="minorHAnsi" w:cstheme="minorHAnsi"/>
          <w:sz w:val="22"/>
          <w:szCs w:val="22"/>
        </w:rPr>
        <w:t xml:space="preserve">αναλυτικά </w:t>
      </w:r>
      <w:proofErr w:type="spellStart"/>
      <w:r w:rsidRPr="00307585">
        <w:rPr>
          <w:rFonts w:asciiTheme="minorHAnsi" w:hAnsiTheme="minorHAnsi" w:cstheme="minorHAnsi"/>
          <w:sz w:val="22"/>
          <w:szCs w:val="22"/>
        </w:rPr>
        <w:t>logs</w:t>
      </w:r>
      <w:proofErr w:type="spellEnd"/>
      <w:r w:rsidRPr="00307585">
        <w:rPr>
          <w:rFonts w:asciiTheme="minorHAnsi" w:hAnsiTheme="minorHAnsi" w:cstheme="minorHAnsi"/>
          <w:sz w:val="22"/>
          <w:szCs w:val="22"/>
        </w:rPr>
        <w:t xml:space="preserve"> για την διαδικασία</w:t>
      </w:r>
      <w:r w:rsidR="0015411E">
        <w:rPr>
          <w:rFonts w:asciiTheme="minorHAnsi" w:hAnsiTheme="minorHAnsi" w:cstheme="minorHAnsi"/>
          <w:sz w:val="22"/>
          <w:szCs w:val="22"/>
        </w:rPr>
        <w:t xml:space="preserve"> εκτέλεσης</w:t>
      </w:r>
      <w:r w:rsidRPr="00307585">
        <w:rPr>
          <w:rFonts w:asciiTheme="minorHAnsi" w:hAnsiTheme="minorHAnsi" w:cstheme="minorHAnsi"/>
          <w:sz w:val="22"/>
          <w:szCs w:val="22"/>
        </w:rPr>
        <w:t xml:space="preserve"> του κώδικα και για τ</w:t>
      </w:r>
      <w:r>
        <w:rPr>
          <w:rFonts w:asciiTheme="minorHAnsi" w:hAnsiTheme="minorHAnsi" w:cstheme="minorHAnsi"/>
          <w:sz w:val="22"/>
          <w:szCs w:val="22"/>
        </w:rPr>
        <w:t>ην επιτυχή ολοκλήρωση/εξαγωγή του αρχείου</w:t>
      </w:r>
      <w:r w:rsidRPr="00307585">
        <w:rPr>
          <w:rFonts w:asciiTheme="minorHAnsi" w:hAnsiTheme="minorHAnsi" w:cstheme="minorHAnsi"/>
          <w:sz w:val="22"/>
          <w:szCs w:val="22"/>
        </w:rPr>
        <w:t>.</w:t>
      </w:r>
      <w:r w:rsidR="0015411E">
        <w:rPr>
          <w:rFonts w:asciiTheme="minorHAnsi" w:hAnsiTheme="minorHAnsi" w:cstheme="minorHAnsi"/>
          <w:sz w:val="22"/>
          <w:szCs w:val="22"/>
        </w:rPr>
        <w:t xml:space="preserve"> </w:t>
      </w:r>
      <w:r w:rsidR="006B1230">
        <w:rPr>
          <w:rFonts w:asciiTheme="minorHAnsi" w:hAnsiTheme="minorHAnsi" w:cstheme="minorHAnsi"/>
          <w:sz w:val="22"/>
          <w:szCs w:val="22"/>
        </w:rPr>
        <w:t xml:space="preserve">Τέλος, θα </w:t>
      </w:r>
      <w:r w:rsidRPr="00307585">
        <w:rPr>
          <w:rFonts w:asciiTheme="minorHAnsi" w:hAnsiTheme="minorHAnsi" w:cstheme="minorHAnsi"/>
          <w:sz w:val="22"/>
          <w:szCs w:val="22"/>
        </w:rPr>
        <w:t>εξάγ</w:t>
      </w:r>
      <w:r w:rsidR="006B1230">
        <w:rPr>
          <w:rFonts w:asciiTheme="minorHAnsi" w:hAnsiTheme="minorHAnsi" w:cstheme="minorHAnsi"/>
          <w:sz w:val="22"/>
          <w:szCs w:val="22"/>
        </w:rPr>
        <w:t>εται</w:t>
      </w:r>
      <w:r w:rsidRPr="003075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07585">
        <w:rPr>
          <w:rFonts w:asciiTheme="minorHAnsi" w:hAnsiTheme="minorHAnsi" w:cstheme="minorHAnsi"/>
          <w:sz w:val="22"/>
          <w:szCs w:val="22"/>
        </w:rPr>
        <w:t>txt</w:t>
      </w:r>
      <w:proofErr w:type="spellEnd"/>
      <w:r w:rsidRPr="00307585">
        <w:rPr>
          <w:rFonts w:asciiTheme="minorHAnsi" w:hAnsiTheme="minorHAnsi" w:cstheme="minorHAnsi"/>
          <w:sz w:val="22"/>
          <w:szCs w:val="22"/>
        </w:rPr>
        <w:t xml:space="preserve"> αρχείο(</w:t>
      </w:r>
      <w:r w:rsidR="006B1230">
        <w:rPr>
          <w:rFonts w:asciiTheme="minorHAnsi" w:hAnsiTheme="minorHAnsi" w:cstheme="minorHAnsi"/>
          <w:sz w:val="22"/>
          <w:szCs w:val="22"/>
          <w:lang w:val="en-US"/>
        </w:rPr>
        <w:t>RMDATABASE</w:t>
      </w:r>
      <w:r w:rsidR="006B1230" w:rsidRPr="00307585">
        <w:rPr>
          <w:rFonts w:asciiTheme="minorHAnsi" w:hAnsiTheme="minorHAnsi" w:cstheme="minorHAnsi"/>
          <w:sz w:val="22"/>
          <w:szCs w:val="22"/>
        </w:rPr>
        <w:t xml:space="preserve"> </w:t>
      </w:r>
      <w:r w:rsidRPr="00307585">
        <w:rPr>
          <w:rFonts w:asciiTheme="minorHAnsi" w:hAnsiTheme="minorHAnsi" w:cstheme="minorHAnsi"/>
          <w:sz w:val="22"/>
          <w:szCs w:val="22"/>
        </w:rPr>
        <w:t xml:space="preserve">_Result.txt) </w:t>
      </w:r>
      <w:r w:rsidR="006B1230">
        <w:rPr>
          <w:rFonts w:asciiTheme="minorHAnsi" w:hAnsiTheme="minorHAnsi" w:cstheme="minorHAnsi"/>
          <w:sz w:val="22"/>
          <w:szCs w:val="22"/>
        </w:rPr>
        <w:t>με τις τιμές 0/1 ανάλογα με την επιτυχία/αποτυχία της εκτέλεσης</w:t>
      </w:r>
      <w:r w:rsidRPr="0030758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4C80EF4" w14:textId="77777777" w:rsidR="00307585" w:rsidRPr="00096D6D" w:rsidRDefault="00307585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20C3DBD" w14:textId="3E4333EF" w:rsidR="00BD717E" w:rsidRPr="00EF2B23" w:rsidRDefault="00BD717E" w:rsidP="00BD717E">
      <w:pPr>
        <w:pStyle w:val="Heading3"/>
        <w:rPr>
          <w:lang w:val="el-GR"/>
        </w:rPr>
      </w:pPr>
      <w:bookmarkStart w:id="83" w:name="_Toc104980813"/>
      <w:r w:rsidRPr="00EF2B23">
        <w:rPr>
          <w:lang w:val="el-GR"/>
        </w:rPr>
        <w:t>Πεδία αρχείου</w:t>
      </w:r>
      <w:bookmarkEnd w:id="83"/>
    </w:p>
    <w:p w14:paraId="715DAD08" w14:textId="77777777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6AE083B" w14:textId="7AFC09AD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Τα πεδία που θα περιλαμβάνονται στο αρχείο είναι :</w:t>
      </w:r>
    </w:p>
    <w:p w14:paraId="516BD343" w14:textId="77777777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B87E2" w14:textId="108174D5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ΑΦΜ Πελάτη</w:t>
      </w:r>
    </w:p>
    <w:p w14:paraId="4AB1DB41" w14:textId="70EE276F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CDI</w:t>
      </w:r>
      <w:r w:rsidRPr="00BD717E">
        <w:rPr>
          <w:rFonts w:asciiTheme="minorHAnsi" w:hAnsiTheme="minorHAnsi" w:cstheme="minorHAnsi"/>
          <w:sz w:val="22"/>
          <w:szCs w:val="22"/>
        </w:rPr>
        <w:t xml:space="preserve"> Πελάτη</w:t>
      </w:r>
    </w:p>
    <w:p w14:paraId="4A1F778C" w14:textId="538713B2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Οικονομικό έτος</w:t>
      </w:r>
    </w:p>
    <w:p w14:paraId="343A12FF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Καθαρό Σύνολο </w:t>
      </w:r>
      <w:proofErr w:type="spellStart"/>
      <w:r w:rsidRPr="00BD717E">
        <w:rPr>
          <w:rFonts w:asciiTheme="minorHAnsi" w:hAnsiTheme="minorHAnsi" w:cstheme="minorHAnsi"/>
          <w:sz w:val="22"/>
          <w:szCs w:val="22"/>
        </w:rPr>
        <w:t>Ενσώμ</w:t>
      </w:r>
      <w:proofErr w:type="spellEnd"/>
      <w:r w:rsidRPr="00BD717E">
        <w:rPr>
          <w:rFonts w:asciiTheme="minorHAnsi" w:hAnsiTheme="minorHAnsi" w:cstheme="minorHAnsi"/>
          <w:sz w:val="22"/>
          <w:szCs w:val="22"/>
        </w:rPr>
        <w:t>. Πάγιου Ενεργητικού</w:t>
      </w:r>
    </w:p>
    <w:p w14:paraId="32F79203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Αποθέματα</w:t>
      </w:r>
    </w:p>
    <w:p w14:paraId="5EA93A9B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Εμπορικές Απαιτήσεις</w:t>
      </w:r>
    </w:p>
    <w:p w14:paraId="1D3A2B05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Χρηματικά Διαθέσιμα</w:t>
      </w:r>
    </w:p>
    <w:p w14:paraId="5B912912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Σύνολο ενεργητικού</w:t>
      </w:r>
    </w:p>
    <w:p w14:paraId="6AE1719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Ίδια Κεφάλαια</w:t>
      </w:r>
    </w:p>
    <w:p w14:paraId="65D00785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Μετοχικό κεφάλαιο </w:t>
      </w:r>
    </w:p>
    <w:p w14:paraId="78BD6CC7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Εμπορικές Υποχρεώσεις</w:t>
      </w:r>
    </w:p>
    <w:p w14:paraId="16030AF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Συνολικός Τραπεζικός Δανεισμός</w:t>
      </w:r>
    </w:p>
    <w:p w14:paraId="0DC8D5E4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Βραχυπρόθεσμος τραπεζικός δανεισμός</w:t>
      </w:r>
    </w:p>
    <w:p w14:paraId="6CC240B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Μακροπρόθεσμος τραπεζικός δανεισμός</w:t>
      </w:r>
    </w:p>
    <w:p w14:paraId="733A028C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Συνολικές Υποχρεώσεις</w:t>
      </w:r>
    </w:p>
    <w:p w14:paraId="1380B31E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Κύκλος Εργασιών</w:t>
      </w:r>
    </w:p>
    <w:p w14:paraId="4B643BEC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Μικτό κέρδος</w:t>
      </w:r>
    </w:p>
    <w:p w14:paraId="5F5BA526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EBITDA</w:t>
      </w:r>
    </w:p>
    <w:p w14:paraId="59DB8988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ΕΒIΤ</w:t>
      </w:r>
    </w:p>
    <w:p w14:paraId="5638015E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Κέρδη (Ζημιές) προ φόρων</w:t>
      </w:r>
    </w:p>
    <w:p w14:paraId="3D99609F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Καθαρά Κέρδη (Ζημιές)</w:t>
      </w:r>
    </w:p>
    <w:p w14:paraId="401C75B3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Κεφάλαιο Κίνησης</w:t>
      </w:r>
    </w:p>
    <w:p w14:paraId="1EDC27E0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Ταμειακές ροές από λειτουργικές δραστηριότητες  (Υπολογισθείσες)</w:t>
      </w:r>
    </w:p>
    <w:p w14:paraId="7EF279A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Ταμειακές ροές από επενδυτικές δραστηριότητες (Υπολογισθείσες)</w:t>
      </w:r>
    </w:p>
    <w:p w14:paraId="37325EED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Ταμειακές ροές από Χρηματοδοτικές δραστηριότητες (Υπολογισθείσες)</w:t>
      </w:r>
    </w:p>
    <w:p w14:paraId="227080CB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Εισροές από Αύξηση Μετοχικού Κεφαλαίου (Υπολογισθείσες)</w:t>
      </w:r>
    </w:p>
    <w:p w14:paraId="5109A54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Πληρωμή μερισμάτων</w:t>
      </w:r>
    </w:p>
    <w:p w14:paraId="7A16F4E6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Περιθώριο Μικτού Κέρδους </w:t>
      </w:r>
    </w:p>
    <w:p w14:paraId="5DBE26C5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Περιθώριο Καθαρού Κέρδους</w:t>
      </w:r>
    </w:p>
    <w:p w14:paraId="62E24049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EBITDA </w:t>
      </w:r>
      <w:proofErr w:type="spellStart"/>
      <w:r w:rsidRPr="00BD717E">
        <w:rPr>
          <w:rFonts w:asciiTheme="minorHAnsi" w:hAnsiTheme="minorHAnsi" w:cstheme="minorHAnsi"/>
          <w:sz w:val="22"/>
          <w:szCs w:val="22"/>
        </w:rPr>
        <w:t>margin</w:t>
      </w:r>
      <w:proofErr w:type="spellEnd"/>
      <w:r w:rsidRPr="00BD717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C91FDE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Συνολικός Τραπεζικός Δανεισμός / EBITDA</w:t>
      </w:r>
    </w:p>
    <w:p w14:paraId="6AD837F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Καθαρός Τραπεζικός Δανεισμός / ΕΒITDA</w:t>
      </w:r>
    </w:p>
    <w:p w14:paraId="03E851BC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D717E">
        <w:rPr>
          <w:rFonts w:asciiTheme="minorHAnsi" w:hAnsiTheme="minorHAnsi" w:cstheme="minorHAnsi"/>
          <w:sz w:val="22"/>
          <w:szCs w:val="22"/>
        </w:rPr>
        <w:t>Debt</w:t>
      </w:r>
      <w:proofErr w:type="spellEnd"/>
      <w:r w:rsidRPr="00BD71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17E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BD71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17E">
        <w:rPr>
          <w:rFonts w:asciiTheme="minorHAnsi" w:hAnsiTheme="minorHAnsi" w:cstheme="minorHAnsi"/>
          <w:sz w:val="22"/>
          <w:szCs w:val="22"/>
        </w:rPr>
        <w:t>Equity</w:t>
      </w:r>
      <w:proofErr w:type="spellEnd"/>
    </w:p>
    <w:p w14:paraId="02943998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Return on Assets (ROA)</w:t>
      </w:r>
    </w:p>
    <w:p w14:paraId="0B723AB6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lastRenderedPageBreak/>
        <w:t>Return on Equity (ROE)</w:t>
      </w:r>
    </w:p>
    <w:p w14:paraId="38431E54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Interest Coverage Ratio (ICR)</w:t>
      </w:r>
    </w:p>
    <w:p w14:paraId="01EF4E8F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Current</w:t>
      </w:r>
      <w:r w:rsidRPr="00EF2B23">
        <w:rPr>
          <w:rFonts w:asciiTheme="minorHAnsi" w:hAnsiTheme="minorHAnsi" w:cstheme="minorHAnsi"/>
          <w:sz w:val="22"/>
          <w:szCs w:val="22"/>
        </w:rPr>
        <w:t xml:space="preserve"> </w:t>
      </w:r>
      <w:r w:rsidRPr="00BD717E">
        <w:rPr>
          <w:rFonts w:asciiTheme="minorHAnsi" w:hAnsiTheme="minorHAnsi" w:cstheme="minorHAnsi"/>
          <w:sz w:val="22"/>
          <w:szCs w:val="22"/>
          <w:lang w:val="en-US"/>
        </w:rPr>
        <w:t>ratio</w:t>
      </w:r>
      <w:r w:rsidRPr="00EF2B23">
        <w:rPr>
          <w:rFonts w:asciiTheme="minorHAnsi" w:hAnsiTheme="minorHAnsi" w:cstheme="minorHAnsi"/>
          <w:sz w:val="22"/>
          <w:szCs w:val="22"/>
        </w:rPr>
        <w:t xml:space="preserve"> (</w:t>
      </w:r>
      <w:r w:rsidRPr="00BD717E">
        <w:rPr>
          <w:rFonts w:asciiTheme="minorHAnsi" w:hAnsiTheme="minorHAnsi" w:cstheme="minorHAnsi"/>
          <w:sz w:val="22"/>
          <w:szCs w:val="22"/>
        </w:rPr>
        <w:t>Δείκτης</w:t>
      </w:r>
      <w:r w:rsidRPr="00EF2B2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17E">
        <w:rPr>
          <w:rFonts w:asciiTheme="minorHAnsi" w:hAnsiTheme="minorHAnsi" w:cstheme="minorHAnsi"/>
          <w:sz w:val="22"/>
          <w:szCs w:val="22"/>
        </w:rPr>
        <w:t>Κυκλοφ</w:t>
      </w:r>
      <w:proofErr w:type="spellEnd"/>
      <w:r w:rsidRPr="00EF2B23">
        <w:rPr>
          <w:rFonts w:asciiTheme="minorHAnsi" w:hAnsiTheme="minorHAnsi" w:cstheme="minorHAnsi"/>
          <w:sz w:val="22"/>
          <w:szCs w:val="22"/>
        </w:rPr>
        <w:t xml:space="preserve">. </w:t>
      </w:r>
      <w:r w:rsidRPr="00BD717E">
        <w:rPr>
          <w:rFonts w:asciiTheme="minorHAnsi" w:hAnsiTheme="minorHAnsi" w:cstheme="minorHAnsi"/>
          <w:sz w:val="22"/>
          <w:szCs w:val="22"/>
        </w:rPr>
        <w:t>Ρευστότητας)</w:t>
      </w:r>
    </w:p>
    <w:p w14:paraId="45B8913A" w14:textId="54A5642B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D717E">
        <w:rPr>
          <w:rFonts w:asciiTheme="minorHAnsi" w:hAnsiTheme="minorHAnsi" w:cstheme="minorHAnsi"/>
          <w:sz w:val="22"/>
          <w:szCs w:val="22"/>
        </w:rPr>
        <w:t>Quick</w:t>
      </w:r>
      <w:proofErr w:type="spellEnd"/>
      <w:r w:rsidRPr="00BD71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717E">
        <w:rPr>
          <w:rFonts w:asciiTheme="minorHAnsi" w:hAnsiTheme="minorHAnsi" w:cstheme="minorHAnsi"/>
          <w:sz w:val="22"/>
          <w:szCs w:val="22"/>
        </w:rPr>
        <w:t>ratio</w:t>
      </w:r>
      <w:proofErr w:type="spellEnd"/>
      <w:r w:rsidRPr="00BD717E">
        <w:rPr>
          <w:rFonts w:asciiTheme="minorHAnsi" w:hAnsiTheme="minorHAnsi" w:cstheme="minorHAnsi"/>
          <w:sz w:val="22"/>
          <w:szCs w:val="22"/>
        </w:rPr>
        <w:t xml:space="preserve"> (Δείκτης '</w:t>
      </w:r>
      <w:proofErr w:type="spellStart"/>
      <w:r w:rsidRPr="00BD717E">
        <w:rPr>
          <w:rFonts w:asciiTheme="minorHAnsi" w:hAnsiTheme="minorHAnsi" w:cstheme="minorHAnsi"/>
          <w:sz w:val="22"/>
          <w:szCs w:val="22"/>
        </w:rPr>
        <w:t>Αμεσης</w:t>
      </w:r>
      <w:proofErr w:type="spellEnd"/>
      <w:r w:rsidRPr="00BD717E">
        <w:rPr>
          <w:rFonts w:asciiTheme="minorHAnsi" w:hAnsiTheme="minorHAnsi" w:cstheme="minorHAnsi"/>
          <w:sz w:val="22"/>
          <w:szCs w:val="22"/>
        </w:rPr>
        <w:t xml:space="preserve"> Ρευστότητας)</w:t>
      </w:r>
    </w:p>
    <w:p w14:paraId="110022A9" w14:textId="0DB1F905" w:rsidR="00BD717E" w:rsidRDefault="00BD717E" w:rsidP="00BD717E">
      <w:pPr>
        <w:jc w:val="both"/>
        <w:rPr>
          <w:rFonts w:cs="Arial"/>
          <w:sz w:val="20"/>
          <w:szCs w:val="20"/>
        </w:rPr>
      </w:pPr>
    </w:p>
    <w:p w14:paraId="7FAAFB05" w14:textId="7696089C" w:rsidR="00BD717E" w:rsidRPr="00EF2B23" w:rsidRDefault="00BD717E" w:rsidP="00BD717E">
      <w:pPr>
        <w:pStyle w:val="Heading3"/>
        <w:rPr>
          <w:lang w:val="el-GR"/>
        </w:rPr>
      </w:pPr>
      <w:bookmarkStart w:id="84" w:name="_Toc104980814"/>
      <w:r w:rsidRPr="00EF2B23">
        <w:rPr>
          <w:lang w:val="el-GR"/>
        </w:rPr>
        <w:t>Περιοδικότητα αρχείου</w:t>
      </w:r>
      <w:bookmarkEnd w:id="84"/>
    </w:p>
    <w:p w14:paraId="74D53D8F" w14:textId="47A73347" w:rsidR="00096D6D" w:rsidRPr="00EF2B23" w:rsidRDefault="00096D6D" w:rsidP="00096D6D">
      <w:pPr>
        <w:rPr>
          <w:lang w:eastAsia="en-US"/>
        </w:rPr>
      </w:pPr>
    </w:p>
    <w:p w14:paraId="7467042E" w14:textId="1034E4DC" w:rsidR="00096D6D" w:rsidRPr="00096D6D" w:rsidRDefault="00096D6D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Η εξαγωγή του αρχείου θα </w:t>
      </w:r>
      <w:ins w:id="85" w:author="Sgouros Konstantinos" w:date="2022-05-20T10:54:00Z">
        <w:r w:rsidR="002D0085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ακολουθήσει την περιοδικότητα του </w:t>
        </w:r>
        <w:r w:rsidR="002D0085">
          <w:rPr>
            <w:rFonts w:asciiTheme="minorHAnsi" w:hAnsiTheme="minorHAnsi" w:cstheme="minorHAnsi"/>
            <w:sz w:val="22"/>
            <w:szCs w:val="22"/>
            <w:lang w:val="en-US" w:eastAsia="en-US"/>
          </w:rPr>
          <w:t>OSI</w:t>
        </w:r>
        <w:r w:rsidR="002D0085" w:rsidRPr="002D0085">
          <w:rPr>
            <w:rFonts w:asciiTheme="minorHAnsi" w:hAnsiTheme="minorHAnsi" w:cstheme="minorHAnsi"/>
            <w:sz w:val="22"/>
            <w:szCs w:val="22"/>
            <w:lang w:eastAsia="en-US"/>
            <w:rPrChange w:id="86" w:author="Sgouros Konstantinos" w:date="2022-05-20T10:5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="002D0085">
          <w:rPr>
            <w:rFonts w:asciiTheme="minorHAnsi" w:hAnsiTheme="minorHAnsi" w:cstheme="minorHAnsi"/>
            <w:sz w:val="22"/>
            <w:szCs w:val="22"/>
            <w:lang w:val="en-US" w:eastAsia="en-US"/>
          </w:rPr>
          <w:t>report</w:t>
        </w:r>
      </w:ins>
      <w:del w:id="87" w:author="Sgouros Konstantinos" w:date="2022-05-20T10:55:00Z">
        <w:r w:rsidRPr="00096D6D" w:rsidDel="002D0085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είναι μηνιαία </w:delText>
        </w:r>
      </w:del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και θα περιέχει </w:t>
      </w:r>
      <w:r w:rsidRPr="00096D6D">
        <w:rPr>
          <w:rFonts w:asciiTheme="minorHAnsi" w:hAnsiTheme="minorHAnsi" w:cstheme="minorHAnsi"/>
          <w:sz w:val="22"/>
          <w:szCs w:val="22"/>
          <w:lang w:val="en-US" w:eastAsia="en-US"/>
        </w:rPr>
        <w:t>full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δεδομένα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ξεκινώντας από την ημερομηνία μετάπτωσης του 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RA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στο 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CL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(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δηλαδή μετά τις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05-01-2021)</w:t>
      </w:r>
      <w:r w:rsidR="0068751B">
        <w:rPr>
          <w:rFonts w:asciiTheme="minorHAnsi" w:hAnsiTheme="minorHAnsi" w:cstheme="minorHAnsi"/>
          <w:sz w:val="22"/>
          <w:szCs w:val="22"/>
          <w:lang w:eastAsia="en-US"/>
        </w:rPr>
        <w:t xml:space="preserve"> έως και την ημερομηνία που θα κληθεί να εκτελεστεί η εφαρμογή. </w:t>
      </w:r>
    </w:p>
    <w:p w14:paraId="27F72B71" w14:textId="75297A02" w:rsidR="002430DD" w:rsidRDefault="002430DD" w:rsidP="009551F3">
      <w:pPr>
        <w:rPr>
          <w:rFonts w:asciiTheme="minorHAnsi" w:hAnsiTheme="minorHAnsi" w:cstheme="minorHAnsi"/>
          <w:sz w:val="22"/>
          <w:szCs w:val="22"/>
        </w:rPr>
      </w:pPr>
    </w:p>
    <w:p w14:paraId="533AA5F9" w14:textId="06B7F9D4" w:rsidR="00096D6D" w:rsidRPr="00EF2B23" w:rsidRDefault="00096D6D" w:rsidP="00096D6D">
      <w:pPr>
        <w:pStyle w:val="Heading3"/>
        <w:rPr>
          <w:lang w:val="el-GR"/>
        </w:rPr>
      </w:pPr>
      <w:bookmarkStart w:id="88" w:name="_Toc104980815"/>
      <w:r w:rsidRPr="00EF2B23">
        <w:rPr>
          <w:lang w:val="el-GR"/>
        </w:rPr>
        <w:t>Κανόνες εξαγωγής δεδομένων</w:t>
      </w:r>
      <w:bookmarkEnd w:id="88"/>
      <w:r w:rsidRPr="00EF2B23">
        <w:rPr>
          <w:lang w:val="el-GR"/>
        </w:rPr>
        <w:t xml:space="preserve"> </w:t>
      </w:r>
    </w:p>
    <w:p w14:paraId="5AF7FD26" w14:textId="3299DF9F" w:rsidR="00096D6D" w:rsidRPr="00EF2B23" w:rsidRDefault="00096D6D" w:rsidP="00096D6D">
      <w:pPr>
        <w:rPr>
          <w:lang w:eastAsia="en-US"/>
        </w:rPr>
      </w:pPr>
    </w:p>
    <w:p w14:paraId="7A83CDDD" w14:textId="0E635822" w:rsidR="00096D6D" w:rsidRDefault="00096D6D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 xml:space="preserve">Τα οικονομικά μεγέθη που θα απεικονίζονται στο εξαγόμενο αρχείο θα αφορούν την τελευταία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επικυρωμένη διαβάθμιση σε συγκεκριμένο εύρος ημερομηνιών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. Συγκεκριμένα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από την ημερά της μετάπτωσης και μετά (</w:t>
      </w:r>
      <w:r w:rsidR="009A3EC9" w:rsidRPr="009A3EC9">
        <w:rPr>
          <w:rFonts w:asciiTheme="minorHAnsi" w:hAnsiTheme="minorHAnsi" w:cstheme="minorHAnsi"/>
          <w:sz w:val="22"/>
          <w:szCs w:val="22"/>
          <w:lang w:eastAsia="en-US"/>
        </w:rPr>
        <w:t xml:space="preserve">&gt;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05-01-2021)  έως και την παραμετρική ημερομηνία 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κλήσης της εφαρμογής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την οποία </w:t>
      </w:r>
      <w:r>
        <w:rPr>
          <w:rFonts w:asciiTheme="minorHAnsi" w:hAnsiTheme="minorHAnsi" w:cstheme="minorHAnsi"/>
          <w:sz w:val="22"/>
          <w:szCs w:val="22"/>
          <w:lang w:eastAsia="en-US"/>
        </w:rPr>
        <w:t>λαμβάνουμε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από τον </w:t>
      </w:r>
      <w:r w:rsidR="0015411E">
        <w:rPr>
          <w:rFonts w:asciiTheme="minorHAnsi" w:hAnsiTheme="minorHAnsi" w:cstheme="minorHAnsi"/>
          <w:sz w:val="22"/>
          <w:szCs w:val="22"/>
          <w:lang w:eastAsia="en-US"/>
        </w:rPr>
        <w:t>O</w:t>
      </w:r>
      <w:r w:rsidR="0015411E">
        <w:rPr>
          <w:rFonts w:asciiTheme="minorHAnsi" w:hAnsiTheme="minorHAnsi" w:cstheme="minorHAnsi"/>
          <w:sz w:val="22"/>
          <w:szCs w:val="22"/>
          <w:lang w:val="en-US" w:eastAsia="en-US"/>
        </w:rPr>
        <w:t>P</w:t>
      </w:r>
      <w:r w:rsidR="0015411E">
        <w:rPr>
          <w:rFonts w:asciiTheme="minorHAnsi" w:hAnsiTheme="minorHAnsi" w:cstheme="minorHAnsi"/>
          <w:sz w:val="22"/>
          <w:szCs w:val="22"/>
          <w:lang w:eastAsia="en-US"/>
        </w:rPr>
        <w:t>CON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19EB12DC" w14:textId="13F09352" w:rsidR="0015411E" w:rsidRPr="00791D38" w:rsidRDefault="0015411E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 xml:space="preserve">Θα </w:t>
      </w:r>
      <w:r w:rsidR="0068751B">
        <w:rPr>
          <w:rFonts w:asciiTheme="minorHAnsi" w:hAnsiTheme="minorHAnsi" w:cstheme="minorHAnsi"/>
          <w:sz w:val="22"/>
          <w:szCs w:val="22"/>
          <w:lang w:eastAsia="en-US"/>
        </w:rPr>
        <w:t>ληφθ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>εί</w:t>
      </w:r>
      <w:r w:rsidR="0068751B">
        <w:rPr>
          <w:rFonts w:asciiTheme="minorHAnsi" w:hAnsiTheme="minorHAnsi" w:cstheme="minorHAnsi"/>
          <w:sz w:val="22"/>
          <w:szCs w:val="22"/>
          <w:lang w:eastAsia="en-US"/>
        </w:rPr>
        <w:t xml:space="preserve"> υπόψη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το μοντέλο </w:t>
      </w:r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FA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-</w:t>
      </w:r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FIN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65330837" w14:textId="752447D2" w:rsidR="0015411E" w:rsidRDefault="0015411E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Από τους δε ισολογισμούς, θα επιλέγονται εκείνοι με 12μηνη χρήση (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period</w:t>
      </w:r>
      <w:r w:rsidRPr="0015411E">
        <w:rPr>
          <w:rFonts w:asciiTheme="minorHAnsi" w:hAnsiTheme="minorHAnsi" w:cstheme="minorHAnsi"/>
          <w:sz w:val="22"/>
          <w:szCs w:val="22"/>
          <w:lang w:eastAsia="en-US"/>
        </w:rPr>
        <w:t>)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3BB3715A" w14:textId="54D8A0FE" w:rsidR="00096D6D" w:rsidRDefault="005A3C93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Τα δε στοιχεία Πελάτη (ΑΦΜ,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CDI</w:t>
      </w:r>
      <w:r w:rsidRPr="005A3C93">
        <w:rPr>
          <w:rFonts w:asciiTheme="minorHAnsi" w:hAnsiTheme="minorHAnsi" w:cstheme="minorHAnsi"/>
          <w:sz w:val="22"/>
          <w:szCs w:val="22"/>
          <w:lang w:eastAsia="en-US"/>
        </w:rPr>
        <w:t xml:space="preserve">) </w:t>
      </w:r>
      <w:r>
        <w:rPr>
          <w:rFonts w:asciiTheme="minorHAnsi" w:hAnsiTheme="minorHAnsi" w:cstheme="minorHAnsi"/>
          <w:sz w:val="22"/>
          <w:szCs w:val="22"/>
          <w:lang w:eastAsia="en-US"/>
        </w:rPr>
        <w:t>θα αφορούν την έκδοση</w:t>
      </w:r>
      <w:r w:rsidR="007729C0" w:rsidRPr="007729C0">
        <w:rPr>
          <w:rFonts w:asciiTheme="minorHAnsi" w:hAnsiTheme="minorHAnsi" w:cstheme="minorHAnsi"/>
          <w:sz w:val="22"/>
          <w:szCs w:val="22"/>
          <w:lang w:eastAsia="en-US"/>
        </w:rPr>
        <w:t>(</w:t>
      </w:r>
      <w:r w:rsidR="007729C0">
        <w:rPr>
          <w:rFonts w:asciiTheme="minorHAnsi" w:hAnsiTheme="minorHAnsi" w:cstheme="minorHAnsi"/>
          <w:sz w:val="22"/>
          <w:szCs w:val="22"/>
          <w:lang w:val="en-US" w:eastAsia="en-US"/>
        </w:rPr>
        <w:t>version</w:t>
      </w:r>
      <w:r w:rsidR="007729C0" w:rsidRPr="007729C0">
        <w:rPr>
          <w:rFonts w:asciiTheme="minorHAnsi" w:hAnsiTheme="minorHAnsi" w:cstheme="minorHAnsi"/>
          <w:sz w:val="22"/>
          <w:szCs w:val="22"/>
          <w:lang w:eastAsia="en-US"/>
        </w:rPr>
        <w:t>)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του Πελάτη κατά την έγκριση της διαβάθμισης.</w:t>
      </w:r>
    </w:p>
    <w:p w14:paraId="15A50E03" w14:textId="6AA76D40" w:rsidR="00680D99" w:rsidRDefault="00680D99" w:rsidP="005A3C93">
      <w:pPr>
        <w:rPr>
          <w:ins w:id="89" w:author="Sgouros Konstantinos" w:date="2022-05-20T10:55:00Z"/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 xml:space="preserve">Στην περίπτωση που στα υπολογιζόμενα πεδία, ο παρονομαστής είναι μηδέν, το εξαγόμενο πεδίο θα λαμβάνει την τιμή </w:t>
      </w:r>
      <w:proofErr w:type="spellStart"/>
      <w:r>
        <w:rPr>
          <w:rFonts w:asciiTheme="minorHAnsi" w:hAnsiTheme="minorHAnsi" w:cstheme="minorHAnsi"/>
          <w:sz w:val="22"/>
          <w:szCs w:val="22"/>
          <w:lang w:eastAsia="en-US"/>
        </w:rPr>
        <w:t>null</w:t>
      </w:r>
      <w:proofErr w:type="spellEnd"/>
      <w:r>
        <w:rPr>
          <w:rFonts w:asciiTheme="minorHAnsi" w:hAnsiTheme="minorHAnsi" w:cstheme="minorHAnsi"/>
          <w:sz w:val="22"/>
          <w:szCs w:val="22"/>
          <w:lang w:eastAsia="en-US"/>
        </w:rPr>
        <w:t>.</w:t>
      </w:r>
      <w:r w:rsidRPr="00680D99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 </w:t>
      </w:r>
    </w:p>
    <w:p w14:paraId="341717A7" w14:textId="05B015E3" w:rsidR="002D0085" w:rsidRDefault="002D0085" w:rsidP="005A3C93">
      <w:pPr>
        <w:rPr>
          <w:ins w:id="90" w:author="Sgouros Konstantinos" w:date="2022-05-20T11:01:00Z"/>
          <w:rFonts w:asciiTheme="minorHAnsi" w:hAnsiTheme="minorHAnsi" w:cstheme="minorHAnsi"/>
          <w:sz w:val="22"/>
          <w:szCs w:val="22"/>
          <w:lang w:eastAsia="en-US"/>
        </w:rPr>
      </w:pPr>
      <w:ins w:id="91" w:author="Sgouros Konstantinos" w:date="2022-05-20T10:57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Για το πεδίο </w:t>
        </w:r>
        <w:r w:rsidRPr="002D0085">
          <w:rPr>
            <w:rFonts w:asciiTheme="minorHAnsi" w:hAnsiTheme="minorHAnsi" w:cstheme="minorHAnsi"/>
            <w:sz w:val="22"/>
            <w:szCs w:val="22"/>
            <w:lang w:eastAsia="en-US"/>
            <w:rPrChange w:id="92" w:author="Sgouros Konstantinos" w:date="2022-05-20T10:57:00Z">
              <w:rPr>
                <w:b/>
                <w:bCs/>
              </w:rPr>
            </w:rPrChange>
          </w:rPr>
          <w:t>Εισροές από Αύξηση Μετοχικού Κεφαλαίου (Υπολογισθείσες)</w:t>
        </w:r>
      </w:ins>
      <w:ins w:id="93" w:author="Sgouros Konstantinos" w:date="2022-05-20T10:58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</w:ins>
    </w:p>
    <w:p w14:paraId="4F44586A" w14:textId="77777777" w:rsidR="002D0085" w:rsidRDefault="002D0085" w:rsidP="005A3C93">
      <w:pPr>
        <w:rPr>
          <w:ins w:id="94" w:author="Sgouros Konstantinos" w:date="2022-05-20T11:00:00Z"/>
          <w:rFonts w:asciiTheme="minorHAnsi" w:hAnsiTheme="minorHAnsi" w:cstheme="minorHAnsi"/>
          <w:sz w:val="22"/>
          <w:szCs w:val="22"/>
          <w:lang w:eastAsia="en-US"/>
        </w:rPr>
      </w:pPr>
    </w:p>
    <w:p w14:paraId="5503D986" w14:textId="77777777" w:rsidR="002D0085" w:rsidRPr="00DC433F" w:rsidRDefault="002D0085" w:rsidP="002D0085">
      <w:pPr>
        <w:numPr>
          <w:ilvl w:val="0"/>
          <w:numId w:val="42"/>
        </w:numPr>
        <w:rPr>
          <w:ins w:id="95" w:author="Sgouros Konstantinos" w:date="2022-05-20T11:00:00Z"/>
          <w:rFonts w:asciiTheme="minorHAnsi" w:hAnsiTheme="minorHAnsi" w:cstheme="minorHAnsi"/>
          <w:sz w:val="22"/>
          <w:szCs w:val="22"/>
          <w:lang w:eastAsia="en-US"/>
          <w:rPrChange w:id="96" w:author="Sgouros Konstantinos" w:date="2022-05-20T11:04:00Z">
            <w:rPr>
              <w:ins w:id="97" w:author="Sgouros Konstantinos" w:date="2022-05-20T11:00:00Z"/>
              <w:color w:val="1F497D"/>
              <w:sz w:val="22"/>
              <w:szCs w:val="22"/>
            </w:rPr>
          </w:rPrChange>
        </w:rPr>
      </w:pPr>
      <w:ins w:id="98" w:author="Sgouros Konstantinos" w:date="2022-05-20T11:00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99" w:author="Sgouros Konstantinos" w:date="2022-05-20T11:04:00Z">
              <w:rPr>
                <w:color w:val="1F497D"/>
              </w:rPr>
            </w:rPrChange>
          </w:rPr>
          <w:t xml:space="preserve">Στην περίπτωση που για ένα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00" w:author="Sgouros Konstantinos" w:date="2022-05-20T11:04:00Z">
              <w:rPr>
                <w:color w:val="1F497D"/>
                <w:lang w:val="en-US"/>
              </w:rPr>
            </w:rPrChange>
          </w:rPr>
          <w:t xml:space="preserve">rating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01" w:author="Sgouros Konstantinos" w:date="2022-05-20T11:04:00Z">
              <w:rPr>
                <w:color w:val="1F497D"/>
              </w:rPr>
            </w:rPrChange>
          </w:rPr>
          <w:t xml:space="preserve">Πελάτη, συμμετέχουν (πχ) οι ισολογισμοί 2017,2018,2019, με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02" w:author="Sgouros Konstantinos" w:date="2022-05-20T11:04:00Z">
              <w:rPr>
                <w:color w:val="1F497D"/>
                <w:lang w:val="en-US"/>
              </w:rPr>
            </w:rPrChange>
          </w:rPr>
          <w:t xml:space="preserve">values </w:t>
        </w:r>
      </w:ins>
    </w:p>
    <w:p w14:paraId="0FBCC35F" w14:textId="77777777" w:rsidR="002D0085" w:rsidRPr="00DC433F" w:rsidRDefault="002D0085" w:rsidP="002D0085">
      <w:pPr>
        <w:rPr>
          <w:ins w:id="103" w:author="Sgouros Konstantinos" w:date="2022-05-20T11:00:00Z"/>
          <w:rFonts w:asciiTheme="minorHAnsi" w:hAnsiTheme="minorHAnsi" w:cstheme="minorHAnsi"/>
          <w:sz w:val="22"/>
          <w:szCs w:val="22"/>
          <w:lang w:eastAsia="en-US"/>
          <w:rPrChange w:id="104" w:author="Sgouros Konstantinos" w:date="2022-05-20T11:04:00Z">
            <w:rPr>
              <w:ins w:id="105" w:author="Sgouros Konstantinos" w:date="2022-05-20T11:00:00Z"/>
              <w:rFonts w:eastAsiaTheme="minorHAnsi"/>
            </w:rPr>
          </w:rPrChange>
        </w:rPr>
      </w:pPr>
      <w:ins w:id="106" w:author="Sgouros Konstantinos" w:date="2022-05-20T11:00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07" w:author="Sgouros Konstantinos" w:date="2022-05-20T11:04:00Z">
              <w:rPr>
                <w:color w:val="1F497D"/>
              </w:rPr>
            </w:rPrChange>
          </w:rPr>
          <w:t> </w:t>
        </w:r>
      </w:ins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</w:tblGrid>
      <w:tr w:rsidR="002D0085" w:rsidRPr="00DC433F" w14:paraId="274C1D66" w14:textId="77777777" w:rsidTr="002D0085">
        <w:trPr>
          <w:trHeight w:val="300"/>
          <w:ins w:id="108" w:author="Sgouros Konstantinos" w:date="2022-05-20T11:00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FD73F" w14:textId="77777777" w:rsidR="002D0085" w:rsidRPr="00DC433F" w:rsidRDefault="002D0085">
            <w:pPr>
              <w:rPr>
                <w:ins w:id="109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10" w:author="Sgouros Konstantinos" w:date="2022-05-20T11:04:00Z">
                  <w:rPr>
                    <w:ins w:id="111" w:author="Sgouros Konstantinos" w:date="2022-05-20T11:00:00Z"/>
                  </w:rPr>
                </w:rPrChange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16D85" w14:textId="77777777" w:rsidR="002D0085" w:rsidRPr="00DC433F" w:rsidRDefault="002D0085">
            <w:pPr>
              <w:jc w:val="right"/>
              <w:rPr>
                <w:ins w:id="112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13" w:author="Sgouros Konstantinos" w:date="2022-05-20T11:04:00Z">
                  <w:rPr>
                    <w:ins w:id="114" w:author="Sgouros Konstantinos" w:date="2022-05-20T11:00:00Z"/>
                    <w:rFonts w:ascii="Calibri" w:eastAsiaTheme="minorHAnsi" w:hAnsi="Calibri" w:cs="Calibri"/>
                    <w:sz w:val="22"/>
                    <w:szCs w:val="22"/>
                  </w:rPr>
                </w:rPrChange>
              </w:rPr>
            </w:pPr>
            <w:ins w:id="115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6" w:author="Sgouros Konstantinos" w:date="2022-05-20T11:04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A354CA" w14:textId="77777777" w:rsidR="002D0085" w:rsidRPr="00DC433F" w:rsidRDefault="002D0085">
            <w:pPr>
              <w:jc w:val="right"/>
              <w:rPr>
                <w:ins w:id="117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18" w:author="Sgouros Konstantinos" w:date="2022-05-20T11:04:00Z">
                  <w:rPr>
                    <w:ins w:id="119" w:author="Sgouros Konstantinos" w:date="2022-05-20T11:00:00Z"/>
                  </w:rPr>
                </w:rPrChange>
              </w:rPr>
            </w:pPr>
            <w:ins w:id="120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21" w:author="Sgouros Konstantinos" w:date="2022-05-20T11:04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F8C28C" w14:textId="77777777" w:rsidR="002D0085" w:rsidRPr="00DC433F" w:rsidRDefault="002D0085">
            <w:pPr>
              <w:jc w:val="right"/>
              <w:rPr>
                <w:ins w:id="122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23" w:author="Sgouros Konstantinos" w:date="2022-05-20T11:04:00Z">
                  <w:rPr>
                    <w:ins w:id="124" w:author="Sgouros Konstantinos" w:date="2022-05-20T11:00:00Z"/>
                  </w:rPr>
                </w:rPrChange>
              </w:rPr>
            </w:pPr>
            <w:ins w:id="125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26" w:author="Sgouros Konstantinos" w:date="2022-05-20T11:04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2D0085" w:rsidRPr="00DC433F" w14:paraId="229E4C5C" w14:textId="77777777" w:rsidTr="002D0085">
        <w:trPr>
          <w:trHeight w:val="300"/>
          <w:ins w:id="127" w:author="Sgouros Konstantinos" w:date="2022-05-20T11:00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08FCC" w14:textId="77777777" w:rsidR="002D0085" w:rsidRPr="00DC433F" w:rsidRDefault="002D0085">
            <w:pPr>
              <w:rPr>
                <w:ins w:id="128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29" w:author="Sgouros Konstantinos" w:date="2022-05-20T11:04:00Z">
                  <w:rPr>
                    <w:ins w:id="130" w:author="Sgouros Konstantinos" w:date="2022-05-20T11:00:00Z"/>
                  </w:rPr>
                </w:rPrChange>
              </w:rPr>
            </w:pPr>
            <w:ins w:id="131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32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Common Share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69525C" w14:textId="77777777" w:rsidR="002D0085" w:rsidRPr="00DC433F" w:rsidRDefault="002D0085">
            <w:pPr>
              <w:jc w:val="right"/>
              <w:rPr>
                <w:ins w:id="133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34" w:author="Sgouros Konstantinos" w:date="2022-05-20T11:04:00Z">
                  <w:rPr>
                    <w:ins w:id="135" w:author="Sgouros Konstantinos" w:date="2022-05-20T11:00:00Z"/>
                  </w:rPr>
                </w:rPrChange>
              </w:rPr>
            </w:pPr>
            <w:ins w:id="136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37" w:author="Sgouros Konstantinos" w:date="2022-05-20T11:04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977AC" w14:textId="77777777" w:rsidR="002D0085" w:rsidRPr="00DC433F" w:rsidRDefault="002D0085">
            <w:pPr>
              <w:jc w:val="right"/>
              <w:rPr>
                <w:ins w:id="138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39" w:author="Sgouros Konstantinos" w:date="2022-05-20T11:04:00Z">
                  <w:rPr>
                    <w:ins w:id="140" w:author="Sgouros Konstantinos" w:date="2022-05-20T11:00:00Z"/>
                  </w:rPr>
                </w:rPrChange>
              </w:rPr>
            </w:pPr>
            <w:ins w:id="141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42" w:author="Sgouros Konstantinos" w:date="2022-05-20T11:04:00Z">
                    <w:rPr>
                      <w:color w:val="000000"/>
                    </w:rPr>
                  </w:rPrChange>
                </w:rPr>
                <w:t>150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C10309" w14:textId="77777777" w:rsidR="002D0085" w:rsidRPr="00DC433F" w:rsidRDefault="002D0085">
            <w:pPr>
              <w:jc w:val="right"/>
              <w:rPr>
                <w:ins w:id="143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44" w:author="Sgouros Konstantinos" w:date="2022-05-20T11:04:00Z">
                  <w:rPr>
                    <w:ins w:id="145" w:author="Sgouros Konstantinos" w:date="2022-05-20T11:00:00Z"/>
                  </w:rPr>
                </w:rPrChange>
              </w:rPr>
            </w:pPr>
            <w:ins w:id="146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47" w:author="Sgouros Konstantinos" w:date="2022-05-20T11:04:00Z">
                    <w:rPr>
                      <w:color w:val="000000"/>
                    </w:rPr>
                  </w:rPrChange>
                </w:rPr>
                <w:t>180</w:t>
              </w:r>
            </w:ins>
          </w:p>
        </w:tc>
      </w:tr>
      <w:tr w:rsidR="002D0085" w:rsidRPr="00DC433F" w14:paraId="1F56F832" w14:textId="77777777" w:rsidTr="002D0085">
        <w:trPr>
          <w:trHeight w:val="300"/>
          <w:ins w:id="148" w:author="Sgouros Konstantinos" w:date="2022-05-20T11:00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421F7" w14:textId="77777777" w:rsidR="002D0085" w:rsidRPr="00DC433F" w:rsidRDefault="002D0085">
            <w:pPr>
              <w:rPr>
                <w:ins w:id="149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50" w:author="Sgouros Konstantinos" w:date="2022-05-20T11:04:00Z">
                  <w:rPr>
                    <w:ins w:id="151" w:author="Sgouros Konstantinos" w:date="2022-05-20T11:00:00Z"/>
                  </w:rPr>
                </w:rPrChange>
              </w:rPr>
            </w:pPr>
            <w:ins w:id="152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53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Share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7D195" w14:textId="77777777" w:rsidR="002D0085" w:rsidRPr="00DC433F" w:rsidRDefault="002D0085">
            <w:pPr>
              <w:jc w:val="right"/>
              <w:rPr>
                <w:ins w:id="154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55" w:author="Sgouros Konstantinos" w:date="2022-05-20T11:04:00Z">
                  <w:rPr>
                    <w:ins w:id="156" w:author="Sgouros Konstantinos" w:date="2022-05-20T11:00:00Z"/>
                  </w:rPr>
                </w:rPrChange>
              </w:rPr>
            </w:pPr>
            <w:ins w:id="157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58" w:author="Sgouros Konstantinos" w:date="2022-05-20T11:04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2FF43A" w14:textId="77777777" w:rsidR="002D0085" w:rsidRPr="00DC433F" w:rsidRDefault="002D0085">
            <w:pPr>
              <w:jc w:val="right"/>
              <w:rPr>
                <w:ins w:id="159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60" w:author="Sgouros Konstantinos" w:date="2022-05-20T11:04:00Z">
                  <w:rPr>
                    <w:ins w:id="161" w:author="Sgouros Konstantinos" w:date="2022-05-20T11:00:00Z"/>
                  </w:rPr>
                </w:rPrChange>
              </w:rPr>
            </w:pPr>
            <w:ins w:id="162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63" w:author="Sgouros Konstantinos" w:date="2022-05-20T11:04:00Z">
                    <w:rPr>
                      <w:color w:val="000000"/>
                    </w:rPr>
                  </w:rPrChange>
                </w:rPr>
                <w:t>40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B950A0" w14:textId="77777777" w:rsidR="002D0085" w:rsidRPr="00DC433F" w:rsidRDefault="002D0085">
            <w:pPr>
              <w:jc w:val="right"/>
              <w:rPr>
                <w:ins w:id="164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165" w:author="Sgouros Konstantinos" w:date="2022-05-20T11:04:00Z">
                  <w:rPr>
                    <w:ins w:id="166" w:author="Sgouros Konstantinos" w:date="2022-05-20T11:00:00Z"/>
                  </w:rPr>
                </w:rPrChange>
              </w:rPr>
            </w:pPr>
            <w:ins w:id="167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68" w:author="Sgouros Konstantinos" w:date="2022-05-20T11:04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</w:tr>
    </w:tbl>
    <w:p w14:paraId="17E546D0" w14:textId="77777777" w:rsidR="002D0085" w:rsidRPr="002D0085" w:rsidRDefault="002D0085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2437212D" w14:textId="340B8023" w:rsidR="003758F5" w:rsidRDefault="00DC433F" w:rsidP="005A3C93">
      <w:pPr>
        <w:rPr>
          <w:ins w:id="169" w:author="Sgouros Konstantinos" w:date="2022-05-20T11:03:00Z"/>
          <w:rFonts w:asciiTheme="minorHAnsi" w:hAnsiTheme="minorHAnsi" w:cstheme="minorHAnsi"/>
          <w:sz w:val="22"/>
          <w:szCs w:val="22"/>
          <w:lang w:eastAsia="en-US"/>
        </w:rPr>
      </w:pPr>
      <w:ins w:id="170" w:author="Sgouros Konstantinos" w:date="2022-05-20T11:01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και υπάρχει, αλλά ΔΕΝ συμμετέχει στο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71" w:author="Sgouros Konstantinos" w:date="2022-05-20T11:0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rating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72" w:author="Sgouros Konstantinos" w:date="2022-05-20T11:01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>ισολογισμός  του 2016</w:t>
        </w:r>
      </w:ins>
      <w:ins w:id="173" w:author="Sgouros Konstantinos" w:date="2022-05-20T11:02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, στο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74" w:author="Sgouros Konstantinos" w:date="2022-05-20T11:0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RM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75" w:author="Sgouros Konstantinos" w:date="2022-05-20T11:02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76" w:author="Sgouros Konstantinos" w:date="2022-05-20T11:0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Db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77" w:author="Sgouros Konstantinos" w:date="2022-05-20T11:02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ΔΕΝ θα εμφανίζεται η διαφορά 2017-2016. </w:t>
        </w:r>
      </w:ins>
      <w:ins w:id="178" w:author="Sgouros Konstantinos" w:date="2022-05-20T11:03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Δηλαδή </w:t>
        </w:r>
      </w:ins>
    </w:p>
    <w:p w14:paraId="1866644F" w14:textId="77777777" w:rsidR="00DC433F" w:rsidRPr="00DC433F" w:rsidRDefault="00DC433F" w:rsidP="00DC433F">
      <w:pPr>
        <w:rPr>
          <w:ins w:id="179" w:author="Sgouros Konstantinos" w:date="2022-05-20T11:03:00Z"/>
          <w:rFonts w:asciiTheme="minorHAnsi" w:hAnsiTheme="minorHAnsi" w:cstheme="minorHAnsi"/>
          <w:sz w:val="22"/>
          <w:szCs w:val="22"/>
          <w:lang w:eastAsia="en-US"/>
          <w:rPrChange w:id="180" w:author="Sgouros Konstantinos" w:date="2022-05-20T11:04:00Z">
            <w:rPr>
              <w:ins w:id="181" w:author="Sgouros Konstantinos" w:date="2022-05-20T11:03:00Z"/>
              <w:sz w:val="22"/>
              <w:szCs w:val="22"/>
            </w:rPr>
          </w:rPrChange>
        </w:rPr>
      </w:pPr>
      <w:ins w:id="182" w:author="Sgouros Konstantinos" w:date="2022-05-20T11:03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83" w:author="Sgouros Konstantinos" w:date="2022-05-20T11:04:00Z">
              <w:rPr>
                <w:color w:val="1F497D"/>
              </w:rPr>
            </w:rPrChange>
          </w:rPr>
          <w:t> </w:t>
        </w:r>
      </w:ins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</w:tblGrid>
      <w:tr w:rsidR="00DC433F" w:rsidRPr="00DC433F" w14:paraId="530D2E65" w14:textId="77777777" w:rsidTr="00DC433F">
        <w:trPr>
          <w:trHeight w:val="300"/>
          <w:ins w:id="184" w:author="Sgouros Konstantinos" w:date="2022-05-20T11:03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2E67E" w14:textId="77777777" w:rsidR="00DC433F" w:rsidRPr="00DC433F" w:rsidRDefault="00DC433F">
            <w:pPr>
              <w:rPr>
                <w:ins w:id="185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186" w:author="Sgouros Konstantinos" w:date="2022-05-20T11:04:00Z">
                  <w:rPr>
                    <w:ins w:id="187" w:author="Sgouros Konstantinos" w:date="2022-05-20T11:03:00Z"/>
                  </w:rPr>
                </w:rPrChange>
              </w:rPr>
            </w:pPr>
            <w:ins w:id="188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89" w:author="Sgouros Konstantinos" w:date="2022-05-20T11:04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147A9" w14:textId="77777777" w:rsidR="00DC433F" w:rsidRPr="00DC433F" w:rsidRDefault="00DC433F">
            <w:pPr>
              <w:jc w:val="right"/>
              <w:rPr>
                <w:ins w:id="190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191" w:author="Sgouros Konstantinos" w:date="2022-05-20T11:04:00Z">
                  <w:rPr>
                    <w:ins w:id="192" w:author="Sgouros Konstantinos" w:date="2022-05-20T11:03:00Z"/>
                  </w:rPr>
                </w:rPrChange>
              </w:rPr>
            </w:pPr>
            <w:ins w:id="193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94" w:author="Sgouros Konstantinos" w:date="2022-05-20T11:04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72111" w14:textId="77777777" w:rsidR="00DC433F" w:rsidRPr="00DC433F" w:rsidRDefault="00DC433F">
            <w:pPr>
              <w:jc w:val="right"/>
              <w:rPr>
                <w:ins w:id="195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196" w:author="Sgouros Konstantinos" w:date="2022-05-20T11:04:00Z">
                  <w:rPr>
                    <w:ins w:id="197" w:author="Sgouros Konstantinos" w:date="2022-05-20T11:03:00Z"/>
                  </w:rPr>
                </w:rPrChange>
              </w:rPr>
            </w:pPr>
            <w:ins w:id="198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99" w:author="Sgouros Konstantinos" w:date="2022-05-20T11:04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C80FD" w14:textId="77777777" w:rsidR="00DC433F" w:rsidRPr="00DC433F" w:rsidRDefault="00DC433F">
            <w:pPr>
              <w:jc w:val="right"/>
              <w:rPr>
                <w:ins w:id="200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201" w:author="Sgouros Konstantinos" w:date="2022-05-20T11:04:00Z">
                  <w:rPr>
                    <w:ins w:id="202" w:author="Sgouros Konstantinos" w:date="2022-05-20T11:03:00Z"/>
                  </w:rPr>
                </w:rPrChange>
              </w:rPr>
            </w:pPr>
            <w:ins w:id="203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04" w:author="Sgouros Konstantinos" w:date="2022-05-20T11:04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DC433F" w:rsidRPr="00DC433F" w14:paraId="310C3192" w14:textId="77777777" w:rsidTr="00DC433F">
        <w:trPr>
          <w:trHeight w:val="300"/>
          <w:ins w:id="205" w:author="Sgouros Konstantinos" w:date="2022-05-20T11:03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9B348" w14:textId="77777777" w:rsidR="00DC433F" w:rsidRPr="00DC433F" w:rsidRDefault="00DC433F">
            <w:pPr>
              <w:rPr>
                <w:ins w:id="206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207" w:author="Sgouros Konstantinos" w:date="2022-05-20T11:04:00Z">
                  <w:rPr>
                    <w:ins w:id="208" w:author="Sgouros Konstantinos" w:date="2022-05-20T11:03:00Z"/>
                  </w:rPr>
                </w:rPrChange>
              </w:rPr>
            </w:pPr>
            <w:proofErr w:type="spellStart"/>
            <w:ins w:id="209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10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>Chg</w:t>
              </w:r>
              <w:proofErr w:type="spellEnd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11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 Common </w:t>
              </w:r>
              <w:proofErr w:type="spellStart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12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>Share</w:t>
              </w:r>
              <w:proofErr w:type="spellEnd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13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F9BC9" w14:textId="30F11C44" w:rsidR="00DC433F" w:rsidRPr="00DC433F" w:rsidRDefault="00DC433F" w:rsidP="00DC433F">
            <w:pPr>
              <w:rPr>
                <w:ins w:id="214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215" w:author="Sgouros Konstantinos" w:date="2022-05-20T11:04:00Z">
                  <w:rPr>
                    <w:ins w:id="216" w:author="Sgouros Konstantinos" w:date="2022-05-20T11:03:00Z"/>
                  </w:rPr>
                </w:rPrChange>
              </w:rPr>
            </w:pPr>
            <w:ins w:id="217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18" w:author="Sgouros Konstantinos" w:date="2022-05-20T11:04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8448F" w14:textId="77777777" w:rsidR="00DC433F" w:rsidRPr="00DC433F" w:rsidRDefault="00DC433F">
            <w:pPr>
              <w:jc w:val="right"/>
              <w:rPr>
                <w:ins w:id="219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220" w:author="Sgouros Konstantinos" w:date="2022-05-20T11:04:00Z">
                  <w:rPr>
                    <w:ins w:id="221" w:author="Sgouros Konstantinos" w:date="2022-05-20T11:03:00Z"/>
                  </w:rPr>
                </w:rPrChange>
              </w:rPr>
            </w:pPr>
            <w:ins w:id="222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23" w:author="Sgouros Konstantinos" w:date="2022-05-20T11:04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B1A49" w14:textId="77777777" w:rsidR="00DC433F" w:rsidRPr="00DC433F" w:rsidRDefault="00DC433F">
            <w:pPr>
              <w:jc w:val="right"/>
              <w:rPr>
                <w:ins w:id="224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225" w:author="Sgouros Konstantinos" w:date="2022-05-20T11:04:00Z">
                  <w:rPr>
                    <w:ins w:id="226" w:author="Sgouros Konstantinos" w:date="2022-05-20T11:03:00Z"/>
                  </w:rPr>
                </w:rPrChange>
              </w:rPr>
            </w:pPr>
            <w:ins w:id="227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28" w:author="Sgouros Konstantinos" w:date="2022-05-20T11:04:00Z">
                    <w:rPr>
                      <w:color w:val="000000"/>
                    </w:rPr>
                  </w:rPrChange>
                </w:rPr>
                <w:t>30</w:t>
              </w:r>
            </w:ins>
          </w:p>
        </w:tc>
      </w:tr>
      <w:tr w:rsidR="00DC433F" w:rsidRPr="00DC433F" w14:paraId="6B05C3A6" w14:textId="77777777" w:rsidTr="00DC433F">
        <w:trPr>
          <w:trHeight w:val="300"/>
          <w:ins w:id="229" w:author="Sgouros Konstantinos" w:date="2022-05-20T11:03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679B8" w14:textId="77777777" w:rsidR="00DC433F" w:rsidRPr="00DC433F" w:rsidRDefault="00DC433F">
            <w:pPr>
              <w:rPr>
                <w:ins w:id="230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231" w:author="Sgouros Konstantinos" w:date="2022-05-20T11:04:00Z">
                  <w:rPr>
                    <w:ins w:id="232" w:author="Sgouros Konstantinos" w:date="2022-05-20T11:03:00Z"/>
                  </w:rPr>
                </w:rPrChange>
              </w:rPr>
            </w:pPr>
            <w:proofErr w:type="spellStart"/>
            <w:ins w:id="233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34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>Chg</w:t>
              </w:r>
              <w:proofErr w:type="spellEnd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35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36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>Share</w:t>
              </w:r>
              <w:proofErr w:type="spellEnd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37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084CDB" w14:textId="28AA722C" w:rsidR="00DC433F" w:rsidRPr="00DC433F" w:rsidRDefault="00DC433F" w:rsidP="00DC433F">
            <w:pPr>
              <w:rPr>
                <w:ins w:id="238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239" w:author="Sgouros Konstantinos" w:date="2022-05-20T11:04:00Z">
                  <w:rPr>
                    <w:ins w:id="240" w:author="Sgouros Konstantinos" w:date="2022-05-20T11:03:00Z"/>
                  </w:rPr>
                </w:rPrChange>
              </w:rPr>
            </w:pPr>
            <w:ins w:id="241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42" w:author="Sgouros Konstantinos" w:date="2022-05-20T11:04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792C34" w14:textId="77777777" w:rsidR="00DC433F" w:rsidRPr="00DC433F" w:rsidRDefault="00DC433F">
            <w:pPr>
              <w:jc w:val="right"/>
              <w:rPr>
                <w:ins w:id="243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244" w:author="Sgouros Konstantinos" w:date="2022-05-20T11:04:00Z">
                  <w:rPr>
                    <w:ins w:id="245" w:author="Sgouros Konstantinos" w:date="2022-05-20T11:03:00Z"/>
                  </w:rPr>
                </w:rPrChange>
              </w:rPr>
            </w:pPr>
            <w:ins w:id="246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47" w:author="Sgouros Konstantinos" w:date="2022-05-20T11:04:00Z">
                    <w:rPr>
                      <w:color w:val="000000"/>
                    </w:rPr>
                  </w:rPrChange>
                </w:rPr>
                <w:t>-10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A174AC" w14:textId="77777777" w:rsidR="00DC433F" w:rsidRPr="00DC433F" w:rsidRDefault="00DC433F">
            <w:pPr>
              <w:jc w:val="right"/>
              <w:rPr>
                <w:ins w:id="248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249" w:author="Sgouros Konstantinos" w:date="2022-05-20T11:04:00Z">
                  <w:rPr>
                    <w:ins w:id="250" w:author="Sgouros Konstantinos" w:date="2022-05-20T11:03:00Z"/>
                  </w:rPr>
                </w:rPrChange>
              </w:rPr>
            </w:pPr>
            <w:ins w:id="251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52" w:author="Sgouros Konstantinos" w:date="2022-05-20T11:04:00Z">
                    <w:rPr>
                      <w:color w:val="000000"/>
                    </w:rPr>
                  </w:rPrChange>
                </w:rPr>
                <w:t>60</w:t>
              </w:r>
            </w:ins>
          </w:p>
        </w:tc>
      </w:tr>
    </w:tbl>
    <w:p w14:paraId="383F7FD4" w14:textId="0B91CF41" w:rsidR="00DC433F" w:rsidRDefault="00DC433F" w:rsidP="005A3C93">
      <w:pPr>
        <w:rPr>
          <w:ins w:id="253" w:author="Sgouros Konstantinos" w:date="2022-05-20T11:04:00Z"/>
          <w:rFonts w:asciiTheme="minorHAnsi" w:hAnsiTheme="minorHAnsi" w:cstheme="minorHAnsi"/>
          <w:sz w:val="22"/>
          <w:szCs w:val="22"/>
          <w:lang w:eastAsia="en-US"/>
        </w:rPr>
      </w:pPr>
    </w:p>
    <w:p w14:paraId="6B552503" w14:textId="77777777" w:rsidR="00DC433F" w:rsidRPr="00DC433F" w:rsidRDefault="00DC433F" w:rsidP="00DC433F">
      <w:pPr>
        <w:numPr>
          <w:ilvl w:val="0"/>
          <w:numId w:val="43"/>
        </w:numPr>
        <w:rPr>
          <w:ins w:id="254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255" w:author="Sgouros Konstantinos" w:date="2022-05-20T11:05:00Z">
            <w:rPr>
              <w:ins w:id="256" w:author="Sgouros Konstantinos" w:date="2022-05-20T11:04:00Z"/>
              <w:color w:val="1F497D"/>
              <w:sz w:val="22"/>
              <w:szCs w:val="22"/>
            </w:rPr>
          </w:rPrChange>
        </w:rPr>
      </w:pPr>
      <w:ins w:id="257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258" w:author="Sgouros Konstantinos" w:date="2022-05-20T11:05:00Z">
              <w:rPr>
                <w:color w:val="1F497D"/>
              </w:rPr>
            </w:rPrChange>
          </w:rPr>
          <w:t xml:space="preserve">Έστω ότι για το </w:t>
        </w:r>
        <w:proofErr w:type="spellStart"/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259" w:author="Sgouros Konstantinos" w:date="2022-05-20T11:05:00Z">
              <w:rPr>
                <w:color w:val="1F497D"/>
                <w:lang w:val="en-US"/>
              </w:rPr>
            </w:rPrChange>
          </w:rPr>
          <w:t>rating</w:t>
        </w:r>
        <w:proofErr w:type="spellEnd"/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260" w:author="Sgouros Konstantinos" w:date="2022-05-20T11:05:00Z">
              <w:rPr>
                <w:color w:val="1F497D"/>
                <w:lang w:val="en-US"/>
              </w:rPr>
            </w:rPrChange>
          </w:rPr>
          <w:t xml:space="preserve">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261" w:author="Sgouros Konstantinos" w:date="2022-05-20T11:05:00Z">
              <w:rPr>
                <w:color w:val="1F497D"/>
              </w:rPr>
            </w:rPrChange>
          </w:rPr>
          <w:t xml:space="preserve">Πελάτη, συμμετέχουν (πχ) οι ισολογισμοί 2016,2017,2018,2019, με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262" w:author="Sgouros Konstantinos" w:date="2022-05-20T11:05:00Z">
              <w:rPr>
                <w:color w:val="1F497D"/>
                <w:lang w:val="en-US"/>
              </w:rPr>
            </w:rPrChange>
          </w:rPr>
          <w:t>values</w:t>
        </w:r>
      </w:ins>
    </w:p>
    <w:p w14:paraId="3C79CF2A" w14:textId="77777777" w:rsidR="00DC433F" w:rsidRPr="00DC433F" w:rsidRDefault="00DC433F" w:rsidP="00DC433F">
      <w:pPr>
        <w:rPr>
          <w:ins w:id="263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264" w:author="Sgouros Konstantinos" w:date="2022-05-20T11:05:00Z">
            <w:rPr>
              <w:ins w:id="265" w:author="Sgouros Konstantinos" w:date="2022-05-20T11:04:00Z"/>
              <w:rFonts w:eastAsiaTheme="minorHAnsi"/>
            </w:rPr>
          </w:rPrChange>
        </w:rPr>
      </w:pPr>
      <w:ins w:id="266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267" w:author="Sgouros Konstantinos" w:date="2022-05-20T11:05:00Z">
              <w:rPr>
                <w:color w:val="1F497D"/>
              </w:rPr>
            </w:rPrChange>
          </w:rPr>
          <w:t> </w:t>
        </w:r>
      </w:ins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  <w:gridCol w:w="960"/>
      </w:tblGrid>
      <w:tr w:rsidR="00DC433F" w:rsidRPr="00DC433F" w14:paraId="2FB8DAFF" w14:textId="77777777" w:rsidTr="00DC433F">
        <w:trPr>
          <w:trHeight w:val="300"/>
          <w:ins w:id="268" w:author="Sgouros Konstantinos" w:date="2022-05-20T11:04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D4777" w14:textId="77777777" w:rsidR="00DC433F" w:rsidRPr="00DC433F" w:rsidRDefault="00DC433F">
            <w:pPr>
              <w:rPr>
                <w:ins w:id="26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270" w:author="Sgouros Konstantinos" w:date="2022-05-20T11:05:00Z">
                  <w:rPr>
                    <w:ins w:id="271" w:author="Sgouros Konstantinos" w:date="2022-05-20T11:04:00Z"/>
                  </w:rPr>
                </w:rPrChange>
              </w:rPr>
            </w:pPr>
            <w:ins w:id="27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73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B6577" w14:textId="77777777" w:rsidR="00DC433F" w:rsidRPr="00DC433F" w:rsidRDefault="00DC433F">
            <w:pPr>
              <w:jc w:val="right"/>
              <w:rPr>
                <w:ins w:id="27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275" w:author="Sgouros Konstantinos" w:date="2022-05-20T11:05:00Z">
                  <w:rPr>
                    <w:ins w:id="276" w:author="Sgouros Konstantinos" w:date="2022-05-20T11:04:00Z"/>
                  </w:rPr>
                </w:rPrChange>
              </w:rPr>
            </w:pPr>
            <w:ins w:id="27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78" w:author="Sgouros Konstantinos" w:date="2022-05-20T11:05:00Z">
                    <w:rPr>
                      <w:color w:val="000000"/>
                    </w:rPr>
                  </w:rPrChange>
                </w:rPr>
                <w:t>2016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F059C7" w14:textId="77777777" w:rsidR="00DC433F" w:rsidRPr="00DC433F" w:rsidRDefault="00DC433F">
            <w:pPr>
              <w:jc w:val="right"/>
              <w:rPr>
                <w:ins w:id="27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280" w:author="Sgouros Konstantinos" w:date="2022-05-20T11:05:00Z">
                  <w:rPr>
                    <w:ins w:id="281" w:author="Sgouros Konstantinos" w:date="2022-05-20T11:04:00Z"/>
                  </w:rPr>
                </w:rPrChange>
              </w:rPr>
            </w:pPr>
            <w:ins w:id="28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83" w:author="Sgouros Konstantinos" w:date="2022-05-20T11:05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B0EF12" w14:textId="77777777" w:rsidR="00DC433F" w:rsidRPr="00DC433F" w:rsidRDefault="00DC433F">
            <w:pPr>
              <w:jc w:val="right"/>
              <w:rPr>
                <w:ins w:id="28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285" w:author="Sgouros Konstantinos" w:date="2022-05-20T11:05:00Z">
                  <w:rPr>
                    <w:ins w:id="286" w:author="Sgouros Konstantinos" w:date="2022-05-20T11:04:00Z"/>
                  </w:rPr>
                </w:rPrChange>
              </w:rPr>
            </w:pPr>
            <w:ins w:id="28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88" w:author="Sgouros Konstantinos" w:date="2022-05-20T11:05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D08631" w14:textId="77777777" w:rsidR="00DC433F" w:rsidRPr="00DC433F" w:rsidRDefault="00DC433F">
            <w:pPr>
              <w:jc w:val="right"/>
              <w:rPr>
                <w:ins w:id="28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290" w:author="Sgouros Konstantinos" w:date="2022-05-20T11:05:00Z">
                  <w:rPr>
                    <w:ins w:id="291" w:author="Sgouros Konstantinos" w:date="2022-05-20T11:04:00Z"/>
                  </w:rPr>
                </w:rPrChange>
              </w:rPr>
            </w:pPr>
            <w:ins w:id="29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93" w:author="Sgouros Konstantinos" w:date="2022-05-20T11:05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DC433F" w:rsidRPr="00DC433F" w14:paraId="1BC6758F" w14:textId="77777777" w:rsidTr="00DC433F">
        <w:trPr>
          <w:trHeight w:val="300"/>
          <w:ins w:id="294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63044" w14:textId="77777777" w:rsidR="00DC433F" w:rsidRPr="00DC433F" w:rsidRDefault="00DC433F">
            <w:pPr>
              <w:rPr>
                <w:ins w:id="29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296" w:author="Sgouros Konstantinos" w:date="2022-05-20T11:05:00Z">
                  <w:rPr>
                    <w:ins w:id="297" w:author="Sgouros Konstantinos" w:date="2022-05-20T11:04:00Z"/>
                  </w:rPr>
                </w:rPrChange>
              </w:rPr>
            </w:pPr>
            <w:ins w:id="29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299" w:author="Sgouros Konstantinos" w:date="2022-05-20T11:05:00Z">
                    <w:rPr>
                      <w:b/>
                      <w:bCs/>
                      <w:color w:val="FF0000"/>
                      <w:lang w:val="en-US"/>
                    </w:rPr>
                  </w:rPrChange>
                </w:rPr>
                <w:t xml:space="preserve">Period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6936C" w14:textId="77777777" w:rsidR="00DC433F" w:rsidRPr="00DC433F" w:rsidRDefault="00DC433F">
            <w:pPr>
              <w:jc w:val="right"/>
              <w:rPr>
                <w:ins w:id="30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01" w:author="Sgouros Konstantinos" w:date="2022-05-20T11:05:00Z">
                  <w:rPr>
                    <w:ins w:id="302" w:author="Sgouros Konstantinos" w:date="2022-05-20T11:04:00Z"/>
                  </w:rPr>
                </w:rPrChange>
              </w:rPr>
            </w:pPr>
            <w:ins w:id="30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04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324D3B" w14:textId="77777777" w:rsidR="00DC433F" w:rsidRPr="00DC433F" w:rsidRDefault="00DC433F">
            <w:pPr>
              <w:jc w:val="right"/>
              <w:rPr>
                <w:ins w:id="30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06" w:author="Sgouros Konstantinos" w:date="2022-05-20T11:05:00Z">
                  <w:rPr>
                    <w:ins w:id="307" w:author="Sgouros Konstantinos" w:date="2022-05-20T11:04:00Z"/>
                  </w:rPr>
                </w:rPrChange>
              </w:rPr>
            </w:pPr>
            <w:ins w:id="30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09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C9B6B7" w14:textId="77777777" w:rsidR="00DC433F" w:rsidRPr="00DC433F" w:rsidRDefault="00DC433F">
            <w:pPr>
              <w:jc w:val="right"/>
              <w:rPr>
                <w:ins w:id="31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11" w:author="Sgouros Konstantinos" w:date="2022-05-20T11:05:00Z">
                  <w:rPr>
                    <w:ins w:id="312" w:author="Sgouros Konstantinos" w:date="2022-05-20T11:04:00Z"/>
                  </w:rPr>
                </w:rPrChange>
              </w:rPr>
            </w:pPr>
            <w:ins w:id="31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14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6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733BB5" w14:textId="77777777" w:rsidR="00DC433F" w:rsidRPr="00DC433F" w:rsidRDefault="00DC433F">
            <w:pPr>
              <w:jc w:val="right"/>
              <w:rPr>
                <w:ins w:id="31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16" w:author="Sgouros Konstantinos" w:date="2022-05-20T11:05:00Z">
                  <w:rPr>
                    <w:ins w:id="317" w:author="Sgouros Konstantinos" w:date="2022-05-20T11:04:00Z"/>
                  </w:rPr>
                </w:rPrChange>
              </w:rPr>
            </w:pPr>
            <w:ins w:id="31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19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</w:tr>
      <w:tr w:rsidR="00DC433F" w:rsidRPr="00DC433F" w14:paraId="3B2C99D0" w14:textId="77777777" w:rsidTr="00DC433F">
        <w:trPr>
          <w:trHeight w:val="300"/>
          <w:ins w:id="320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8AA85" w14:textId="77777777" w:rsidR="00DC433F" w:rsidRPr="00DC433F" w:rsidRDefault="00DC433F">
            <w:pPr>
              <w:rPr>
                <w:ins w:id="32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22" w:author="Sgouros Konstantinos" w:date="2022-05-20T11:05:00Z">
                  <w:rPr>
                    <w:ins w:id="323" w:author="Sgouros Konstantinos" w:date="2022-05-20T11:04:00Z"/>
                  </w:rPr>
                </w:rPrChange>
              </w:rPr>
            </w:pPr>
            <w:ins w:id="32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25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Common Share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D2734E" w14:textId="77777777" w:rsidR="00DC433F" w:rsidRPr="00DC433F" w:rsidRDefault="00DC433F">
            <w:pPr>
              <w:jc w:val="right"/>
              <w:rPr>
                <w:ins w:id="32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27" w:author="Sgouros Konstantinos" w:date="2022-05-20T11:05:00Z">
                  <w:rPr>
                    <w:ins w:id="328" w:author="Sgouros Konstantinos" w:date="2022-05-20T11:04:00Z"/>
                  </w:rPr>
                </w:rPrChange>
              </w:rPr>
            </w:pPr>
            <w:ins w:id="32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30" w:author="Sgouros Konstantinos" w:date="2022-05-20T11:05:00Z">
                    <w:rPr>
                      <w:color w:val="000000"/>
                    </w:rPr>
                  </w:rPrChange>
                </w:rPr>
                <w:t>190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9E39A5" w14:textId="77777777" w:rsidR="00DC433F" w:rsidRPr="00DC433F" w:rsidRDefault="00DC433F">
            <w:pPr>
              <w:jc w:val="right"/>
              <w:rPr>
                <w:ins w:id="33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32" w:author="Sgouros Konstantinos" w:date="2022-05-20T11:05:00Z">
                  <w:rPr>
                    <w:ins w:id="333" w:author="Sgouros Konstantinos" w:date="2022-05-20T11:04:00Z"/>
                  </w:rPr>
                </w:rPrChange>
              </w:rPr>
            </w:pPr>
            <w:ins w:id="33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35" w:author="Sgouros Konstantinos" w:date="2022-05-20T11:05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665A1" w14:textId="77777777" w:rsidR="00DC433F" w:rsidRPr="00DC433F" w:rsidRDefault="00DC433F">
            <w:pPr>
              <w:jc w:val="right"/>
              <w:rPr>
                <w:ins w:id="33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37" w:author="Sgouros Konstantinos" w:date="2022-05-20T11:05:00Z">
                  <w:rPr>
                    <w:ins w:id="338" w:author="Sgouros Konstantinos" w:date="2022-05-20T11:04:00Z"/>
                  </w:rPr>
                </w:rPrChange>
              </w:rPr>
            </w:pPr>
            <w:ins w:id="33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40" w:author="Sgouros Konstantinos" w:date="2022-05-20T11:05:00Z">
                    <w:rPr>
                      <w:color w:val="000000"/>
                    </w:rPr>
                  </w:rPrChange>
                </w:rPr>
                <w:t>150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45A089" w14:textId="77777777" w:rsidR="00DC433F" w:rsidRPr="00DC433F" w:rsidRDefault="00DC433F">
            <w:pPr>
              <w:jc w:val="right"/>
              <w:rPr>
                <w:ins w:id="34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42" w:author="Sgouros Konstantinos" w:date="2022-05-20T11:05:00Z">
                  <w:rPr>
                    <w:ins w:id="343" w:author="Sgouros Konstantinos" w:date="2022-05-20T11:04:00Z"/>
                  </w:rPr>
                </w:rPrChange>
              </w:rPr>
            </w:pPr>
            <w:ins w:id="34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45" w:author="Sgouros Konstantinos" w:date="2022-05-20T11:05:00Z">
                    <w:rPr>
                      <w:color w:val="000000"/>
                    </w:rPr>
                  </w:rPrChange>
                </w:rPr>
                <w:t>180</w:t>
              </w:r>
            </w:ins>
          </w:p>
        </w:tc>
      </w:tr>
      <w:tr w:rsidR="00DC433F" w:rsidRPr="00DC433F" w14:paraId="0DB4E25F" w14:textId="77777777" w:rsidTr="00DC433F">
        <w:trPr>
          <w:trHeight w:val="300"/>
          <w:ins w:id="346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58592" w14:textId="77777777" w:rsidR="00DC433F" w:rsidRPr="00DC433F" w:rsidRDefault="00DC433F">
            <w:pPr>
              <w:rPr>
                <w:ins w:id="34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48" w:author="Sgouros Konstantinos" w:date="2022-05-20T11:05:00Z">
                  <w:rPr>
                    <w:ins w:id="349" w:author="Sgouros Konstantinos" w:date="2022-05-20T11:04:00Z"/>
                  </w:rPr>
                </w:rPrChange>
              </w:rPr>
            </w:pPr>
            <w:ins w:id="35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51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Share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B2170C" w14:textId="77777777" w:rsidR="00DC433F" w:rsidRPr="00DC433F" w:rsidRDefault="00DC433F">
            <w:pPr>
              <w:jc w:val="right"/>
              <w:rPr>
                <w:ins w:id="352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53" w:author="Sgouros Konstantinos" w:date="2022-05-20T11:05:00Z">
                  <w:rPr>
                    <w:ins w:id="354" w:author="Sgouros Konstantinos" w:date="2022-05-20T11:04:00Z"/>
                  </w:rPr>
                </w:rPrChange>
              </w:rPr>
            </w:pPr>
            <w:ins w:id="355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56" w:author="Sgouros Konstantinos" w:date="2022-05-20T11:05:00Z">
                    <w:rPr>
                      <w:color w:val="000000"/>
                    </w:rPr>
                  </w:rPrChange>
                </w:rPr>
                <w:t>65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AD525" w14:textId="77777777" w:rsidR="00DC433F" w:rsidRPr="00DC433F" w:rsidRDefault="00DC433F">
            <w:pPr>
              <w:jc w:val="right"/>
              <w:rPr>
                <w:ins w:id="35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58" w:author="Sgouros Konstantinos" w:date="2022-05-20T11:05:00Z">
                  <w:rPr>
                    <w:ins w:id="359" w:author="Sgouros Konstantinos" w:date="2022-05-20T11:04:00Z"/>
                  </w:rPr>
                </w:rPrChange>
              </w:rPr>
            </w:pPr>
            <w:ins w:id="36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61" w:author="Sgouros Konstantinos" w:date="2022-05-20T11:05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F9F3E" w14:textId="77777777" w:rsidR="00DC433F" w:rsidRPr="00DC433F" w:rsidRDefault="00DC433F">
            <w:pPr>
              <w:jc w:val="right"/>
              <w:rPr>
                <w:ins w:id="362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63" w:author="Sgouros Konstantinos" w:date="2022-05-20T11:05:00Z">
                  <w:rPr>
                    <w:ins w:id="364" w:author="Sgouros Konstantinos" w:date="2022-05-20T11:04:00Z"/>
                  </w:rPr>
                </w:rPrChange>
              </w:rPr>
            </w:pPr>
            <w:ins w:id="365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66" w:author="Sgouros Konstantinos" w:date="2022-05-20T11:05:00Z">
                    <w:rPr>
                      <w:color w:val="000000"/>
                    </w:rPr>
                  </w:rPrChange>
                </w:rPr>
                <w:t>40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CED35" w14:textId="77777777" w:rsidR="00DC433F" w:rsidRPr="00DC433F" w:rsidRDefault="00DC433F">
            <w:pPr>
              <w:jc w:val="right"/>
              <w:rPr>
                <w:ins w:id="36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368" w:author="Sgouros Konstantinos" w:date="2022-05-20T11:05:00Z">
                  <w:rPr>
                    <w:ins w:id="369" w:author="Sgouros Konstantinos" w:date="2022-05-20T11:04:00Z"/>
                  </w:rPr>
                </w:rPrChange>
              </w:rPr>
            </w:pPr>
            <w:ins w:id="37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371" w:author="Sgouros Konstantinos" w:date="2022-05-20T11:05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</w:tr>
    </w:tbl>
    <w:p w14:paraId="6F5D215D" w14:textId="77777777" w:rsidR="00DC433F" w:rsidRPr="00DC433F" w:rsidRDefault="00DC433F" w:rsidP="00DC433F">
      <w:pPr>
        <w:rPr>
          <w:ins w:id="372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373" w:author="Sgouros Konstantinos" w:date="2022-05-20T11:05:00Z">
            <w:rPr>
              <w:ins w:id="374" w:author="Sgouros Konstantinos" w:date="2022-05-20T11:04:00Z"/>
              <w:rFonts w:ascii="Calibri" w:eastAsiaTheme="minorHAnsi" w:hAnsi="Calibri" w:cs="Calibri"/>
              <w:sz w:val="22"/>
              <w:szCs w:val="22"/>
            </w:rPr>
          </w:rPrChange>
        </w:rPr>
      </w:pPr>
      <w:ins w:id="375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76" w:author="Sgouros Konstantinos" w:date="2022-05-20T11:05:00Z">
              <w:rPr>
                <w:color w:val="1F497D"/>
              </w:rPr>
            </w:rPrChange>
          </w:rPr>
          <w:t> </w:t>
        </w:r>
      </w:ins>
    </w:p>
    <w:p w14:paraId="62D5D83B" w14:textId="77777777" w:rsidR="00DC433F" w:rsidRPr="00DC433F" w:rsidRDefault="00DC433F" w:rsidP="00DC433F">
      <w:pPr>
        <w:rPr>
          <w:ins w:id="377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378" w:author="Sgouros Konstantinos" w:date="2022-05-20T11:05:00Z">
            <w:rPr>
              <w:ins w:id="379" w:author="Sgouros Konstantinos" w:date="2022-05-20T11:04:00Z"/>
            </w:rPr>
          </w:rPrChange>
        </w:rPr>
      </w:pPr>
      <w:ins w:id="380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81" w:author="Sgouros Konstantinos" w:date="2022-05-20T11:05:00Z">
              <w:rPr>
                <w:color w:val="1F497D"/>
              </w:rPr>
            </w:rPrChange>
          </w:rPr>
          <w:t xml:space="preserve">Το </w:t>
        </w:r>
        <w:proofErr w:type="spellStart"/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82" w:author="Sgouros Konstantinos" w:date="2022-05-20T11:05:00Z">
              <w:rPr>
                <w:color w:val="1F497D"/>
                <w:lang w:val="en-US"/>
              </w:rPr>
            </w:rPrChange>
          </w:rPr>
          <w:t>report</w:t>
        </w:r>
        <w:proofErr w:type="spellEnd"/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83" w:author="Sgouros Konstantinos" w:date="2022-05-20T11:05:00Z">
              <w:rPr>
                <w:color w:val="1F497D"/>
                <w:lang w:val="en-US"/>
              </w:rPr>
            </w:rPrChange>
          </w:rPr>
          <w:t xml:space="preserve"> RM </w:t>
        </w:r>
        <w:proofErr w:type="spellStart"/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84" w:author="Sgouros Konstantinos" w:date="2022-05-20T11:05:00Z">
              <w:rPr>
                <w:color w:val="1F497D"/>
                <w:lang w:val="en-US"/>
              </w:rPr>
            </w:rPrChange>
          </w:rPr>
          <w:t>Database</w:t>
        </w:r>
        <w:proofErr w:type="spellEnd"/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85" w:author="Sgouros Konstantinos" w:date="2022-05-20T11:05:00Z">
              <w:rPr>
                <w:color w:val="1F497D"/>
              </w:rPr>
            </w:rPrChange>
          </w:rPr>
          <w:t xml:space="preserve">, ακολουθώντας τη λογική του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86" w:author="Sgouros Konstantinos" w:date="2022-05-20T11:05:00Z">
              <w:rPr>
                <w:color w:val="1F497D"/>
                <w:lang w:val="en-US"/>
              </w:rPr>
            </w:rPrChange>
          </w:rPr>
          <w:t xml:space="preserve">OSI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87" w:author="Sgouros Konstantinos" w:date="2022-05-20T11:05:00Z">
              <w:rPr>
                <w:b/>
                <w:bCs/>
                <w:color w:val="1F497D"/>
              </w:rPr>
            </w:rPrChange>
          </w:rPr>
          <w:t>ΔΕΝ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88" w:author="Sgouros Konstantinos" w:date="2022-05-20T11:05:00Z">
              <w:rPr>
                <w:color w:val="1F497D"/>
              </w:rPr>
            </w:rPrChange>
          </w:rPr>
          <w:t xml:space="preserve"> θα φέρει στοιχεία του ισολογισμού 2018 γιατί δεν είναι 12μηνος</w:t>
        </w:r>
      </w:ins>
    </w:p>
    <w:p w14:paraId="40D53B8E" w14:textId="77777777" w:rsidR="00DC433F" w:rsidRPr="00DC433F" w:rsidRDefault="00DC433F" w:rsidP="00DC433F">
      <w:pPr>
        <w:rPr>
          <w:ins w:id="389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390" w:author="Sgouros Konstantinos" w:date="2022-05-20T11:05:00Z">
            <w:rPr>
              <w:ins w:id="391" w:author="Sgouros Konstantinos" w:date="2022-05-20T11:04:00Z"/>
            </w:rPr>
          </w:rPrChange>
        </w:rPr>
      </w:pPr>
      <w:ins w:id="392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93" w:author="Sgouros Konstantinos" w:date="2022-05-20T11:05:00Z">
              <w:rPr>
                <w:color w:val="1F497D"/>
              </w:rPr>
            </w:rPrChange>
          </w:rPr>
          <w:t> </w:t>
        </w:r>
      </w:ins>
    </w:p>
    <w:p w14:paraId="4F5A948C" w14:textId="77777777" w:rsidR="00DC433F" w:rsidRPr="00DC433F" w:rsidRDefault="00DC433F" w:rsidP="00DC433F">
      <w:pPr>
        <w:rPr>
          <w:ins w:id="394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395" w:author="Sgouros Konstantinos" w:date="2022-05-20T11:05:00Z">
            <w:rPr>
              <w:ins w:id="396" w:author="Sgouros Konstantinos" w:date="2022-05-20T11:04:00Z"/>
            </w:rPr>
          </w:rPrChange>
        </w:rPr>
      </w:pPr>
      <w:ins w:id="397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398" w:author="Sgouros Konstantinos" w:date="2022-05-20T11:05:00Z">
              <w:rPr>
                <w:color w:val="1F497D"/>
              </w:rPr>
            </w:rPrChange>
          </w:rPr>
          <w:lastRenderedPageBreak/>
          <w:t xml:space="preserve">Όμως, ΜΟΝΟ για τα συγκεκριμένα 2 πεδία, θα λάβουμε υπόψιν μας τον 2018 και θα εμφανίσουμε </w:t>
        </w:r>
      </w:ins>
    </w:p>
    <w:p w14:paraId="61019028" w14:textId="77777777" w:rsidR="00DC433F" w:rsidRPr="00DC433F" w:rsidRDefault="00DC433F" w:rsidP="00DC433F">
      <w:pPr>
        <w:rPr>
          <w:ins w:id="399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400" w:author="Sgouros Konstantinos" w:date="2022-05-20T11:05:00Z">
            <w:rPr>
              <w:ins w:id="401" w:author="Sgouros Konstantinos" w:date="2022-05-20T11:04:00Z"/>
            </w:rPr>
          </w:rPrChange>
        </w:rPr>
      </w:pPr>
      <w:ins w:id="402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403" w:author="Sgouros Konstantinos" w:date="2022-05-20T11:05:00Z">
              <w:rPr>
                <w:color w:val="1F497D"/>
              </w:rPr>
            </w:rPrChange>
          </w:rPr>
          <w:t> </w:t>
        </w:r>
      </w:ins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  <w:gridCol w:w="960"/>
      </w:tblGrid>
      <w:tr w:rsidR="00DC433F" w:rsidRPr="00DC433F" w14:paraId="775AA3E5" w14:textId="77777777" w:rsidTr="00DC433F">
        <w:trPr>
          <w:trHeight w:val="300"/>
          <w:ins w:id="404" w:author="Sgouros Konstantinos" w:date="2022-05-20T11:04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42B72" w14:textId="77777777" w:rsidR="00DC433F" w:rsidRPr="00DC433F" w:rsidRDefault="00DC433F">
            <w:pPr>
              <w:rPr>
                <w:ins w:id="40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06" w:author="Sgouros Konstantinos" w:date="2022-05-20T11:05:00Z">
                  <w:rPr>
                    <w:ins w:id="407" w:author="Sgouros Konstantinos" w:date="2022-05-20T11:04:00Z"/>
                  </w:rPr>
                </w:rPrChange>
              </w:rPr>
            </w:pPr>
            <w:ins w:id="40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09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370E1" w14:textId="77777777" w:rsidR="00DC433F" w:rsidRPr="00DC433F" w:rsidRDefault="00DC433F">
            <w:pPr>
              <w:jc w:val="right"/>
              <w:rPr>
                <w:ins w:id="41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11" w:author="Sgouros Konstantinos" w:date="2022-05-20T11:05:00Z">
                  <w:rPr>
                    <w:ins w:id="412" w:author="Sgouros Konstantinos" w:date="2022-05-20T11:04:00Z"/>
                  </w:rPr>
                </w:rPrChange>
              </w:rPr>
            </w:pPr>
            <w:ins w:id="41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14" w:author="Sgouros Konstantinos" w:date="2022-05-20T11:05:00Z">
                    <w:rPr>
                      <w:color w:val="000000"/>
                    </w:rPr>
                  </w:rPrChange>
                </w:rPr>
                <w:t>2016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E57FB" w14:textId="77777777" w:rsidR="00DC433F" w:rsidRPr="00DC433F" w:rsidRDefault="00DC433F">
            <w:pPr>
              <w:jc w:val="right"/>
              <w:rPr>
                <w:ins w:id="41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16" w:author="Sgouros Konstantinos" w:date="2022-05-20T11:05:00Z">
                  <w:rPr>
                    <w:ins w:id="417" w:author="Sgouros Konstantinos" w:date="2022-05-20T11:04:00Z"/>
                  </w:rPr>
                </w:rPrChange>
              </w:rPr>
            </w:pPr>
            <w:ins w:id="41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19" w:author="Sgouros Konstantinos" w:date="2022-05-20T11:05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215EB" w14:textId="77777777" w:rsidR="00DC433F" w:rsidRPr="00DC433F" w:rsidRDefault="00DC433F">
            <w:pPr>
              <w:jc w:val="right"/>
              <w:rPr>
                <w:ins w:id="42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21" w:author="Sgouros Konstantinos" w:date="2022-05-20T11:05:00Z">
                  <w:rPr>
                    <w:ins w:id="422" w:author="Sgouros Konstantinos" w:date="2022-05-20T11:04:00Z"/>
                  </w:rPr>
                </w:rPrChange>
              </w:rPr>
            </w:pPr>
            <w:ins w:id="42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24" w:author="Sgouros Konstantinos" w:date="2022-05-20T11:05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1FBB20" w14:textId="77777777" w:rsidR="00DC433F" w:rsidRPr="00DC433F" w:rsidRDefault="00DC433F">
            <w:pPr>
              <w:jc w:val="right"/>
              <w:rPr>
                <w:ins w:id="42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26" w:author="Sgouros Konstantinos" w:date="2022-05-20T11:05:00Z">
                  <w:rPr>
                    <w:ins w:id="427" w:author="Sgouros Konstantinos" w:date="2022-05-20T11:04:00Z"/>
                  </w:rPr>
                </w:rPrChange>
              </w:rPr>
            </w:pPr>
            <w:ins w:id="42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29" w:author="Sgouros Konstantinos" w:date="2022-05-20T11:05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DC433F" w:rsidRPr="00DC433F" w14:paraId="701E27E3" w14:textId="77777777" w:rsidTr="00DC433F">
        <w:trPr>
          <w:trHeight w:val="300"/>
          <w:ins w:id="430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4E9042" w14:textId="77777777" w:rsidR="00DC433F" w:rsidRPr="00DC433F" w:rsidRDefault="00DC433F">
            <w:pPr>
              <w:rPr>
                <w:ins w:id="43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32" w:author="Sgouros Konstantinos" w:date="2022-05-20T11:05:00Z">
                  <w:rPr>
                    <w:ins w:id="433" w:author="Sgouros Konstantinos" w:date="2022-05-20T11:04:00Z"/>
                  </w:rPr>
                </w:rPrChange>
              </w:rPr>
            </w:pPr>
            <w:proofErr w:type="spellStart"/>
            <w:ins w:id="43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35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Period</w:t>
              </w:r>
              <w:proofErr w:type="spellEnd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36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 xml:space="preserve">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012EC9" w14:textId="77777777" w:rsidR="00DC433F" w:rsidRPr="00DC433F" w:rsidRDefault="00DC433F">
            <w:pPr>
              <w:jc w:val="right"/>
              <w:rPr>
                <w:ins w:id="43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38" w:author="Sgouros Konstantinos" w:date="2022-05-20T11:05:00Z">
                  <w:rPr>
                    <w:ins w:id="439" w:author="Sgouros Konstantinos" w:date="2022-05-20T11:04:00Z"/>
                  </w:rPr>
                </w:rPrChange>
              </w:rPr>
            </w:pPr>
            <w:ins w:id="44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41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6CA3C6" w14:textId="77777777" w:rsidR="00DC433F" w:rsidRPr="00DC433F" w:rsidRDefault="00DC433F">
            <w:pPr>
              <w:jc w:val="right"/>
              <w:rPr>
                <w:ins w:id="442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43" w:author="Sgouros Konstantinos" w:date="2022-05-20T11:05:00Z">
                  <w:rPr>
                    <w:ins w:id="444" w:author="Sgouros Konstantinos" w:date="2022-05-20T11:04:00Z"/>
                  </w:rPr>
                </w:rPrChange>
              </w:rPr>
            </w:pPr>
            <w:ins w:id="445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46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D392BC" w14:textId="77777777" w:rsidR="00DC433F" w:rsidRPr="00DC433F" w:rsidRDefault="00DC433F">
            <w:pPr>
              <w:jc w:val="right"/>
              <w:rPr>
                <w:ins w:id="44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48" w:author="Sgouros Konstantinos" w:date="2022-05-20T11:05:00Z">
                  <w:rPr>
                    <w:ins w:id="449" w:author="Sgouros Konstantinos" w:date="2022-05-20T11:04:00Z"/>
                  </w:rPr>
                </w:rPrChange>
              </w:rPr>
            </w:pPr>
            <w:ins w:id="45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51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6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10BCB" w14:textId="77777777" w:rsidR="00DC433F" w:rsidRPr="00DC433F" w:rsidRDefault="00DC433F">
            <w:pPr>
              <w:jc w:val="right"/>
              <w:rPr>
                <w:ins w:id="452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53" w:author="Sgouros Konstantinos" w:date="2022-05-20T11:05:00Z">
                  <w:rPr>
                    <w:ins w:id="454" w:author="Sgouros Konstantinos" w:date="2022-05-20T11:04:00Z"/>
                  </w:rPr>
                </w:rPrChange>
              </w:rPr>
            </w:pPr>
            <w:ins w:id="455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56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</w:tr>
      <w:tr w:rsidR="00DC433F" w:rsidRPr="00DC433F" w14:paraId="4304F71B" w14:textId="77777777" w:rsidTr="00DC433F">
        <w:trPr>
          <w:trHeight w:val="300"/>
          <w:ins w:id="457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D11B2" w14:textId="77777777" w:rsidR="00DC433F" w:rsidRPr="00DC433F" w:rsidRDefault="00DC433F">
            <w:pPr>
              <w:rPr>
                <w:ins w:id="458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59" w:author="Sgouros Konstantinos" w:date="2022-05-20T11:05:00Z">
                  <w:rPr>
                    <w:ins w:id="460" w:author="Sgouros Konstantinos" w:date="2022-05-20T11:04:00Z"/>
                  </w:rPr>
                </w:rPrChange>
              </w:rPr>
            </w:pPr>
            <w:proofErr w:type="spellStart"/>
            <w:ins w:id="461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62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>Chg</w:t>
              </w:r>
              <w:proofErr w:type="spellEnd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63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 Common </w:t>
              </w:r>
              <w:proofErr w:type="spellStart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64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>Share</w:t>
              </w:r>
              <w:proofErr w:type="spellEnd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65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CB899" w14:textId="77777777" w:rsidR="00DC433F" w:rsidRPr="00DC433F" w:rsidRDefault="00DC433F">
            <w:pPr>
              <w:rPr>
                <w:ins w:id="46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67" w:author="Sgouros Konstantinos" w:date="2022-05-20T11:05:00Z">
                  <w:rPr>
                    <w:ins w:id="468" w:author="Sgouros Konstantinos" w:date="2022-05-20T11:04:00Z"/>
                  </w:rPr>
                </w:rPrChange>
              </w:rPr>
            </w:pPr>
            <w:ins w:id="46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70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2A4BE" w14:textId="77777777" w:rsidR="00DC433F" w:rsidRPr="00DC433F" w:rsidRDefault="00DC433F">
            <w:pPr>
              <w:jc w:val="right"/>
              <w:rPr>
                <w:ins w:id="47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72" w:author="Sgouros Konstantinos" w:date="2022-05-20T11:05:00Z">
                  <w:rPr>
                    <w:ins w:id="473" w:author="Sgouros Konstantinos" w:date="2022-05-20T11:04:00Z"/>
                  </w:rPr>
                </w:rPrChange>
              </w:rPr>
            </w:pPr>
            <w:ins w:id="47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75" w:author="Sgouros Konstantinos" w:date="2022-05-20T11:05:00Z">
                    <w:rPr>
                      <w:color w:val="000000"/>
                    </w:rPr>
                  </w:rPrChange>
                </w:rPr>
                <w:t>-90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6DAB9" w14:textId="77777777" w:rsidR="00DC433F" w:rsidRPr="00DC433F" w:rsidRDefault="00DC433F">
            <w:pPr>
              <w:jc w:val="right"/>
              <w:rPr>
                <w:ins w:id="47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77" w:author="Sgouros Konstantinos" w:date="2022-05-20T11:05:00Z">
                  <w:rPr>
                    <w:ins w:id="478" w:author="Sgouros Konstantinos" w:date="2022-05-20T11:04:00Z"/>
                  </w:rPr>
                </w:rPrChange>
              </w:rPr>
            </w:pPr>
            <w:ins w:id="47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80" w:author="Sgouros Konstantinos" w:date="2022-05-20T11:05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1D2E8" w14:textId="77777777" w:rsidR="00DC433F" w:rsidRPr="00DC433F" w:rsidRDefault="00DC433F">
            <w:pPr>
              <w:jc w:val="right"/>
              <w:rPr>
                <w:ins w:id="48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82" w:author="Sgouros Konstantinos" w:date="2022-05-20T11:05:00Z">
                  <w:rPr>
                    <w:ins w:id="483" w:author="Sgouros Konstantinos" w:date="2022-05-20T11:04:00Z"/>
                  </w:rPr>
                </w:rPrChange>
              </w:rPr>
            </w:pPr>
            <w:ins w:id="48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85" w:author="Sgouros Konstantinos" w:date="2022-05-20T11:05:00Z">
                    <w:rPr>
                      <w:color w:val="000000"/>
                    </w:rPr>
                  </w:rPrChange>
                </w:rPr>
                <w:t>30</w:t>
              </w:r>
            </w:ins>
          </w:p>
        </w:tc>
      </w:tr>
      <w:tr w:rsidR="00DC433F" w:rsidRPr="00DC433F" w14:paraId="28380251" w14:textId="77777777" w:rsidTr="00DC433F">
        <w:trPr>
          <w:trHeight w:val="300"/>
          <w:ins w:id="486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8A512" w14:textId="77777777" w:rsidR="00DC433F" w:rsidRPr="00DC433F" w:rsidRDefault="00DC433F">
            <w:pPr>
              <w:rPr>
                <w:ins w:id="48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88" w:author="Sgouros Konstantinos" w:date="2022-05-20T11:05:00Z">
                  <w:rPr>
                    <w:ins w:id="489" w:author="Sgouros Konstantinos" w:date="2022-05-20T11:04:00Z"/>
                  </w:rPr>
                </w:rPrChange>
              </w:rPr>
            </w:pPr>
            <w:proofErr w:type="spellStart"/>
            <w:ins w:id="49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91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>Chg</w:t>
              </w:r>
              <w:proofErr w:type="spellEnd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92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93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>Share</w:t>
              </w:r>
              <w:proofErr w:type="spellEnd"/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94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316A5A" w14:textId="77777777" w:rsidR="00DC433F" w:rsidRPr="00DC433F" w:rsidRDefault="00DC433F">
            <w:pPr>
              <w:rPr>
                <w:ins w:id="49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496" w:author="Sgouros Konstantinos" w:date="2022-05-20T11:05:00Z">
                  <w:rPr>
                    <w:ins w:id="497" w:author="Sgouros Konstantinos" w:date="2022-05-20T11:04:00Z"/>
                  </w:rPr>
                </w:rPrChange>
              </w:rPr>
            </w:pPr>
            <w:ins w:id="49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499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9A4C2" w14:textId="77777777" w:rsidR="00DC433F" w:rsidRPr="00DC433F" w:rsidRDefault="00DC433F">
            <w:pPr>
              <w:jc w:val="right"/>
              <w:rPr>
                <w:ins w:id="50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501" w:author="Sgouros Konstantinos" w:date="2022-05-20T11:05:00Z">
                  <w:rPr>
                    <w:ins w:id="502" w:author="Sgouros Konstantinos" w:date="2022-05-20T11:04:00Z"/>
                  </w:rPr>
                </w:rPrChange>
              </w:rPr>
            </w:pPr>
            <w:ins w:id="50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504" w:author="Sgouros Konstantinos" w:date="2022-05-20T11:05:00Z">
                    <w:rPr>
                      <w:color w:val="000000"/>
                    </w:rPr>
                  </w:rPrChange>
                </w:rPr>
                <w:t>-10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28ACD" w14:textId="77777777" w:rsidR="00DC433F" w:rsidRPr="00DC433F" w:rsidRDefault="00DC433F">
            <w:pPr>
              <w:jc w:val="right"/>
              <w:rPr>
                <w:ins w:id="50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506" w:author="Sgouros Konstantinos" w:date="2022-05-20T11:05:00Z">
                  <w:rPr>
                    <w:ins w:id="507" w:author="Sgouros Konstantinos" w:date="2022-05-20T11:04:00Z"/>
                  </w:rPr>
                </w:rPrChange>
              </w:rPr>
            </w:pPr>
            <w:ins w:id="50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509" w:author="Sgouros Konstantinos" w:date="2022-05-20T11:05:00Z">
                    <w:rPr>
                      <w:color w:val="000000"/>
                    </w:rPr>
                  </w:rPrChange>
                </w:rPr>
                <w:t>-10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53E2FE" w14:textId="77777777" w:rsidR="00DC433F" w:rsidRPr="00DC433F" w:rsidRDefault="00DC433F">
            <w:pPr>
              <w:jc w:val="right"/>
              <w:rPr>
                <w:ins w:id="51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511" w:author="Sgouros Konstantinos" w:date="2022-05-20T11:05:00Z">
                  <w:rPr>
                    <w:ins w:id="512" w:author="Sgouros Konstantinos" w:date="2022-05-20T11:04:00Z"/>
                  </w:rPr>
                </w:rPrChange>
              </w:rPr>
            </w:pPr>
            <w:ins w:id="51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514" w:author="Sgouros Konstantinos" w:date="2022-05-20T11:05:00Z">
                    <w:rPr>
                      <w:color w:val="000000"/>
                    </w:rPr>
                  </w:rPrChange>
                </w:rPr>
                <w:t>60</w:t>
              </w:r>
            </w:ins>
          </w:p>
        </w:tc>
      </w:tr>
    </w:tbl>
    <w:p w14:paraId="73C8AF8D" w14:textId="77777777" w:rsidR="00DC433F" w:rsidRPr="00DC433F" w:rsidRDefault="00DC433F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734D4971" w14:textId="249009A1" w:rsidR="003758F5" w:rsidRPr="00EF2B23" w:rsidRDefault="003758F5" w:rsidP="003758F5">
      <w:pPr>
        <w:pStyle w:val="Heading3"/>
        <w:rPr>
          <w:lang w:val="el-GR"/>
        </w:rPr>
      </w:pPr>
      <w:bookmarkStart w:id="515" w:name="_Toc104980816"/>
      <w:r w:rsidRPr="00EF2B23">
        <w:rPr>
          <w:lang w:val="el-GR"/>
        </w:rPr>
        <w:t xml:space="preserve">Αντιστοίχιση δεδομένων στη βάση </w:t>
      </w:r>
      <w:r w:rsidRPr="003758F5">
        <w:t>CL</w:t>
      </w:r>
      <w:bookmarkEnd w:id="515"/>
    </w:p>
    <w:p w14:paraId="406D1CA2" w14:textId="37FFE612" w:rsidR="003758F5" w:rsidRPr="00EF2B23" w:rsidRDefault="003758F5" w:rsidP="005A3C93">
      <w:pPr>
        <w:rPr>
          <w:rFonts w:ascii="Arial" w:hAnsi="Arial" w:cs="Arial"/>
          <w:b/>
          <w:bCs/>
          <w:sz w:val="20"/>
          <w:szCs w:val="26"/>
          <w:lang w:eastAsia="en-US"/>
        </w:rPr>
      </w:pPr>
    </w:p>
    <w:p w14:paraId="6F2A2192" w14:textId="1AC5A6B8" w:rsidR="003758F5" w:rsidRDefault="003758F5" w:rsidP="005A3C93">
      <w:pPr>
        <w:rPr>
          <w:ins w:id="516" w:author="Sgouros Konstantinos" w:date="2022-05-20T09:46:00Z"/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 xml:space="preserve">Τα δεδομένα που θα εξαχθούν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στο </w:t>
      </w:r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report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θα προέρχονται είτε αυτούσια από τον πίνακα </w:t>
      </w:r>
      <w:proofErr w:type="spellStart"/>
      <w:r>
        <w:rPr>
          <w:rFonts w:asciiTheme="minorHAnsi" w:hAnsiTheme="minorHAnsi" w:cstheme="minorHAnsi"/>
          <w:sz w:val="22"/>
          <w:szCs w:val="22"/>
          <w:lang w:eastAsia="en-US"/>
        </w:rPr>
        <w:t>ο</w:t>
      </w:r>
      <w:r w:rsidRPr="003758F5">
        <w:rPr>
          <w:rFonts w:asciiTheme="minorHAnsi" w:hAnsiTheme="minorHAnsi" w:cstheme="minorHAnsi"/>
          <w:sz w:val="22"/>
          <w:szCs w:val="22"/>
          <w:lang w:eastAsia="en-US"/>
        </w:rPr>
        <w:t>lapts.factuphiststmtfinancialgift</w:t>
      </w:r>
      <w:proofErr w:type="spellEnd"/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, είτε θα είναι άθροισμα </w:t>
      </w:r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accounts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που βρίσκονται στον πίνακα </w:t>
      </w:r>
      <w:proofErr w:type="spellStart"/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olapts.factuphistmtbalancelatest</w:t>
      </w:r>
      <w:proofErr w:type="spellEnd"/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, είτε τέλος, θα είναι αποτέλεσμα υπολογισμού των δυο προηγούμενων. Η </w:t>
      </w:r>
      <w:r w:rsidR="00680D99">
        <w:rPr>
          <w:rFonts w:asciiTheme="minorHAnsi" w:hAnsiTheme="minorHAnsi" w:cstheme="minorHAnsi"/>
          <w:sz w:val="22"/>
          <w:szCs w:val="22"/>
          <w:lang w:eastAsia="en-US"/>
        </w:rPr>
        <w:t xml:space="preserve">αντιστοίχιση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περιγράφεται </w:t>
      </w:r>
      <w:r w:rsidR="00680D99">
        <w:rPr>
          <w:rFonts w:asciiTheme="minorHAnsi" w:hAnsiTheme="minorHAnsi" w:cstheme="minorHAnsi"/>
          <w:sz w:val="22"/>
          <w:szCs w:val="22"/>
          <w:lang w:eastAsia="en-US"/>
        </w:rPr>
        <w:t xml:space="preserve">στην κολώνα </w:t>
      </w:r>
      <w:r w:rsidR="00680D99">
        <w:rPr>
          <w:rFonts w:asciiTheme="minorHAnsi" w:hAnsiTheme="minorHAnsi" w:cstheme="minorHAnsi"/>
          <w:sz w:val="22"/>
          <w:szCs w:val="22"/>
          <w:lang w:val="en-US" w:eastAsia="en-US"/>
        </w:rPr>
        <w:t>G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 [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Πεδίο πίνακα στην OLAPTS/Άθροισμα ACCOUNTS/CALCULATION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] του συνημμένο </w:t>
      </w:r>
      <w:proofErr w:type="spellStart"/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xls</w:t>
      </w:r>
      <w:proofErr w:type="spellEnd"/>
      <w:ins w:id="517" w:author="Sgouros Konstantinos" w:date="2022-05-20T09:46:00Z">
        <w:r w:rsidR="00F407C8">
          <w:rPr>
            <w:rFonts w:asciiTheme="minorHAnsi" w:hAnsiTheme="minorHAnsi" w:cstheme="minorHAnsi"/>
            <w:sz w:val="22"/>
            <w:szCs w:val="22"/>
            <w:lang w:eastAsia="en-US"/>
          </w:rPr>
          <w:t>.</w:t>
        </w:r>
      </w:ins>
    </w:p>
    <w:p w14:paraId="2B99A9FA" w14:textId="77777777" w:rsidR="00F407C8" w:rsidRPr="006A5523" w:rsidRDefault="00F407C8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36CAD2C1" w14:textId="77777777" w:rsidR="00680D99" w:rsidRPr="00680D99" w:rsidRDefault="00680D99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35263C83" w14:textId="3C2DB7D3" w:rsidR="003758F5" w:rsidDel="006F1F41" w:rsidRDefault="00D801CA" w:rsidP="005A3C93">
      <w:pPr>
        <w:rPr>
          <w:del w:id="518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  <w:del w:id="519" w:author="Sgouros Konstantinos" w:date="2022-05-20T10:28:00Z">
        <w:r w:rsidDel="00880D25">
          <w:rPr>
            <w:rFonts w:asciiTheme="minorHAnsi" w:hAnsiTheme="minorHAnsi" w:cstheme="minorHAnsi"/>
            <w:sz w:val="22"/>
            <w:szCs w:val="22"/>
            <w:lang w:eastAsia="en-US"/>
          </w:rPr>
          <w:object w:dxaOrig="1543" w:dyaOrig="995" w14:anchorId="7C5F1C34">
            <v:shape id="_x0000_i1027" type="#_x0000_t75" style="width:76.8pt;height:49.8pt" o:ole="">
              <v:imagedata r:id="rId15" o:title=""/>
            </v:shape>
            <o:OLEObject Type="Embed" ProgID="Excel.Sheet.12" ShapeID="_x0000_i1027" DrawAspect="Icon" ObjectID="_1757488439" r:id="rId16"/>
          </w:object>
        </w:r>
      </w:del>
      <w:bookmarkStart w:id="520" w:name="_MON_1757488339"/>
      <w:bookmarkEnd w:id="520"/>
      <w:ins w:id="521" w:author="Sgouros Konstantinos" w:date="2022-05-20T10:39:00Z">
        <w:r w:rsidR="006F1F41">
          <w:rPr>
            <w:rFonts w:asciiTheme="minorHAnsi" w:hAnsiTheme="minorHAnsi" w:cstheme="minorHAnsi"/>
            <w:sz w:val="22"/>
            <w:szCs w:val="22"/>
            <w:lang w:eastAsia="en-US"/>
          </w:rPr>
          <w:object w:dxaOrig="1543" w:dyaOrig="995" w14:anchorId="5A9F2B36">
            <v:shape id="_x0000_i1028" type="#_x0000_t75" style="width:76.8pt;height:49.8pt" o:ole="">
              <v:imagedata r:id="rId17" o:title=""/>
            </v:shape>
            <o:OLEObject Type="Embed" ProgID="Excel.Sheet.12" ShapeID="_x0000_i1028" DrawAspect="Icon" ObjectID="_1757488440" r:id="rId18"/>
          </w:object>
        </w:r>
      </w:ins>
    </w:p>
    <w:p w14:paraId="19B414F7" w14:textId="37DE8267" w:rsidR="003758F5" w:rsidRPr="003758F5" w:rsidDel="006F1F41" w:rsidRDefault="003758F5" w:rsidP="005A3C93">
      <w:pPr>
        <w:rPr>
          <w:del w:id="522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5424A0B7" w14:textId="3449F808" w:rsidR="00096D6D" w:rsidRDefault="00096D6D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14BD2A98" w14:textId="64FF5701" w:rsidR="005E295D" w:rsidDel="006F1F41" w:rsidRDefault="005E295D" w:rsidP="00096D6D">
      <w:pPr>
        <w:rPr>
          <w:del w:id="523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697994EA" w14:textId="1EB3ACCD" w:rsidR="005E295D" w:rsidDel="006F1F41" w:rsidRDefault="005E295D" w:rsidP="00096D6D">
      <w:pPr>
        <w:rPr>
          <w:del w:id="524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4CCD2671" w14:textId="0F8F4F1D" w:rsidR="005E295D" w:rsidRPr="00096D6D" w:rsidDel="006F1F41" w:rsidRDefault="005E295D" w:rsidP="00096D6D">
      <w:pPr>
        <w:rPr>
          <w:del w:id="525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53203127" w14:textId="28D05270" w:rsidR="000933D3" w:rsidRPr="00C106D8" w:rsidDel="006F1F41" w:rsidRDefault="000933D3" w:rsidP="00DD2CBF">
      <w:pPr>
        <w:rPr>
          <w:del w:id="526" w:author="Sgouros Konstantinos" w:date="2022-05-20T10:43:00Z"/>
          <w:rFonts w:asciiTheme="minorHAnsi" w:hAnsiTheme="minorHAnsi" w:cstheme="minorHAnsi"/>
          <w:sz w:val="22"/>
          <w:szCs w:val="22"/>
        </w:rPr>
      </w:pPr>
    </w:p>
    <w:p w14:paraId="7151471B" w14:textId="0825D138" w:rsidR="00813502" w:rsidRPr="00EF2B23" w:rsidRDefault="005E295D" w:rsidP="00CA58C5">
      <w:pPr>
        <w:pStyle w:val="Heading1"/>
        <w:rPr>
          <w:lang w:val="el-GR"/>
        </w:rPr>
      </w:pPr>
      <w:bookmarkStart w:id="527" w:name="_Toc104980817"/>
      <w:r w:rsidRPr="00EF2B23">
        <w:rPr>
          <w:lang w:val="el-GR"/>
        </w:rPr>
        <w:lastRenderedPageBreak/>
        <w:t xml:space="preserve">ΣΥΣΧΕΤΙΣΗ </w:t>
      </w:r>
      <w:r>
        <w:t>OSI</w:t>
      </w:r>
      <w:r w:rsidRPr="00EF2B23">
        <w:rPr>
          <w:lang w:val="el-GR"/>
        </w:rPr>
        <w:t xml:space="preserve"> ΜΕ </w:t>
      </w:r>
      <w:proofErr w:type="spellStart"/>
      <w:r>
        <w:t>RMDatabase</w:t>
      </w:r>
      <w:bookmarkEnd w:id="527"/>
      <w:proofErr w:type="spellEnd"/>
    </w:p>
    <w:p w14:paraId="6EF3F666" w14:textId="62D23AD6" w:rsidR="000C00A3" w:rsidRDefault="000C00A3" w:rsidP="00040979">
      <w:pPr>
        <w:rPr>
          <w:rFonts w:asciiTheme="minorHAnsi" w:hAnsiTheme="minorHAnsi" w:cstheme="minorHAnsi"/>
          <w:sz w:val="22"/>
          <w:szCs w:val="22"/>
        </w:rPr>
      </w:pPr>
    </w:p>
    <w:p w14:paraId="3627FF3B" w14:textId="04E949EF" w:rsidR="005E295D" w:rsidRDefault="005E295D" w:rsidP="00040979">
      <w:pPr>
        <w:rPr>
          <w:ins w:id="528" w:author="Sgouros Konstantinos" w:date="2022-05-20T10:41:00Z"/>
          <w:rFonts w:asciiTheme="minorHAnsi" w:hAnsiTheme="minorHAnsi" w:cstheme="minorHAnsi"/>
          <w:sz w:val="22"/>
          <w:szCs w:val="22"/>
        </w:rPr>
      </w:pPr>
      <w:del w:id="529" w:author="Sgouros Konstantinos" w:date="2022-05-20T10:41:00Z">
        <w:r w:rsidDel="006F1F41">
          <w:rPr>
            <w:rFonts w:asciiTheme="minorHAnsi" w:hAnsiTheme="minorHAnsi" w:cstheme="minorHAnsi"/>
            <w:sz w:val="22"/>
            <w:szCs w:val="22"/>
          </w:rPr>
          <w:delText xml:space="preserve">Εάν επιβεβαιωθούν οι κανόνες εξαγωγής δεδομένων και η αντιστοίχιση τους με τα πεδία της βάσης, μπορεί να γίνει ενοποίηση των δύο εξαγόμενων δεδομένων. Θέμα συζήτησης θα αποτελέσει το γεγονός ότι το </w:delText>
        </w:r>
        <w:r w:rsidDel="006F1F41">
          <w:rPr>
            <w:rFonts w:asciiTheme="minorHAnsi" w:hAnsiTheme="minorHAnsi" w:cstheme="minorHAnsi"/>
            <w:sz w:val="22"/>
            <w:szCs w:val="22"/>
            <w:lang w:val="en-US"/>
          </w:rPr>
          <w:delText>OSI</w:delText>
        </w:r>
        <w:r w:rsidRPr="005E295D" w:rsidDel="006F1F41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  <w:r w:rsidDel="006F1F41">
          <w:rPr>
            <w:rFonts w:asciiTheme="minorHAnsi" w:hAnsiTheme="minorHAnsi" w:cstheme="minorHAnsi"/>
            <w:sz w:val="22"/>
            <w:szCs w:val="22"/>
          </w:rPr>
          <w:delText xml:space="preserve">είναι ημερήσιο, ενώ το </w:delText>
        </w:r>
        <w:r w:rsidDel="006F1F41">
          <w:rPr>
            <w:rFonts w:asciiTheme="minorHAnsi" w:hAnsiTheme="minorHAnsi" w:cstheme="minorHAnsi"/>
            <w:sz w:val="22"/>
            <w:szCs w:val="22"/>
            <w:lang w:val="en-US"/>
          </w:rPr>
          <w:delText>RM</w:delText>
        </w:r>
        <w:r w:rsidRPr="005E295D" w:rsidDel="006F1F41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  <w:r w:rsidDel="006F1F41">
          <w:rPr>
            <w:rFonts w:asciiTheme="minorHAnsi" w:hAnsiTheme="minorHAnsi" w:cstheme="minorHAnsi"/>
            <w:sz w:val="22"/>
            <w:szCs w:val="22"/>
            <w:lang w:val="en-US"/>
          </w:rPr>
          <w:delText>Db</w:delText>
        </w:r>
        <w:r w:rsidDel="006F1F41">
          <w:rPr>
            <w:rFonts w:asciiTheme="minorHAnsi" w:hAnsiTheme="minorHAnsi" w:cstheme="minorHAnsi"/>
            <w:sz w:val="22"/>
            <w:szCs w:val="22"/>
          </w:rPr>
          <w:delText xml:space="preserve"> είναι μηνιαίο.</w:delText>
        </w:r>
      </w:del>
    </w:p>
    <w:p w14:paraId="04C604A9" w14:textId="09BAF95F" w:rsidR="006F1F41" w:rsidRPr="006F1F41" w:rsidRDefault="006F1F41" w:rsidP="00040979">
      <w:pPr>
        <w:rPr>
          <w:rFonts w:asciiTheme="minorHAnsi" w:hAnsiTheme="minorHAnsi" w:cstheme="minorHAnsi"/>
          <w:sz w:val="22"/>
          <w:szCs w:val="22"/>
        </w:rPr>
      </w:pPr>
      <w:ins w:id="530" w:author="Sgouros Konstantinos" w:date="2022-05-20T10:41:00Z">
        <w:r>
          <w:rPr>
            <w:rFonts w:asciiTheme="minorHAnsi" w:hAnsiTheme="minorHAnsi" w:cstheme="minorHAnsi"/>
            <w:sz w:val="22"/>
            <w:szCs w:val="22"/>
          </w:rPr>
          <w:t>Το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RM</w:t>
        </w:r>
        <w:r w:rsidRPr="006F1F41">
          <w:rPr>
            <w:rFonts w:asciiTheme="minorHAnsi" w:hAnsiTheme="minorHAnsi" w:cstheme="minorHAnsi"/>
            <w:sz w:val="22"/>
            <w:szCs w:val="22"/>
            <w:rPrChange w:id="531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Db</w:t>
        </w:r>
        <w:r w:rsidRPr="006F1F41">
          <w:rPr>
            <w:rFonts w:asciiTheme="minorHAnsi" w:hAnsiTheme="minorHAnsi" w:cstheme="minorHAnsi"/>
            <w:sz w:val="22"/>
            <w:szCs w:val="22"/>
            <w:rPrChange w:id="532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report</w:t>
        </w:r>
        <w:r w:rsidRPr="006F1F41">
          <w:rPr>
            <w:rFonts w:asciiTheme="minorHAnsi" w:hAnsiTheme="minorHAnsi" w:cstheme="minorHAnsi"/>
            <w:sz w:val="22"/>
            <w:szCs w:val="22"/>
            <w:rPrChange w:id="533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>και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>το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OSI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ins w:id="534" w:author="Sgouros Konstantinos" w:date="2022-05-20T10:42:00Z">
        <w:r>
          <w:rPr>
            <w:rFonts w:asciiTheme="minorHAnsi" w:hAnsiTheme="minorHAnsi" w:cstheme="minorHAnsi"/>
            <w:sz w:val="22"/>
            <w:szCs w:val="22"/>
            <w:lang w:val="en-US"/>
          </w:rPr>
          <w:t>report</w:t>
        </w:r>
        <w:r w:rsidRPr="006F1F41">
          <w:rPr>
            <w:rFonts w:asciiTheme="minorHAnsi" w:hAnsiTheme="minorHAnsi" w:cstheme="minorHAnsi"/>
            <w:sz w:val="22"/>
            <w:szCs w:val="22"/>
            <w:rPrChange w:id="535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>θα εξάγονται σε ένα αρχείο</w:t>
        </w:r>
      </w:ins>
    </w:p>
    <w:p w14:paraId="626D1852" w14:textId="5D6BBD1A" w:rsidR="005E295D" w:rsidRPr="006F1F41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703D253B" w14:textId="055AA343" w:rsidR="005E295D" w:rsidRPr="005E295D" w:rsidRDefault="005E295D" w:rsidP="00CA58C5">
      <w:pPr>
        <w:pStyle w:val="Heading1"/>
        <w:rPr>
          <w:lang w:val="el-GR"/>
        </w:rPr>
      </w:pPr>
      <w:bookmarkStart w:id="536" w:name="_Toc104980818"/>
      <w:r>
        <w:rPr>
          <w:lang w:val="en-US"/>
        </w:rPr>
        <w:lastRenderedPageBreak/>
        <w:t>FORMAT</w:t>
      </w:r>
      <w:r w:rsidRPr="00EF2B23">
        <w:rPr>
          <w:lang w:val="el-GR"/>
        </w:rPr>
        <w:t xml:space="preserve"> ΕΞΑΓΩΜΕΝΟΥ ΑΡΧΕΙΟΥ</w:t>
      </w:r>
      <w:bookmarkEnd w:id="536"/>
    </w:p>
    <w:p w14:paraId="09427780" w14:textId="536C690C" w:rsidR="005E295D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0106DA43" w14:textId="6ECDF1A8" w:rsidR="005E295D" w:rsidRPr="002F1EEA" w:rsidRDefault="005E295D" w:rsidP="000409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Η εφαρμογή θα εξάγει ένα </w:t>
      </w:r>
      <w:proofErr w:type="spellStart"/>
      <w:r w:rsidRPr="00AF6244">
        <w:rPr>
          <w:rFonts w:asciiTheme="minorHAnsi" w:hAnsiTheme="minorHAnsi" w:cstheme="minorHAnsi"/>
          <w:sz w:val="22"/>
          <w:szCs w:val="22"/>
        </w:rPr>
        <w:t>csv</w:t>
      </w:r>
      <w:proofErr w:type="spellEnd"/>
      <w:r w:rsidRPr="005E295D">
        <w:rPr>
          <w:rFonts w:asciiTheme="minorHAnsi" w:hAnsiTheme="minorHAnsi" w:cstheme="minorHAnsi"/>
          <w:sz w:val="22"/>
          <w:szCs w:val="22"/>
        </w:rPr>
        <w:t xml:space="preserve"> </w:t>
      </w:r>
      <w:r w:rsidR="005F2897">
        <w:rPr>
          <w:rFonts w:asciiTheme="minorHAnsi" w:hAnsiTheme="minorHAnsi" w:cstheme="minorHAnsi"/>
          <w:sz w:val="22"/>
          <w:szCs w:val="22"/>
        </w:rPr>
        <w:t>(</w:t>
      </w:r>
      <w:r w:rsidR="005F2897" w:rsidRPr="005F2897">
        <w:rPr>
          <w:rFonts w:asciiTheme="minorHAnsi" w:hAnsiTheme="minorHAnsi" w:cstheme="minorHAnsi"/>
          <w:sz w:val="22"/>
          <w:szCs w:val="22"/>
        </w:rPr>
        <w:t xml:space="preserve">; </w:t>
      </w:r>
      <w:proofErr w:type="spellStart"/>
      <w:r w:rsidR="005F2897" w:rsidRPr="00AF6244">
        <w:rPr>
          <w:rFonts w:asciiTheme="minorHAnsi" w:hAnsiTheme="minorHAnsi" w:cstheme="minorHAnsi"/>
          <w:sz w:val="22"/>
          <w:szCs w:val="22"/>
        </w:rPr>
        <w:t>delimited</w:t>
      </w:r>
      <w:proofErr w:type="spellEnd"/>
      <w:r w:rsidR="005F2897" w:rsidRPr="005F2897">
        <w:rPr>
          <w:rFonts w:asciiTheme="minorHAnsi" w:hAnsiTheme="minorHAnsi" w:cstheme="minorHAnsi"/>
          <w:sz w:val="22"/>
          <w:szCs w:val="22"/>
        </w:rPr>
        <w:t>)</w:t>
      </w:r>
      <w:r w:rsidR="005F2897" w:rsidRPr="002F1EE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AC45DF" w14:textId="6914B770" w:rsidR="005E295D" w:rsidRDefault="005E295D" w:rsidP="000409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Όλα τα πεδία θα είναι </w:t>
      </w:r>
      <w:r w:rsidR="005606E7" w:rsidRPr="00AF6244">
        <w:rPr>
          <w:rFonts w:asciiTheme="minorHAnsi" w:hAnsiTheme="minorHAnsi" w:cstheme="minorHAnsi"/>
          <w:sz w:val="22"/>
          <w:szCs w:val="22"/>
        </w:rPr>
        <w:t>SIGN + NUMERIC(19,2)</w:t>
      </w:r>
      <w:r>
        <w:rPr>
          <w:rFonts w:asciiTheme="minorHAnsi" w:hAnsiTheme="minorHAnsi" w:cstheme="minorHAnsi"/>
          <w:sz w:val="22"/>
          <w:szCs w:val="22"/>
        </w:rPr>
        <w:t xml:space="preserve">εκτός των </w:t>
      </w:r>
    </w:p>
    <w:p w14:paraId="338EFAED" w14:textId="1452C750" w:rsidR="005E295D" w:rsidRPr="00BD717E" w:rsidRDefault="005E295D" w:rsidP="005E295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ΑΦΜ Πελάτη</w:t>
      </w:r>
      <w:r w:rsidR="00AF624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3D333D" w14:textId="77777777" w:rsidR="005E295D" w:rsidRPr="00BD717E" w:rsidRDefault="005E295D" w:rsidP="005E295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CDI</w:t>
      </w:r>
      <w:r w:rsidRPr="00BD717E">
        <w:rPr>
          <w:rFonts w:asciiTheme="minorHAnsi" w:hAnsiTheme="minorHAnsi" w:cstheme="minorHAnsi"/>
          <w:sz w:val="22"/>
          <w:szCs w:val="22"/>
        </w:rPr>
        <w:t xml:space="preserve"> Πελάτη</w:t>
      </w:r>
    </w:p>
    <w:p w14:paraId="39E3562B" w14:textId="77777777" w:rsidR="005E295D" w:rsidRPr="00BD717E" w:rsidRDefault="005E295D" w:rsidP="005E295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Οικονομικό έτος</w:t>
      </w:r>
    </w:p>
    <w:p w14:paraId="7D2886C4" w14:textId="2FBECAF0" w:rsidR="00AF6244" w:rsidRPr="005C6C99" w:rsidDel="006F1F41" w:rsidRDefault="005E295D" w:rsidP="00AF6244">
      <w:pPr>
        <w:rPr>
          <w:del w:id="537" w:author="Sgouros Konstantinos" w:date="2022-05-20T10:47:00Z"/>
          <w:rFonts w:cs="Arial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που θα είναι </w:t>
      </w:r>
      <w:r w:rsidR="00AF6244" w:rsidRPr="005C6C99">
        <w:rPr>
          <w:rFonts w:cs="Arial"/>
          <w:sz w:val="20"/>
          <w:szCs w:val="20"/>
        </w:rPr>
        <w:t>CHAR(</w:t>
      </w:r>
      <w:r w:rsidR="0068751B">
        <w:rPr>
          <w:rFonts w:cs="Arial"/>
          <w:sz w:val="20"/>
          <w:szCs w:val="20"/>
        </w:rPr>
        <w:t>2</w:t>
      </w:r>
      <w:r w:rsidR="00AF6244" w:rsidRPr="005C6C99">
        <w:rPr>
          <w:rFonts w:cs="Arial"/>
          <w:sz w:val="20"/>
          <w:szCs w:val="20"/>
        </w:rPr>
        <w:t>0)</w:t>
      </w:r>
      <w:ins w:id="538" w:author="Sgouros Konstantinos" w:date="2022-05-20T10:47:00Z">
        <w:r w:rsidR="006F1F41">
          <w:rPr>
            <w:rFonts w:cs="Arial"/>
            <w:sz w:val="20"/>
            <w:szCs w:val="20"/>
          </w:rPr>
          <w:t>.</w:t>
        </w:r>
      </w:ins>
    </w:p>
    <w:p w14:paraId="06E66499" w14:textId="77777777" w:rsidR="002D0085" w:rsidRDefault="006F1F41" w:rsidP="00040979">
      <w:pPr>
        <w:rPr>
          <w:ins w:id="539" w:author="Sgouros Konstantinos" w:date="2022-05-20T10:51:00Z"/>
          <w:rFonts w:asciiTheme="minorHAnsi" w:hAnsiTheme="minorHAnsi" w:cstheme="minorHAnsi"/>
          <w:sz w:val="22"/>
          <w:szCs w:val="22"/>
        </w:rPr>
      </w:pPr>
      <w:ins w:id="540" w:author="Sgouros Konstantinos" w:date="2022-05-20T10:47:00Z">
        <w:r>
          <w:rPr>
            <w:rFonts w:asciiTheme="minorHAnsi" w:hAnsiTheme="minorHAnsi" w:cstheme="minorHAnsi"/>
            <w:sz w:val="22"/>
            <w:szCs w:val="22"/>
          </w:rPr>
          <w:t>Αποφασίστηκε η συμμετοχ</w:t>
        </w:r>
      </w:ins>
      <w:ins w:id="541" w:author="Sgouros Konstantinos" w:date="2022-05-20T10:48:00Z">
        <w:r>
          <w:rPr>
            <w:rFonts w:asciiTheme="minorHAnsi" w:hAnsiTheme="minorHAnsi" w:cstheme="minorHAnsi"/>
            <w:sz w:val="22"/>
            <w:szCs w:val="22"/>
          </w:rPr>
          <w:t xml:space="preserve">ή στο έργο του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542" w:author="Sgouros Konstantinos" w:date="2022-05-20T10:48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. </w:t>
        </w:r>
        <w:r>
          <w:rPr>
            <w:rFonts w:asciiTheme="minorHAnsi" w:hAnsiTheme="minorHAnsi" w:cstheme="minorHAnsi"/>
            <w:sz w:val="22"/>
            <w:szCs w:val="22"/>
          </w:rPr>
          <w:t>Αυτό σημαίνει πως το εξαγ</w:t>
        </w:r>
      </w:ins>
      <w:ins w:id="543" w:author="Sgouros Konstantinos" w:date="2022-05-20T10:49:00Z">
        <w:r>
          <w:rPr>
            <w:rFonts w:asciiTheme="minorHAnsi" w:hAnsiTheme="minorHAnsi" w:cstheme="minorHAnsi"/>
            <w:sz w:val="22"/>
            <w:szCs w:val="22"/>
          </w:rPr>
          <w:t xml:space="preserve">όμενο αρχείο του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CL</w:t>
        </w:r>
        <w:r w:rsidRPr="006F1F41">
          <w:rPr>
            <w:rFonts w:asciiTheme="minorHAnsi" w:hAnsiTheme="minorHAnsi" w:cstheme="minorHAnsi"/>
            <w:sz w:val="22"/>
            <w:szCs w:val="22"/>
            <w:rPrChange w:id="544" w:author="Sgouros Konstantinos" w:date="2022-05-20T10:49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θα αποστέλλεται στο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545" w:author="Sgouros Konstantinos" w:date="2022-05-20T10:49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και 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546" w:author="Sgouros Konstantinos" w:date="2022-05-20T10:49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θα </w:t>
        </w:r>
      </w:ins>
      <w:ins w:id="547" w:author="Sgouros Konstantinos" w:date="2022-05-20T10:50:00Z">
        <w:r>
          <w:rPr>
            <w:rFonts w:asciiTheme="minorHAnsi" w:hAnsiTheme="minorHAnsi" w:cstheme="minorHAnsi"/>
            <w:sz w:val="22"/>
            <w:szCs w:val="22"/>
          </w:rPr>
          <w:t>αποστέλλει</w:t>
        </w:r>
      </w:ins>
      <w:ins w:id="548" w:author="Sgouros Konstantinos" w:date="2022-05-20T10:49:00Z">
        <w:r>
          <w:rPr>
            <w:rFonts w:asciiTheme="minorHAnsi" w:hAnsiTheme="minorHAnsi" w:cstheme="minorHAnsi"/>
            <w:sz w:val="22"/>
            <w:szCs w:val="22"/>
          </w:rPr>
          <w:t xml:space="preserve"> το τελικό αρχείο. </w:t>
        </w:r>
      </w:ins>
      <w:ins w:id="549" w:author="Sgouros Konstantinos" w:date="2022-05-20T10:50:00Z">
        <w:r>
          <w:rPr>
            <w:rFonts w:asciiTheme="minorHAnsi" w:hAnsiTheme="minorHAnsi" w:cstheme="minorHAnsi"/>
            <w:sz w:val="22"/>
            <w:szCs w:val="22"/>
          </w:rPr>
          <w:t xml:space="preserve">Για τον σκοπό αυτό προστέθηκαν στο εξαγόμενο από 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CL</w:t>
        </w:r>
        <w:r w:rsidRPr="006F1F41">
          <w:rPr>
            <w:rFonts w:asciiTheme="minorHAnsi" w:hAnsiTheme="minorHAnsi" w:cstheme="minorHAnsi"/>
            <w:sz w:val="22"/>
            <w:szCs w:val="22"/>
            <w:rPrChange w:id="550" w:author="Sgouros Konstantinos" w:date="2022-05-20T10:5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csv</w:t>
        </w:r>
        <w:r w:rsidRPr="006F1F41">
          <w:rPr>
            <w:rFonts w:asciiTheme="minorHAnsi" w:hAnsiTheme="minorHAnsi" w:cstheme="minorHAnsi"/>
            <w:sz w:val="22"/>
            <w:szCs w:val="22"/>
            <w:rPrChange w:id="551" w:author="Sgouros Konstantinos" w:date="2022-05-20T10:5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τα παρακάτω πεδία που χρησιμεύουν στο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552" w:author="Sgouros Konstantinos" w:date="2022-05-20T10:5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 w:rsidR="002D0085">
          <w:rPr>
            <w:rFonts w:asciiTheme="minorHAnsi" w:hAnsiTheme="minorHAnsi" w:cstheme="minorHAnsi"/>
            <w:sz w:val="22"/>
            <w:szCs w:val="22"/>
          </w:rPr>
          <w:t>για την εξαγωγ</w:t>
        </w:r>
      </w:ins>
      <w:ins w:id="553" w:author="Sgouros Konstantinos" w:date="2022-05-20T10:51:00Z">
        <w:r w:rsidR="002D0085">
          <w:rPr>
            <w:rFonts w:asciiTheme="minorHAnsi" w:hAnsiTheme="minorHAnsi" w:cstheme="minorHAnsi"/>
            <w:sz w:val="22"/>
            <w:szCs w:val="22"/>
          </w:rPr>
          <w:t xml:space="preserve">ή του τελικού αρχείου </w:t>
        </w:r>
        <w:r w:rsidR="002D0085" w:rsidRPr="002D0085">
          <w:rPr>
            <w:rFonts w:asciiTheme="minorHAnsi" w:hAnsiTheme="minorHAnsi" w:cstheme="minorHAnsi"/>
            <w:sz w:val="22"/>
            <w:szCs w:val="22"/>
            <w:rPrChange w:id="554" w:author="Sgouros Konstantinos" w:date="2022-05-20T10:51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:</w:t>
        </w:r>
      </w:ins>
    </w:p>
    <w:p w14:paraId="07999A81" w14:textId="77777777" w:rsidR="002D0085" w:rsidRDefault="002D0085" w:rsidP="00040979">
      <w:pPr>
        <w:rPr>
          <w:ins w:id="555" w:author="Sgouros Konstantinos" w:date="2022-05-20T10:51:00Z"/>
          <w:rFonts w:asciiTheme="minorHAnsi" w:hAnsiTheme="minorHAnsi" w:cstheme="minorHAnsi"/>
          <w:sz w:val="22"/>
          <w:szCs w:val="22"/>
        </w:rPr>
      </w:pPr>
      <w:proofErr w:type="spellStart"/>
      <w:ins w:id="556" w:author="Sgouros Konstantinos" w:date="2022-05-20T10:51:00Z">
        <w:r w:rsidRPr="002D0085">
          <w:rPr>
            <w:rFonts w:asciiTheme="minorHAnsi" w:hAnsiTheme="minorHAnsi" w:cstheme="minorHAnsi"/>
            <w:sz w:val="22"/>
            <w:szCs w:val="22"/>
          </w:rPr>
          <w:t>publish_date</w:t>
        </w:r>
        <w:proofErr w:type="spellEnd"/>
        <w:r w:rsidRPr="002D0085">
          <w:rPr>
            <w:rFonts w:asciiTheme="minorHAnsi" w:hAnsiTheme="minorHAnsi" w:cstheme="minorHAnsi"/>
            <w:sz w:val="22"/>
            <w:szCs w:val="22"/>
            <w:rPrChange w:id="557" w:author="Sgouros Konstantinos" w:date="2022-05-20T10:5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: </w:t>
        </w:r>
        <w:r>
          <w:rPr>
            <w:rFonts w:asciiTheme="minorHAnsi" w:hAnsiTheme="minorHAnsi" w:cstheme="minorHAnsi"/>
            <w:sz w:val="22"/>
            <w:szCs w:val="22"/>
          </w:rPr>
          <w:t>ημερομηνία ισολογισμού</w:t>
        </w:r>
      </w:ins>
    </w:p>
    <w:p w14:paraId="1ACD7009" w14:textId="77777777" w:rsidR="002D0085" w:rsidRPr="002D0085" w:rsidRDefault="002D0085" w:rsidP="00040979">
      <w:pPr>
        <w:rPr>
          <w:ins w:id="558" w:author="Sgouros Konstantinos" w:date="2022-05-20T10:52:00Z"/>
          <w:rFonts w:asciiTheme="minorHAnsi" w:hAnsiTheme="minorHAnsi" w:cstheme="minorHAnsi"/>
          <w:sz w:val="22"/>
          <w:szCs w:val="22"/>
          <w:rPrChange w:id="559" w:author="Sgouros Konstantinos" w:date="2022-05-20T10:52:00Z">
            <w:rPr>
              <w:ins w:id="560" w:author="Sgouros Konstantinos" w:date="2022-05-20T10:52:00Z"/>
              <w:rFonts w:asciiTheme="minorHAnsi" w:hAnsiTheme="minorHAnsi" w:cstheme="minorHAnsi"/>
              <w:sz w:val="22"/>
              <w:szCs w:val="22"/>
              <w:lang w:val="en-US"/>
            </w:rPr>
          </w:rPrChange>
        </w:rPr>
      </w:pPr>
      <w:proofErr w:type="spellStart"/>
      <w:ins w:id="561" w:author="Sgouros Konstantinos" w:date="2022-05-20T10:52:00Z">
        <w:r w:rsidRPr="002D0085">
          <w:rPr>
            <w:rFonts w:asciiTheme="minorHAnsi" w:hAnsiTheme="minorHAnsi" w:cstheme="minorHAnsi"/>
            <w:sz w:val="22"/>
            <w:szCs w:val="22"/>
          </w:rPr>
          <w:t>approveddate</w:t>
        </w:r>
        <w:proofErr w:type="spellEnd"/>
        <w:r w:rsidRPr="002D0085">
          <w:rPr>
            <w:rFonts w:asciiTheme="minorHAnsi" w:hAnsiTheme="minorHAnsi" w:cstheme="minorHAnsi"/>
            <w:sz w:val="22"/>
            <w:szCs w:val="22"/>
            <w:rPrChange w:id="562" w:author="Sgouros Konstantinos" w:date="2022-05-20T10:5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: </w:t>
        </w:r>
        <w:r>
          <w:rPr>
            <w:rFonts w:asciiTheme="minorHAnsi" w:hAnsiTheme="minorHAnsi" w:cstheme="minorHAnsi"/>
            <w:sz w:val="22"/>
            <w:szCs w:val="22"/>
          </w:rPr>
          <w:t xml:space="preserve">ημερομηνία που έγινε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approved</w:t>
        </w:r>
        <w:r w:rsidRPr="002D0085">
          <w:rPr>
            <w:rFonts w:asciiTheme="minorHAnsi" w:hAnsiTheme="minorHAnsi" w:cstheme="minorHAnsi"/>
            <w:sz w:val="22"/>
            <w:szCs w:val="22"/>
            <w:rPrChange w:id="563" w:author="Sgouros Konstantinos" w:date="2022-05-20T10:5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rating</w:t>
        </w:r>
      </w:ins>
    </w:p>
    <w:p w14:paraId="058C84F7" w14:textId="1A4C44E2" w:rsidR="002D0085" w:rsidRPr="002D0085" w:rsidRDefault="002D0085" w:rsidP="00040979">
      <w:pPr>
        <w:rPr>
          <w:ins w:id="564" w:author="Sgouros Konstantinos" w:date="2022-05-20T10:52:00Z"/>
          <w:rFonts w:asciiTheme="minorHAnsi" w:hAnsiTheme="minorHAnsi" w:cstheme="minorHAnsi"/>
          <w:sz w:val="22"/>
          <w:szCs w:val="22"/>
          <w:rPrChange w:id="565" w:author="Sgouros Konstantinos" w:date="2022-05-20T10:53:00Z">
            <w:rPr>
              <w:ins w:id="566" w:author="Sgouros Konstantinos" w:date="2022-05-20T10:52:00Z"/>
              <w:rFonts w:asciiTheme="minorHAnsi" w:hAnsiTheme="minorHAnsi" w:cstheme="minorHAnsi"/>
              <w:sz w:val="22"/>
              <w:szCs w:val="22"/>
              <w:lang w:val="en-US"/>
            </w:rPr>
          </w:rPrChange>
        </w:rPr>
      </w:pPr>
      <w:proofErr w:type="spellStart"/>
      <w:ins w:id="567" w:author="Sgouros Konstantinos" w:date="2022-05-20T10:52:00Z">
        <w:r w:rsidRPr="002D0085">
          <w:rPr>
            <w:rFonts w:asciiTheme="minorHAnsi" w:hAnsiTheme="minorHAnsi" w:cstheme="minorHAnsi"/>
            <w:sz w:val="22"/>
            <w:szCs w:val="22"/>
          </w:rPr>
          <w:t>reference_date</w:t>
        </w:r>
        <w:proofErr w:type="spellEnd"/>
        <w:r w:rsidRPr="002D0085">
          <w:rPr>
            <w:rFonts w:asciiTheme="minorHAnsi" w:hAnsiTheme="minorHAnsi" w:cstheme="minorHAnsi"/>
            <w:sz w:val="22"/>
            <w:szCs w:val="22"/>
            <w:rPrChange w:id="568" w:author="Sgouros Konstantinos" w:date="2022-05-20T10:53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:</w:t>
        </w:r>
      </w:ins>
      <w:ins w:id="569" w:author="Sgouros Konstantinos" w:date="2022-05-20T10:53:00Z">
        <w:r>
          <w:rPr>
            <w:rFonts w:asciiTheme="minorHAnsi" w:hAnsiTheme="minorHAnsi" w:cstheme="minorHAnsi"/>
            <w:sz w:val="22"/>
            <w:szCs w:val="22"/>
          </w:rPr>
          <w:t xml:space="preserve"> ημερομηνία εκτέλεσης της ροής</w:t>
        </w:r>
      </w:ins>
    </w:p>
    <w:p w14:paraId="5CE185E0" w14:textId="4505107C" w:rsidR="005E295D" w:rsidRPr="006A5523" w:rsidRDefault="002D0085" w:rsidP="00040979">
      <w:pPr>
        <w:rPr>
          <w:rFonts w:asciiTheme="minorHAnsi" w:hAnsiTheme="minorHAnsi" w:cstheme="minorHAnsi"/>
          <w:sz w:val="22"/>
          <w:szCs w:val="22"/>
        </w:rPr>
      </w:pPr>
      <w:proofErr w:type="spellStart"/>
      <w:ins w:id="570" w:author="Sgouros Konstantinos" w:date="2022-05-20T10:53:00Z">
        <w:r w:rsidRPr="002D0085">
          <w:rPr>
            <w:rFonts w:asciiTheme="minorHAnsi" w:hAnsiTheme="minorHAnsi" w:cstheme="minorHAnsi"/>
            <w:sz w:val="22"/>
            <w:szCs w:val="22"/>
          </w:rPr>
          <w:t>entityid</w:t>
        </w:r>
        <w:r w:rsidRPr="006A5523">
          <w:rPr>
            <w:rFonts w:asciiTheme="minorHAnsi" w:hAnsiTheme="minorHAnsi" w:cstheme="minorHAnsi"/>
            <w:sz w:val="22"/>
            <w:szCs w:val="22"/>
            <w:rPrChange w:id="571" w:author="Sgouros Konstantinos" w:date="2022-06-01T13:0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:</w:t>
        </w:r>
      </w:ins>
      <w:del w:id="572" w:author="Sgouros Konstantinos" w:date="2022-05-20T10:47:00Z">
        <w:r w:rsidR="005E295D" w:rsidRPr="00AF6244" w:rsidDel="006F1F41">
          <w:rPr>
            <w:rFonts w:asciiTheme="minorHAnsi" w:hAnsiTheme="minorHAnsi" w:cstheme="minorHAnsi"/>
            <w:sz w:val="22"/>
            <w:szCs w:val="22"/>
          </w:rPr>
          <w:delText>.</w:delText>
        </w:r>
      </w:del>
      <w:ins w:id="573" w:author="Sgouros Konstantinos" w:date="2022-05-20T10:53:00Z">
        <w:r>
          <w:rPr>
            <w:rFonts w:asciiTheme="minorHAnsi" w:hAnsiTheme="minorHAnsi" w:cstheme="minorHAnsi"/>
            <w:sz w:val="22"/>
            <w:szCs w:val="22"/>
          </w:rPr>
          <w:t>κωδικός</w:t>
        </w:r>
        <w:proofErr w:type="spellEnd"/>
        <w:r>
          <w:rPr>
            <w:rFonts w:asciiTheme="minorHAnsi" w:hAnsiTheme="minorHAnsi" w:cstheme="minorHAnsi"/>
            <w:sz w:val="22"/>
            <w:szCs w:val="22"/>
          </w:rPr>
          <w:t xml:space="preserve"> Πελάτη του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CL</w:t>
        </w:r>
      </w:ins>
    </w:p>
    <w:p w14:paraId="7A752933" w14:textId="6F041361" w:rsidR="005E295D" w:rsidRPr="00AF6244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1D1BA181" w14:textId="77777777" w:rsidR="005E295D" w:rsidRPr="00AF6244" w:rsidRDefault="005E295D" w:rsidP="00CA58C5">
      <w:pPr>
        <w:pStyle w:val="Heading1"/>
        <w:rPr>
          <w:lang w:val="el-GR"/>
        </w:rPr>
      </w:pPr>
      <w:bookmarkStart w:id="574" w:name="_Toc104980819"/>
      <w:r w:rsidRPr="00AF6244">
        <w:rPr>
          <w:lang w:val="el-GR"/>
        </w:rPr>
        <w:lastRenderedPageBreak/>
        <w:t xml:space="preserve">ΕΚΤΟΣ </w:t>
      </w:r>
      <w:r w:rsidRPr="005E295D">
        <w:t>SCOPE</w:t>
      </w:r>
      <w:r w:rsidRPr="00AF6244">
        <w:rPr>
          <w:lang w:val="el-GR"/>
        </w:rPr>
        <w:t xml:space="preserve"> ΤΟΥ ΕΡΓΟΥ</w:t>
      </w:r>
      <w:bookmarkEnd w:id="574"/>
    </w:p>
    <w:p w14:paraId="0A686F8C" w14:textId="630F8056" w:rsidR="005E295D" w:rsidRPr="00AF6244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64BB4CE4" w14:textId="787D4EB8" w:rsidR="005E295D" w:rsidRP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  <w:r w:rsidRPr="00FC55A5">
        <w:rPr>
          <w:rFonts w:asciiTheme="minorHAnsi" w:hAnsiTheme="minorHAnsi" w:cstheme="minorHAnsi"/>
          <w:sz w:val="22"/>
          <w:szCs w:val="22"/>
        </w:rPr>
        <w:t xml:space="preserve">Ο οποιοσδήποτε ποιοτικός έλεγχος των δεδομένων είναι εκτός </w:t>
      </w:r>
      <w:proofErr w:type="spellStart"/>
      <w:r w:rsidRPr="00FC55A5">
        <w:rPr>
          <w:rFonts w:asciiTheme="minorHAnsi" w:hAnsiTheme="minorHAnsi" w:cstheme="minorHAnsi"/>
          <w:sz w:val="22"/>
          <w:szCs w:val="22"/>
        </w:rPr>
        <w:t>scope</w:t>
      </w:r>
      <w:proofErr w:type="spellEnd"/>
      <w:r w:rsidRPr="00FC55A5">
        <w:rPr>
          <w:rFonts w:asciiTheme="minorHAnsi" w:hAnsiTheme="minorHAnsi" w:cstheme="minorHAnsi"/>
          <w:sz w:val="22"/>
          <w:szCs w:val="22"/>
        </w:rPr>
        <w:t>. Παράδειγμα κενά CDI ή/και “-“ ή/και ΑΦΜ με περιεχόμενο Group1 τα στέλνουμε κανονικά.</w:t>
      </w:r>
    </w:p>
    <w:p w14:paraId="7A41D6FC" w14:textId="6DE8D641" w:rsid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Επίσης, το </w:t>
      </w:r>
      <w:r>
        <w:rPr>
          <w:rFonts w:asciiTheme="minorHAnsi" w:hAnsiTheme="minorHAnsi" w:cstheme="minorHAnsi"/>
          <w:sz w:val="22"/>
          <w:szCs w:val="22"/>
          <w:lang w:val="en-US"/>
        </w:rPr>
        <w:t>CL</w:t>
      </w:r>
      <w:r w:rsidRPr="00FC55A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ως μοναδικότητα χρησιμοποιεί το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EntityId</w:t>
      </w:r>
      <w:proofErr w:type="spellEnd"/>
      <w:r w:rsidRPr="00FC55A5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Συνεπώς στο παραγόμενο αρχείο θα υπάρχουν περιπτώσεις που η σχέση ΑΦΜ-</w:t>
      </w:r>
      <w:r>
        <w:rPr>
          <w:rFonts w:asciiTheme="minorHAnsi" w:hAnsiTheme="minorHAnsi" w:cstheme="minorHAnsi"/>
          <w:sz w:val="22"/>
          <w:szCs w:val="22"/>
          <w:lang w:val="en-US"/>
        </w:rPr>
        <w:t>CDI</w:t>
      </w:r>
      <w:r w:rsidRPr="00FC55A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δεν θα είναι 1</w:t>
      </w:r>
      <w:r w:rsidRPr="00FC55A5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>1.</w:t>
      </w:r>
    </w:p>
    <w:p w14:paraId="18707347" w14:textId="5C6AEB26" w:rsidR="00FC55A5" w:rsidRDefault="00FC55A5" w:rsidP="00040979">
      <w:pPr>
        <w:rPr>
          <w:ins w:id="575" w:author="Sgouros Konstantinos" w:date="2022-05-20T10:46:00Z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Για το παραπάνω είναι ε</w:t>
      </w:r>
      <w:r w:rsidR="00DD1C86">
        <w:rPr>
          <w:rFonts w:asciiTheme="minorHAnsi" w:hAnsiTheme="minorHAnsi" w:cstheme="minorHAnsi"/>
          <w:sz w:val="22"/>
          <w:szCs w:val="22"/>
        </w:rPr>
        <w:t>κ</w:t>
      </w:r>
      <w:r>
        <w:rPr>
          <w:rFonts w:asciiTheme="minorHAnsi" w:hAnsiTheme="minorHAnsi" w:cstheme="minorHAnsi"/>
          <w:sz w:val="22"/>
          <w:szCs w:val="22"/>
        </w:rPr>
        <w:t xml:space="preserve">τός του </w:t>
      </w:r>
      <w:r>
        <w:rPr>
          <w:rFonts w:asciiTheme="minorHAnsi" w:hAnsiTheme="minorHAnsi" w:cstheme="minorHAnsi"/>
          <w:sz w:val="22"/>
          <w:szCs w:val="22"/>
          <w:lang w:val="en-US"/>
        </w:rPr>
        <w:t>scope</w:t>
      </w:r>
      <w:r w:rsidRPr="00FC55A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η οποιαδήποτε ενέργεια από την εφαρμογή.</w:t>
      </w:r>
    </w:p>
    <w:p w14:paraId="0CCBF24A" w14:textId="67C58743" w:rsidR="006F1F41" w:rsidRDefault="006F1F41" w:rsidP="00040979">
      <w:pPr>
        <w:rPr>
          <w:ins w:id="576" w:author="Sgouros Konstantinos" w:date="2022-05-20T10:46:00Z"/>
          <w:rFonts w:asciiTheme="minorHAnsi" w:hAnsiTheme="minorHAnsi" w:cstheme="minorHAnsi"/>
          <w:sz w:val="22"/>
          <w:szCs w:val="22"/>
        </w:rPr>
      </w:pPr>
    </w:p>
    <w:p w14:paraId="1FE314F2" w14:textId="77777777" w:rsidR="006F1F41" w:rsidRDefault="006F1F41" w:rsidP="00040979">
      <w:pPr>
        <w:rPr>
          <w:rFonts w:asciiTheme="minorHAnsi" w:hAnsiTheme="minorHAnsi" w:cstheme="minorHAnsi"/>
          <w:sz w:val="22"/>
          <w:szCs w:val="22"/>
        </w:rPr>
      </w:pPr>
    </w:p>
    <w:p w14:paraId="66FDFBB1" w14:textId="4BFAB475" w:rsidR="007B3E8A" w:rsidRPr="00AF6244" w:rsidRDefault="007B3E8A" w:rsidP="007B3E8A">
      <w:pPr>
        <w:pStyle w:val="Heading1"/>
        <w:rPr>
          <w:ins w:id="577" w:author="Sgouros Konstantinos" w:date="2022-05-20T11:05:00Z"/>
          <w:lang w:val="el-GR"/>
        </w:rPr>
      </w:pPr>
      <w:bookmarkStart w:id="578" w:name="_Toc104980820"/>
      <w:ins w:id="579" w:author="Sgouros Konstantinos" w:date="2022-05-20T11:06:00Z">
        <w:r>
          <w:rPr>
            <w:lang w:val="el-GR"/>
          </w:rPr>
          <w:lastRenderedPageBreak/>
          <w:t>ΘΕΜΑΤΑ ΡΙΣΚΟΥ</w:t>
        </w:r>
      </w:ins>
      <w:bookmarkEnd w:id="578"/>
    </w:p>
    <w:p w14:paraId="3967C549" w14:textId="78B5DFDF" w:rsid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</w:p>
    <w:p w14:paraId="0E400600" w14:textId="77777777" w:rsidR="007B3E8A" w:rsidRDefault="007B3E8A" w:rsidP="007B3E8A">
      <w:pPr>
        <w:rPr>
          <w:ins w:id="580" w:author="Sgouros Konstantinos" w:date="2022-05-20T11:07:00Z"/>
          <w:rFonts w:asciiTheme="minorHAnsi" w:hAnsiTheme="minorHAnsi" w:cstheme="minorHAnsi"/>
          <w:sz w:val="22"/>
          <w:szCs w:val="22"/>
          <w:lang w:eastAsia="en-US"/>
        </w:rPr>
      </w:pPr>
      <w:ins w:id="581" w:author="Sgouros Konstantinos" w:date="2022-05-20T11:07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Υπάρχει σε εξέλιξη συζήτηση της Τράπεζας με τη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Moody</w:t>
        </w:r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’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s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, σχετικά με την ορθότητα των δεδομένων στον </w:t>
        </w:r>
        <w:proofErr w:type="spellStart"/>
        <w:r w:rsidRPr="00791D38">
          <w:rPr>
            <w:rFonts w:asciiTheme="minorHAnsi" w:hAnsiTheme="minorHAnsi" w:cstheme="minorHAnsi"/>
            <w:sz w:val="22"/>
            <w:szCs w:val="22"/>
            <w:lang w:eastAsia="en-US"/>
          </w:rPr>
          <w:t>olapts.factuphistmtbalancelatest</w:t>
        </w:r>
        <w:proofErr w:type="spellEnd"/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Η </w:t>
        </w:r>
        <w:proofErr w:type="spellStart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Moody’s</w:t>
        </w:r>
        <w:proofErr w:type="spellEnd"/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έχει προτείνει αντί για τον </w:t>
        </w:r>
        <w:proofErr w:type="spellStart"/>
        <w:r w:rsidRPr="00791D38">
          <w:rPr>
            <w:rFonts w:asciiTheme="minorHAnsi" w:hAnsiTheme="minorHAnsi" w:cstheme="minorHAnsi"/>
            <w:sz w:val="22"/>
            <w:szCs w:val="22"/>
            <w:lang w:eastAsia="en-US"/>
          </w:rPr>
          <w:t>olapts.factuphistmtbalancelatest</w:t>
        </w:r>
        <w:proofErr w:type="spellEnd"/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,  τη χρησιμοποίηση του πίνακα </w:t>
        </w:r>
        <w:proofErr w:type="spellStart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madata</w:t>
        </w:r>
        <w:proofErr w:type="spellEnd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</w:t>
        </w:r>
        <w:proofErr w:type="spellStart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v_histstmtbalancelatest</w:t>
        </w:r>
        <w:proofErr w:type="spellEnd"/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Έχει επισημανθεί και από την Τράπεζα και από εμάς, ότι η πρόταση αυτή δημιουργεί </w:t>
        </w:r>
        <w:r w:rsidRPr="003C7898">
          <w:rPr>
            <w:rFonts w:asciiTheme="minorHAnsi" w:hAnsiTheme="minorHAnsi" w:cstheme="minorHAnsi"/>
            <w:sz w:val="22"/>
            <w:szCs w:val="22"/>
            <w:u w:val="single"/>
            <w:lang w:eastAsia="en-US"/>
          </w:rPr>
          <w:t>σοβαρά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προβλήματα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performance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στην εξαγωγή δεδομένων. </w:t>
        </w:r>
      </w:ins>
    </w:p>
    <w:p w14:paraId="4932D569" w14:textId="77777777" w:rsidR="007B3E8A" w:rsidRPr="003C7898" w:rsidRDefault="007B3E8A" w:rsidP="007B3E8A">
      <w:pPr>
        <w:rPr>
          <w:ins w:id="582" w:author="Sgouros Konstantinos" w:date="2022-05-20T11:07:00Z"/>
          <w:rFonts w:asciiTheme="minorHAnsi" w:hAnsiTheme="minorHAnsi" w:cstheme="minorHAnsi"/>
          <w:sz w:val="22"/>
          <w:szCs w:val="22"/>
          <w:lang w:eastAsia="en-US"/>
        </w:rPr>
      </w:pPr>
      <w:ins w:id="583" w:author="Sgouros Konstantinos" w:date="2022-05-20T11:07:00Z"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H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UniSystems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έχει υλοποιήσει δύο διαφορετικά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script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>,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ένα με τη συμμετοχή του </w:t>
        </w:r>
        <w:proofErr w:type="spellStart"/>
        <w:r w:rsidRPr="00791D38">
          <w:rPr>
            <w:rFonts w:asciiTheme="minorHAnsi" w:hAnsiTheme="minorHAnsi" w:cstheme="minorHAnsi"/>
            <w:sz w:val="22"/>
            <w:szCs w:val="22"/>
            <w:lang w:eastAsia="en-US"/>
          </w:rPr>
          <w:t>olapts.factuphistmtbalancelatest</w:t>
        </w:r>
        <w:proofErr w:type="spellEnd"/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κι ένα με τη συμμετοχή του </w:t>
        </w:r>
        <w:proofErr w:type="spellStart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madata</w:t>
        </w:r>
        <w:proofErr w:type="spellEnd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</w:t>
        </w:r>
        <w:proofErr w:type="spellStart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v_histstmtbalancelatest</w:t>
        </w:r>
        <w:proofErr w:type="spellEnd"/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Το δεύτερο (με τη συμμετοχή του </w:t>
        </w:r>
        <w:proofErr w:type="spellStart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madata</w:t>
        </w:r>
        <w:proofErr w:type="spellEnd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</w:t>
        </w:r>
        <w:proofErr w:type="spellStart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v_histstmtbalancelatest</w:t>
        </w:r>
        <w:proofErr w:type="spellEnd"/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) έχει απαγορευτικούς χρόνους εκτέλεσης. Ενδεικτικά, για την παραγωγή των δεδομένων που δόθηκαν προς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UAT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,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το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script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με τη συμμετοχή του </w:t>
        </w:r>
        <w:proofErr w:type="spellStart"/>
        <w:r w:rsidRPr="00791D38">
          <w:rPr>
            <w:rFonts w:asciiTheme="minorHAnsi" w:hAnsiTheme="minorHAnsi" w:cstheme="minorHAnsi"/>
            <w:sz w:val="22"/>
            <w:szCs w:val="22"/>
            <w:lang w:eastAsia="en-US"/>
          </w:rPr>
          <w:t>olapts.factuphistmtbalancelatest</w:t>
        </w:r>
        <w:proofErr w:type="spellEnd"/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είχε χρόνο εκτέλεσης 1ας ώρας, ενώ το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script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με τη συμμετοχή του </w:t>
        </w:r>
        <w:proofErr w:type="spellStart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madata</w:t>
        </w:r>
        <w:proofErr w:type="spellEnd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</w:t>
        </w:r>
        <w:proofErr w:type="spellStart"/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v_histstmtbalancelatest</w:t>
        </w:r>
        <w:proofErr w:type="spellEnd"/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>,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μετά από 2 ημέρες που έτρεχε, το σταματήσαμε. </w:t>
        </w:r>
      </w:ins>
    </w:p>
    <w:p w14:paraId="745A6CF0" w14:textId="77777777" w:rsidR="00FC55A5" w:rsidRP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</w:p>
    <w:p w14:paraId="4EFFCE29" w14:textId="4E9A66DB" w:rsidR="005E295D" w:rsidRPr="00FC55A5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1468B1C2" w14:textId="77777777" w:rsidR="005E295D" w:rsidRPr="00DD1C86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10FF8DC5" w14:textId="1B1DB813" w:rsidR="005E295D" w:rsidRPr="00DD1C86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sectPr w:rsidR="005E295D" w:rsidRPr="00DD1C86" w:rsidSect="0026421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407B" w14:textId="77777777" w:rsidR="00391CDF" w:rsidRDefault="00391CDF">
      <w:r>
        <w:separator/>
      </w:r>
    </w:p>
  </w:endnote>
  <w:endnote w:type="continuationSeparator" w:id="0">
    <w:p w14:paraId="6BAF5369" w14:textId="77777777" w:rsidR="00391CDF" w:rsidRDefault="0039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6" w14:textId="77777777" w:rsidR="00404603" w:rsidRDefault="00404603" w:rsidP="00603B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D753F7" w14:textId="77777777" w:rsidR="00404603" w:rsidRDefault="00404603" w:rsidP="001943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8" w14:textId="20F66FAE" w:rsidR="00404603" w:rsidRPr="00194319" w:rsidRDefault="00404603" w:rsidP="00077ACD">
    <w:pPr>
      <w:pStyle w:val="Footer"/>
      <w:framePr w:wrap="around" w:vAnchor="text" w:hAnchor="margin" w:xAlign="right" w:y="1"/>
      <w:tabs>
        <w:tab w:val="clear" w:pos="4153"/>
        <w:tab w:val="clear" w:pos="8306"/>
      </w:tabs>
      <w:rPr>
        <w:rStyle w:val="PageNumber"/>
        <w:rFonts w:ascii="Arial" w:hAnsi="Arial" w:cs="Arial"/>
        <w:sz w:val="20"/>
        <w:szCs w:val="20"/>
      </w:rPr>
    </w:pPr>
    <w:r w:rsidRPr="00194319">
      <w:rPr>
        <w:rStyle w:val="PageNumber"/>
        <w:rFonts w:ascii="Arial" w:hAnsi="Arial" w:cs="Arial"/>
        <w:sz w:val="20"/>
        <w:szCs w:val="20"/>
      </w:rPr>
      <w:fldChar w:fldCharType="begin"/>
    </w:r>
    <w:r w:rsidRPr="00194319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194319">
      <w:rPr>
        <w:rStyle w:val="PageNumber"/>
        <w:rFonts w:ascii="Arial" w:hAnsi="Arial" w:cs="Arial"/>
        <w:sz w:val="20"/>
        <w:szCs w:val="20"/>
      </w:rPr>
      <w:fldChar w:fldCharType="separate"/>
    </w:r>
    <w:r w:rsidR="006A5523">
      <w:rPr>
        <w:rStyle w:val="PageNumber"/>
        <w:rFonts w:ascii="Arial" w:hAnsi="Arial" w:cs="Arial"/>
        <w:noProof/>
        <w:sz w:val="20"/>
        <w:szCs w:val="20"/>
      </w:rPr>
      <w:t>11</w:t>
    </w:r>
    <w:r w:rsidRPr="00194319">
      <w:rPr>
        <w:rStyle w:val="PageNumber"/>
        <w:rFonts w:ascii="Arial" w:hAnsi="Arial" w:cs="Arial"/>
        <w:sz w:val="20"/>
        <w:szCs w:val="20"/>
      </w:rPr>
      <w:fldChar w:fldCharType="end"/>
    </w:r>
  </w:p>
  <w:p w14:paraId="7F62FABE" w14:textId="4C6DC11C" w:rsidR="00404603" w:rsidRPr="00160C7F" w:rsidRDefault="00404603" w:rsidP="00E4056E">
    <w:pPr>
      <w:pStyle w:val="Footer"/>
      <w:pBdr>
        <w:top w:val="single" w:sz="4" w:space="0" w:color="auto"/>
      </w:pBdr>
      <w:tabs>
        <w:tab w:val="clear" w:pos="4153"/>
        <w:tab w:val="clear" w:pos="8306"/>
      </w:tabs>
      <w:ind w:right="-10"/>
      <w:rPr>
        <w:rFonts w:ascii="Arial" w:hAnsi="Arial" w:cs="Arial"/>
        <w:color w:val="000000"/>
        <w:sz w:val="16"/>
        <w:szCs w:val="16"/>
        <w:u w:val="single"/>
      </w:rPr>
    </w:pPr>
    <w:r w:rsidRPr="009F6185">
      <w:rPr>
        <w:rFonts w:ascii="Arial" w:hAnsi="Arial" w:cs="Arial"/>
        <w:sz w:val="16"/>
        <w:szCs w:val="16"/>
      </w:rPr>
      <w:t xml:space="preserve">Προδιαγραφές </w:t>
    </w:r>
    <w:r>
      <w:rPr>
        <w:rFonts w:ascii="Arial" w:hAnsi="Arial" w:cs="Arial"/>
        <w:sz w:val="16"/>
        <w:szCs w:val="16"/>
      </w:rPr>
      <w:t xml:space="preserve">– </w:t>
    </w:r>
    <w:r w:rsidRPr="00A33A5C">
      <w:rPr>
        <w:rFonts w:ascii="Arial" w:hAnsi="Arial" w:cs="Arial"/>
        <w:sz w:val="16"/>
        <w:szCs w:val="16"/>
      </w:rPr>
      <w:t xml:space="preserve">Wholesale RM </w:t>
    </w:r>
    <w:proofErr w:type="spellStart"/>
    <w:r w:rsidRPr="00A33A5C">
      <w:rPr>
        <w:rFonts w:ascii="Arial" w:hAnsi="Arial" w:cs="Arial"/>
        <w:sz w:val="16"/>
        <w:szCs w:val="16"/>
      </w:rPr>
      <w:t>Dbase</w:t>
    </w:r>
    <w:proofErr w:type="spellEnd"/>
  </w:p>
  <w:p w14:paraId="133A4D2D" w14:textId="7603EB84" w:rsidR="00404603" w:rsidRPr="00880693" w:rsidRDefault="00404603" w:rsidP="00E4056E">
    <w:pPr>
      <w:pStyle w:val="Footer"/>
      <w:tabs>
        <w:tab w:val="clear" w:pos="4153"/>
        <w:tab w:val="clear" w:pos="8306"/>
      </w:tabs>
      <w:rPr>
        <w:szCs w:val="16"/>
      </w:rPr>
    </w:pPr>
    <w:r w:rsidRPr="009F6185">
      <w:rPr>
        <w:rFonts w:ascii="Arial" w:hAnsi="Arial" w:cs="Arial"/>
        <w:b/>
        <w:sz w:val="16"/>
        <w:szCs w:val="16"/>
      </w:rPr>
      <w:t xml:space="preserve">Έκδοση </w:t>
    </w:r>
    <w:r w:rsidRPr="00491EC1">
      <w:rPr>
        <w:rFonts w:ascii="Arial" w:hAnsi="Arial" w:cs="Arial"/>
        <w:b/>
        <w:sz w:val="16"/>
        <w:szCs w:val="16"/>
      </w:rPr>
      <w:t>1</w:t>
    </w:r>
    <w:r w:rsidRPr="009F6185">
      <w:rPr>
        <w:rFonts w:ascii="Arial" w:hAnsi="Arial" w:cs="Arial"/>
        <w:b/>
        <w:sz w:val="16"/>
        <w:szCs w:val="16"/>
      </w:rPr>
      <w:t xml:space="preserve">, </w:t>
    </w:r>
    <w:r w:rsidRPr="00791D38">
      <w:rPr>
        <w:rFonts w:ascii="Arial" w:hAnsi="Arial" w:cs="Arial"/>
        <w:b/>
        <w:sz w:val="16"/>
        <w:szCs w:val="16"/>
      </w:rPr>
      <w:t>01</w:t>
    </w:r>
    <w:r>
      <w:rPr>
        <w:rFonts w:ascii="Arial" w:hAnsi="Arial" w:cs="Arial"/>
        <w:b/>
        <w:sz w:val="16"/>
        <w:szCs w:val="16"/>
      </w:rPr>
      <w:t>.0</w:t>
    </w:r>
    <w:r w:rsidRPr="00791D38">
      <w:rPr>
        <w:rFonts w:ascii="Arial" w:hAnsi="Arial" w:cs="Arial"/>
        <w:b/>
        <w:sz w:val="16"/>
        <w:szCs w:val="16"/>
      </w:rPr>
      <w:t>4</w:t>
    </w:r>
    <w:r w:rsidRPr="002C3DDB">
      <w:rPr>
        <w:rFonts w:ascii="Arial" w:hAnsi="Arial" w:cs="Arial"/>
        <w:b/>
        <w:sz w:val="16"/>
        <w:szCs w:val="16"/>
      </w:rPr>
      <w:t>.</w:t>
    </w:r>
    <w:r w:rsidRPr="00880693">
      <w:rPr>
        <w:rFonts w:ascii="Arial" w:hAnsi="Arial" w:cs="Arial"/>
        <w:b/>
        <w:sz w:val="16"/>
        <w:szCs w:val="16"/>
      </w:rPr>
      <w:t>202</w:t>
    </w:r>
    <w:r>
      <w:rPr>
        <w:rFonts w:ascii="Arial" w:hAnsi="Arial" w:cs="Arial"/>
        <w:b/>
        <w:sz w:val="16"/>
        <w:szCs w:val="16"/>
      </w:rPr>
      <w:t>2</w:t>
    </w:r>
  </w:p>
  <w:p w14:paraId="3BD753FB" w14:textId="77777777" w:rsidR="00404603" w:rsidRDefault="0040460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D" w14:textId="75A1E1CC" w:rsidR="00404603" w:rsidRPr="00160C7F" w:rsidRDefault="00404603" w:rsidP="00E4056E">
    <w:pPr>
      <w:pStyle w:val="Footer"/>
      <w:pBdr>
        <w:top w:val="single" w:sz="4" w:space="0" w:color="auto"/>
      </w:pBdr>
      <w:tabs>
        <w:tab w:val="clear" w:pos="4153"/>
        <w:tab w:val="clear" w:pos="8306"/>
      </w:tabs>
      <w:ind w:right="-10"/>
      <w:rPr>
        <w:rFonts w:ascii="Arial" w:hAnsi="Arial" w:cs="Arial"/>
        <w:color w:val="000000"/>
        <w:sz w:val="16"/>
        <w:szCs w:val="16"/>
        <w:u w:val="single"/>
      </w:rPr>
    </w:pPr>
    <w:r w:rsidRPr="009F6185">
      <w:rPr>
        <w:rFonts w:ascii="Arial" w:hAnsi="Arial" w:cs="Arial"/>
        <w:sz w:val="16"/>
        <w:szCs w:val="16"/>
      </w:rPr>
      <w:t xml:space="preserve">Προδιαγραφές </w:t>
    </w:r>
    <w:r>
      <w:rPr>
        <w:rFonts w:ascii="Arial" w:hAnsi="Arial" w:cs="Arial"/>
        <w:sz w:val="16"/>
        <w:szCs w:val="16"/>
      </w:rPr>
      <w:t xml:space="preserve">– </w:t>
    </w:r>
    <w:r w:rsidRPr="00A33A5C">
      <w:rPr>
        <w:rFonts w:ascii="Arial" w:hAnsi="Arial" w:cs="Arial"/>
        <w:sz w:val="16"/>
        <w:szCs w:val="16"/>
      </w:rPr>
      <w:t xml:space="preserve">Wholesale RM </w:t>
    </w:r>
    <w:proofErr w:type="spellStart"/>
    <w:r w:rsidRPr="00A33A5C">
      <w:rPr>
        <w:rFonts w:ascii="Arial" w:hAnsi="Arial" w:cs="Arial"/>
        <w:sz w:val="16"/>
        <w:szCs w:val="16"/>
      </w:rPr>
      <w:t>Dbase</w:t>
    </w:r>
    <w:proofErr w:type="spellEnd"/>
  </w:p>
  <w:p w14:paraId="3BD753FE" w14:textId="1D60F810" w:rsidR="00404603" w:rsidRPr="00880693" w:rsidRDefault="00404603" w:rsidP="00097BAE">
    <w:pPr>
      <w:pStyle w:val="Footer"/>
      <w:tabs>
        <w:tab w:val="clear" w:pos="4153"/>
        <w:tab w:val="clear" w:pos="8306"/>
      </w:tabs>
      <w:rPr>
        <w:szCs w:val="16"/>
      </w:rPr>
    </w:pPr>
    <w:r w:rsidRPr="009F6185">
      <w:rPr>
        <w:rFonts w:ascii="Arial" w:hAnsi="Arial" w:cs="Arial"/>
        <w:b/>
        <w:sz w:val="16"/>
        <w:szCs w:val="16"/>
      </w:rPr>
      <w:t xml:space="preserve">Έκδοση </w:t>
    </w:r>
    <w:r w:rsidRPr="00491EC1">
      <w:rPr>
        <w:rFonts w:ascii="Arial" w:hAnsi="Arial" w:cs="Arial"/>
        <w:b/>
        <w:sz w:val="16"/>
        <w:szCs w:val="16"/>
      </w:rPr>
      <w:t>1</w:t>
    </w:r>
    <w:r w:rsidRPr="009F6185">
      <w:rPr>
        <w:rFonts w:ascii="Arial" w:hAnsi="Arial" w:cs="Arial"/>
        <w:b/>
        <w:sz w:val="16"/>
        <w:szCs w:val="16"/>
      </w:rPr>
      <w:t xml:space="preserve">, </w:t>
    </w:r>
    <w:r>
      <w:rPr>
        <w:rFonts w:ascii="Arial" w:hAnsi="Arial" w:cs="Arial"/>
        <w:b/>
        <w:sz w:val="16"/>
        <w:szCs w:val="16"/>
        <w:lang w:val="en-US"/>
      </w:rPr>
      <w:t>01</w:t>
    </w:r>
    <w:r>
      <w:rPr>
        <w:rFonts w:ascii="Arial" w:hAnsi="Arial" w:cs="Arial"/>
        <w:b/>
        <w:sz w:val="16"/>
        <w:szCs w:val="16"/>
      </w:rPr>
      <w:t>.0</w:t>
    </w:r>
    <w:r>
      <w:rPr>
        <w:rFonts w:ascii="Arial" w:hAnsi="Arial" w:cs="Arial"/>
        <w:b/>
        <w:sz w:val="16"/>
        <w:szCs w:val="16"/>
        <w:lang w:val="en-US"/>
      </w:rPr>
      <w:t>4</w:t>
    </w:r>
    <w:r w:rsidRPr="002C3DDB">
      <w:rPr>
        <w:rFonts w:ascii="Arial" w:hAnsi="Arial" w:cs="Arial"/>
        <w:b/>
        <w:sz w:val="16"/>
        <w:szCs w:val="16"/>
      </w:rPr>
      <w:t>.</w:t>
    </w:r>
    <w:r w:rsidRPr="00880693">
      <w:rPr>
        <w:rFonts w:ascii="Arial" w:hAnsi="Arial" w:cs="Arial"/>
        <w:b/>
        <w:sz w:val="16"/>
        <w:szCs w:val="16"/>
      </w:rPr>
      <w:t>202</w:t>
    </w:r>
    <w:r>
      <w:rPr>
        <w:rFonts w:ascii="Arial" w:hAnsi="Arial" w:cs="Arial"/>
        <w:b/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ECC70" w14:textId="77777777" w:rsidR="00391CDF" w:rsidRDefault="00391CDF">
      <w:r>
        <w:separator/>
      </w:r>
    </w:p>
  </w:footnote>
  <w:footnote w:type="continuationSeparator" w:id="0">
    <w:p w14:paraId="30445A38" w14:textId="77777777" w:rsidR="00391CDF" w:rsidRDefault="00391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D005" w14:textId="77777777" w:rsidR="00EF2B23" w:rsidRDefault="00EF2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3" w14:textId="77777777" w:rsidR="00404603" w:rsidRPr="00E81655" w:rsidRDefault="00404603" w:rsidP="00E81655">
    <w:pPr>
      <w:pStyle w:val="Header"/>
      <w:rPr>
        <w:rFonts w:ascii="Arial" w:hAnsi="Arial" w:cs="Arial"/>
        <w:b/>
        <w:bCs/>
        <w:sz w:val="20"/>
        <w:szCs w:val="20"/>
      </w:rPr>
    </w:pPr>
    <w:r w:rsidRPr="00E81655">
      <w:rPr>
        <w:rFonts w:ascii="Arial" w:hAnsi="Arial" w:cs="Arial"/>
        <w:b/>
        <w:bCs/>
        <w:sz w:val="20"/>
        <w:szCs w:val="20"/>
        <w:lang w:val="en-US"/>
      </w:rPr>
      <w:t>ALPHA</w:t>
    </w:r>
    <w:r w:rsidRPr="00491EC1">
      <w:rPr>
        <w:rFonts w:ascii="Arial" w:hAnsi="Arial" w:cs="Arial"/>
        <w:b/>
        <w:bCs/>
        <w:sz w:val="20"/>
        <w:szCs w:val="20"/>
      </w:rPr>
      <w:t xml:space="preserve"> </w:t>
    </w:r>
    <w:r w:rsidRPr="00E81655">
      <w:rPr>
        <w:rFonts w:ascii="Arial" w:hAnsi="Arial" w:cs="Arial"/>
        <w:b/>
        <w:bCs/>
        <w:sz w:val="20"/>
        <w:szCs w:val="20"/>
        <w:lang w:val="en-US"/>
      </w:rPr>
      <w:t>BANK</w:t>
    </w:r>
  </w:p>
  <w:p w14:paraId="3BD753F5" w14:textId="77777777" w:rsidR="00404603" w:rsidRDefault="00404603" w:rsidP="00E816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E736" w14:textId="327382D2" w:rsidR="00404603" w:rsidRPr="00E81655" w:rsidRDefault="00404603" w:rsidP="00D16386">
    <w:pPr>
      <w:pStyle w:val="Header"/>
      <w:rPr>
        <w:rFonts w:ascii="Arial" w:hAnsi="Arial" w:cs="Arial"/>
        <w:b/>
        <w:bCs/>
        <w:sz w:val="20"/>
        <w:szCs w:val="20"/>
      </w:rPr>
    </w:pPr>
    <w:r w:rsidRPr="00E81655">
      <w:rPr>
        <w:rFonts w:ascii="Arial" w:hAnsi="Arial" w:cs="Arial"/>
        <w:b/>
        <w:bCs/>
        <w:sz w:val="20"/>
        <w:szCs w:val="20"/>
        <w:lang w:val="en-US"/>
      </w:rPr>
      <w:t>ALPHA</w:t>
    </w:r>
    <w:r w:rsidRPr="00491EC1">
      <w:rPr>
        <w:rFonts w:ascii="Arial" w:hAnsi="Arial" w:cs="Arial"/>
        <w:b/>
        <w:bCs/>
        <w:sz w:val="20"/>
        <w:szCs w:val="20"/>
      </w:rPr>
      <w:t xml:space="preserve"> </w:t>
    </w:r>
    <w:r w:rsidRPr="00E81655">
      <w:rPr>
        <w:rFonts w:ascii="Arial" w:hAnsi="Arial" w:cs="Arial"/>
        <w:b/>
        <w:bCs/>
        <w:sz w:val="20"/>
        <w:szCs w:val="20"/>
        <w:lang w:val="en-US"/>
      </w:rPr>
      <w:t>BANK</w:t>
    </w:r>
    <w:r w:rsidR="003A15FD">
      <w:rPr>
        <w:rFonts w:ascii="Arial" w:hAnsi="Arial" w:cs="Arial"/>
        <w:b/>
        <w:bCs/>
        <w:sz w:val="20"/>
        <w:szCs w:val="2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clip_image001"/>
      </v:shape>
    </w:pict>
  </w:numPicBullet>
  <w:abstractNum w:abstractNumId="0" w15:restartNumberingAfterBreak="0">
    <w:nsid w:val="FFFFFF89"/>
    <w:multiLevelType w:val="singleLevel"/>
    <w:tmpl w:val="27844A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55016"/>
    <w:multiLevelType w:val="hybridMultilevel"/>
    <w:tmpl w:val="41DAC8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86726"/>
    <w:multiLevelType w:val="hybridMultilevel"/>
    <w:tmpl w:val="BBB6C7D0"/>
    <w:lvl w:ilvl="0" w:tplc="6C32508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8A72263"/>
    <w:multiLevelType w:val="hybridMultilevel"/>
    <w:tmpl w:val="C5828E32"/>
    <w:lvl w:ilvl="0" w:tplc="6AFA6C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44316"/>
    <w:multiLevelType w:val="hybridMultilevel"/>
    <w:tmpl w:val="D0C49BA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4339BF"/>
    <w:multiLevelType w:val="hybridMultilevel"/>
    <w:tmpl w:val="08B6B2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0669"/>
    <w:multiLevelType w:val="hybridMultilevel"/>
    <w:tmpl w:val="4B66103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E24622"/>
    <w:multiLevelType w:val="hybridMultilevel"/>
    <w:tmpl w:val="95AC62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64DA3"/>
    <w:multiLevelType w:val="hybridMultilevel"/>
    <w:tmpl w:val="674E74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1B3C80"/>
    <w:multiLevelType w:val="hybridMultilevel"/>
    <w:tmpl w:val="59B02152"/>
    <w:lvl w:ilvl="0" w:tplc="0408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8714108"/>
    <w:multiLevelType w:val="hybridMultilevel"/>
    <w:tmpl w:val="C102FDB4"/>
    <w:lvl w:ilvl="0" w:tplc="E498189A">
      <w:numFmt w:val="bullet"/>
      <w:lvlText w:val=""/>
      <w:lvlJc w:val="left"/>
      <w:pPr>
        <w:ind w:left="405" w:hanging="405"/>
      </w:pPr>
      <w:rPr>
        <w:rFonts w:ascii="Symbol" w:eastAsia="Calibri" w:hAnsi="Symbol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A6F2530"/>
    <w:multiLevelType w:val="hybridMultilevel"/>
    <w:tmpl w:val="92C29A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2257B"/>
    <w:multiLevelType w:val="hybridMultilevel"/>
    <w:tmpl w:val="9BCA415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D217FD"/>
    <w:multiLevelType w:val="hybridMultilevel"/>
    <w:tmpl w:val="05ECA93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A1AED"/>
    <w:multiLevelType w:val="multilevel"/>
    <w:tmpl w:val="3FB6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23B53"/>
    <w:multiLevelType w:val="hybridMultilevel"/>
    <w:tmpl w:val="41F816D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C566C"/>
    <w:multiLevelType w:val="hybridMultilevel"/>
    <w:tmpl w:val="4DF89F6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31073"/>
    <w:multiLevelType w:val="hybridMultilevel"/>
    <w:tmpl w:val="BBB6C7D0"/>
    <w:lvl w:ilvl="0" w:tplc="6C32508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1274707"/>
    <w:multiLevelType w:val="hybridMultilevel"/>
    <w:tmpl w:val="264ED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35A76"/>
    <w:multiLevelType w:val="hybridMultilevel"/>
    <w:tmpl w:val="6E7031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B01E6"/>
    <w:multiLevelType w:val="hybridMultilevel"/>
    <w:tmpl w:val="E146B8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33552"/>
    <w:multiLevelType w:val="hybridMultilevel"/>
    <w:tmpl w:val="70EC6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821F0"/>
    <w:multiLevelType w:val="hybridMultilevel"/>
    <w:tmpl w:val="A536AE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015FC"/>
    <w:multiLevelType w:val="hybridMultilevel"/>
    <w:tmpl w:val="8270A958"/>
    <w:lvl w:ilvl="0" w:tplc="0408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CC15BA"/>
    <w:multiLevelType w:val="multilevel"/>
    <w:tmpl w:val="484277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E356E"/>
    <w:multiLevelType w:val="hybridMultilevel"/>
    <w:tmpl w:val="F59642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81468"/>
    <w:multiLevelType w:val="hybridMultilevel"/>
    <w:tmpl w:val="0E52C49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AF636D"/>
    <w:multiLevelType w:val="multilevel"/>
    <w:tmpl w:val="5F92BE0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680" w:hanging="680"/>
      </w:pPr>
      <w:rPr>
        <w:rFonts w:ascii="Arial" w:hAnsi="Arial" w:hint="default"/>
        <w:b/>
        <w:i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425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8" w15:restartNumberingAfterBreak="0">
    <w:nsid w:val="57326A1A"/>
    <w:multiLevelType w:val="hybridMultilevel"/>
    <w:tmpl w:val="2ADCBB1C"/>
    <w:lvl w:ilvl="0" w:tplc="50D6B5F6">
      <w:start w:val="1"/>
      <w:numFmt w:val="decimal"/>
      <w:lvlText w:val="%1."/>
      <w:lvlJc w:val="left"/>
      <w:pPr>
        <w:ind w:left="27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995" w:hanging="360"/>
      </w:pPr>
    </w:lvl>
    <w:lvl w:ilvl="2" w:tplc="0408001B" w:tentative="1">
      <w:start w:val="1"/>
      <w:numFmt w:val="lowerRoman"/>
      <w:lvlText w:val="%3."/>
      <w:lvlJc w:val="right"/>
      <w:pPr>
        <w:ind w:left="1715" w:hanging="180"/>
      </w:pPr>
    </w:lvl>
    <w:lvl w:ilvl="3" w:tplc="0408000F" w:tentative="1">
      <w:start w:val="1"/>
      <w:numFmt w:val="decimal"/>
      <w:lvlText w:val="%4."/>
      <w:lvlJc w:val="left"/>
      <w:pPr>
        <w:ind w:left="2435" w:hanging="360"/>
      </w:pPr>
    </w:lvl>
    <w:lvl w:ilvl="4" w:tplc="04080019" w:tentative="1">
      <w:start w:val="1"/>
      <w:numFmt w:val="lowerLetter"/>
      <w:lvlText w:val="%5."/>
      <w:lvlJc w:val="left"/>
      <w:pPr>
        <w:ind w:left="3155" w:hanging="360"/>
      </w:pPr>
    </w:lvl>
    <w:lvl w:ilvl="5" w:tplc="0408001B" w:tentative="1">
      <w:start w:val="1"/>
      <w:numFmt w:val="lowerRoman"/>
      <w:lvlText w:val="%6."/>
      <w:lvlJc w:val="right"/>
      <w:pPr>
        <w:ind w:left="3875" w:hanging="180"/>
      </w:pPr>
    </w:lvl>
    <w:lvl w:ilvl="6" w:tplc="0408000F" w:tentative="1">
      <w:start w:val="1"/>
      <w:numFmt w:val="decimal"/>
      <w:lvlText w:val="%7."/>
      <w:lvlJc w:val="left"/>
      <w:pPr>
        <w:ind w:left="4595" w:hanging="360"/>
      </w:pPr>
    </w:lvl>
    <w:lvl w:ilvl="7" w:tplc="04080019" w:tentative="1">
      <w:start w:val="1"/>
      <w:numFmt w:val="lowerLetter"/>
      <w:lvlText w:val="%8."/>
      <w:lvlJc w:val="left"/>
      <w:pPr>
        <w:ind w:left="5315" w:hanging="360"/>
      </w:pPr>
    </w:lvl>
    <w:lvl w:ilvl="8" w:tplc="0408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29" w15:restartNumberingAfterBreak="0">
    <w:nsid w:val="5D68197B"/>
    <w:multiLevelType w:val="hybridMultilevel"/>
    <w:tmpl w:val="9A6ED8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06C27"/>
    <w:multiLevelType w:val="multilevel"/>
    <w:tmpl w:val="C4A8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82358"/>
    <w:multiLevelType w:val="hybridMultilevel"/>
    <w:tmpl w:val="2CF417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C43BF"/>
    <w:multiLevelType w:val="hybridMultilevel"/>
    <w:tmpl w:val="BBB6C7D0"/>
    <w:lvl w:ilvl="0" w:tplc="6C32508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47C3AE2"/>
    <w:multiLevelType w:val="hybridMultilevel"/>
    <w:tmpl w:val="6BCA88E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D658E"/>
    <w:multiLevelType w:val="hybridMultilevel"/>
    <w:tmpl w:val="DA1017F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E1066E"/>
    <w:multiLevelType w:val="hybridMultilevel"/>
    <w:tmpl w:val="C58870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A33B8"/>
    <w:multiLevelType w:val="hybridMultilevel"/>
    <w:tmpl w:val="C694D7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42A38"/>
    <w:multiLevelType w:val="hybridMultilevel"/>
    <w:tmpl w:val="C5DAEBC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235A1"/>
    <w:multiLevelType w:val="hybridMultilevel"/>
    <w:tmpl w:val="522023E2"/>
    <w:lvl w:ilvl="0" w:tplc="24CE79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A155E"/>
    <w:multiLevelType w:val="hybridMultilevel"/>
    <w:tmpl w:val="D0C4A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239B4"/>
    <w:multiLevelType w:val="hybridMultilevel"/>
    <w:tmpl w:val="B950AD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3438"/>
    <w:multiLevelType w:val="hybridMultilevel"/>
    <w:tmpl w:val="0AB6447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6"/>
  </w:num>
  <w:num w:numId="4">
    <w:abstractNumId w:val="38"/>
  </w:num>
  <w:num w:numId="5">
    <w:abstractNumId w:val="34"/>
  </w:num>
  <w:num w:numId="6">
    <w:abstractNumId w:val="26"/>
  </w:num>
  <w:num w:numId="7">
    <w:abstractNumId w:val="41"/>
  </w:num>
  <w:num w:numId="8">
    <w:abstractNumId w:val="35"/>
  </w:num>
  <w:num w:numId="9">
    <w:abstractNumId w:val="3"/>
  </w:num>
  <w:num w:numId="10">
    <w:abstractNumId w:val="25"/>
  </w:num>
  <w:num w:numId="11">
    <w:abstractNumId w:val="40"/>
  </w:num>
  <w:num w:numId="12">
    <w:abstractNumId w:val="31"/>
  </w:num>
  <w:num w:numId="13">
    <w:abstractNumId w:val="11"/>
  </w:num>
  <w:num w:numId="14">
    <w:abstractNumId w:val="4"/>
  </w:num>
  <w:num w:numId="15">
    <w:abstractNumId w:val="1"/>
  </w:num>
  <w:num w:numId="16">
    <w:abstractNumId w:val="9"/>
  </w:num>
  <w:num w:numId="17">
    <w:abstractNumId w:val="15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8"/>
  </w:num>
  <w:num w:numId="21">
    <w:abstractNumId w:val="12"/>
  </w:num>
  <w:num w:numId="22">
    <w:abstractNumId w:val="39"/>
  </w:num>
  <w:num w:numId="23">
    <w:abstractNumId w:val="28"/>
  </w:num>
  <w:num w:numId="24">
    <w:abstractNumId w:val="6"/>
  </w:num>
  <w:num w:numId="25">
    <w:abstractNumId w:val="36"/>
  </w:num>
  <w:num w:numId="26">
    <w:abstractNumId w:val="7"/>
  </w:num>
  <w:num w:numId="27">
    <w:abstractNumId w:val="5"/>
  </w:num>
  <w:num w:numId="28">
    <w:abstractNumId w:val="19"/>
  </w:num>
  <w:num w:numId="29">
    <w:abstractNumId w:val="20"/>
  </w:num>
  <w:num w:numId="30">
    <w:abstractNumId w:val="30"/>
  </w:num>
  <w:num w:numId="31">
    <w:abstractNumId w:val="13"/>
  </w:num>
  <w:num w:numId="32">
    <w:abstractNumId w:val="29"/>
  </w:num>
  <w:num w:numId="33">
    <w:abstractNumId w:val="21"/>
  </w:num>
  <w:num w:numId="34">
    <w:abstractNumId w:val="22"/>
  </w:num>
  <w:num w:numId="35">
    <w:abstractNumId w:val="37"/>
  </w:num>
  <w:num w:numId="36">
    <w:abstractNumId w:val="33"/>
  </w:num>
  <w:num w:numId="3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  <w:num w:numId="39">
    <w:abstractNumId w:val="2"/>
  </w:num>
  <w:num w:numId="40">
    <w:abstractNumId w:val="32"/>
  </w:num>
  <w:num w:numId="41">
    <w:abstractNumId w:val="17"/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gouros Konstantinos">
    <w15:presenceInfo w15:providerId="AD" w15:userId="S-1-5-21-34617356-450887726-402028614-66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57"/>
  <w:drawingGridVerticalSpacing w:val="57"/>
  <w:doNotShadeFormData/>
  <w:characterSpacingControl w:val="doNotCompress"/>
  <w:hdrShapeDefaults>
    <o:shapedefaults v:ext="edit" spidmax="2049">
      <o:colormru v:ext="edit" colors="#369,#5f5f5f,#52566c,#495e75,#486876,#4e617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788"/>
    <w:rsid w:val="000014E2"/>
    <w:rsid w:val="00002BB3"/>
    <w:rsid w:val="00003F2B"/>
    <w:rsid w:val="000040E1"/>
    <w:rsid w:val="00004934"/>
    <w:rsid w:val="00005BB8"/>
    <w:rsid w:val="000073AE"/>
    <w:rsid w:val="00010530"/>
    <w:rsid w:val="000131DD"/>
    <w:rsid w:val="000150C1"/>
    <w:rsid w:val="00015926"/>
    <w:rsid w:val="00015D44"/>
    <w:rsid w:val="00015E4C"/>
    <w:rsid w:val="000160AC"/>
    <w:rsid w:val="00016C05"/>
    <w:rsid w:val="00017A92"/>
    <w:rsid w:val="0002046B"/>
    <w:rsid w:val="00020830"/>
    <w:rsid w:val="00021471"/>
    <w:rsid w:val="000215B1"/>
    <w:rsid w:val="00021F4B"/>
    <w:rsid w:val="00022A73"/>
    <w:rsid w:val="000230D1"/>
    <w:rsid w:val="00025168"/>
    <w:rsid w:val="00026724"/>
    <w:rsid w:val="00027583"/>
    <w:rsid w:val="00027611"/>
    <w:rsid w:val="00027CE1"/>
    <w:rsid w:val="000304CD"/>
    <w:rsid w:val="00030AD4"/>
    <w:rsid w:val="00030CCF"/>
    <w:rsid w:val="0003161C"/>
    <w:rsid w:val="00031719"/>
    <w:rsid w:val="000320AB"/>
    <w:rsid w:val="00032E7A"/>
    <w:rsid w:val="00032FC8"/>
    <w:rsid w:val="00034105"/>
    <w:rsid w:val="000345D8"/>
    <w:rsid w:val="00035B6A"/>
    <w:rsid w:val="00036103"/>
    <w:rsid w:val="00036D5B"/>
    <w:rsid w:val="00040979"/>
    <w:rsid w:val="0004181C"/>
    <w:rsid w:val="00041EC7"/>
    <w:rsid w:val="00044882"/>
    <w:rsid w:val="00045038"/>
    <w:rsid w:val="00045313"/>
    <w:rsid w:val="0004546D"/>
    <w:rsid w:val="000464BD"/>
    <w:rsid w:val="0005020C"/>
    <w:rsid w:val="0005361F"/>
    <w:rsid w:val="000549A4"/>
    <w:rsid w:val="000556EF"/>
    <w:rsid w:val="0005671C"/>
    <w:rsid w:val="0005725F"/>
    <w:rsid w:val="0006198C"/>
    <w:rsid w:val="000626BB"/>
    <w:rsid w:val="000636E5"/>
    <w:rsid w:val="00067A05"/>
    <w:rsid w:val="00070A54"/>
    <w:rsid w:val="00070A72"/>
    <w:rsid w:val="00070AB5"/>
    <w:rsid w:val="000739B2"/>
    <w:rsid w:val="000754A6"/>
    <w:rsid w:val="0007679C"/>
    <w:rsid w:val="00076C66"/>
    <w:rsid w:val="00077ACD"/>
    <w:rsid w:val="00080570"/>
    <w:rsid w:val="0008137F"/>
    <w:rsid w:val="00082485"/>
    <w:rsid w:val="00083551"/>
    <w:rsid w:val="00083820"/>
    <w:rsid w:val="0008429E"/>
    <w:rsid w:val="000849B1"/>
    <w:rsid w:val="000865F7"/>
    <w:rsid w:val="00090596"/>
    <w:rsid w:val="00090F8B"/>
    <w:rsid w:val="00091091"/>
    <w:rsid w:val="00092710"/>
    <w:rsid w:val="000933D3"/>
    <w:rsid w:val="00093DA2"/>
    <w:rsid w:val="000949A2"/>
    <w:rsid w:val="00096D6D"/>
    <w:rsid w:val="0009712A"/>
    <w:rsid w:val="00097BAE"/>
    <w:rsid w:val="00097F36"/>
    <w:rsid w:val="000A11D7"/>
    <w:rsid w:val="000A1CFB"/>
    <w:rsid w:val="000A1EE1"/>
    <w:rsid w:val="000A2506"/>
    <w:rsid w:val="000A26D1"/>
    <w:rsid w:val="000A31E4"/>
    <w:rsid w:val="000A3310"/>
    <w:rsid w:val="000A37E9"/>
    <w:rsid w:val="000A6CA3"/>
    <w:rsid w:val="000B14BE"/>
    <w:rsid w:val="000B16D9"/>
    <w:rsid w:val="000B1E84"/>
    <w:rsid w:val="000B2082"/>
    <w:rsid w:val="000B4A8E"/>
    <w:rsid w:val="000B582B"/>
    <w:rsid w:val="000C00A3"/>
    <w:rsid w:val="000C08B6"/>
    <w:rsid w:val="000C48F0"/>
    <w:rsid w:val="000C6016"/>
    <w:rsid w:val="000C611C"/>
    <w:rsid w:val="000C6E66"/>
    <w:rsid w:val="000C7636"/>
    <w:rsid w:val="000C79ED"/>
    <w:rsid w:val="000D0C8E"/>
    <w:rsid w:val="000D0F8B"/>
    <w:rsid w:val="000D4B2B"/>
    <w:rsid w:val="000D6619"/>
    <w:rsid w:val="000E13CA"/>
    <w:rsid w:val="000E3F66"/>
    <w:rsid w:val="000E4B7D"/>
    <w:rsid w:val="000E4DCB"/>
    <w:rsid w:val="000E5041"/>
    <w:rsid w:val="000E60F5"/>
    <w:rsid w:val="000E6166"/>
    <w:rsid w:val="000E6F8E"/>
    <w:rsid w:val="000E77C2"/>
    <w:rsid w:val="000E7D21"/>
    <w:rsid w:val="000F137B"/>
    <w:rsid w:val="000F2C9F"/>
    <w:rsid w:val="000F2F71"/>
    <w:rsid w:val="000F43EA"/>
    <w:rsid w:val="00104BA7"/>
    <w:rsid w:val="00104DDE"/>
    <w:rsid w:val="0010534A"/>
    <w:rsid w:val="0010609A"/>
    <w:rsid w:val="00110FE9"/>
    <w:rsid w:val="001150E5"/>
    <w:rsid w:val="001157DD"/>
    <w:rsid w:val="00115910"/>
    <w:rsid w:val="0011689B"/>
    <w:rsid w:val="00120A92"/>
    <w:rsid w:val="0012124A"/>
    <w:rsid w:val="001222E2"/>
    <w:rsid w:val="00122B29"/>
    <w:rsid w:val="00123BB3"/>
    <w:rsid w:val="001277C9"/>
    <w:rsid w:val="00130895"/>
    <w:rsid w:val="00130C7E"/>
    <w:rsid w:val="0013147B"/>
    <w:rsid w:val="0013254E"/>
    <w:rsid w:val="00132EB3"/>
    <w:rsid w:val="00133070"/>
    <w:rsid w:val="001330DF"/>
    <w:rsid w:val="001351B3"/>
    <w:rsid w:val="0013790D"/>
    <w:rsid w:val="001379F3"/>
    <w:rsid w:val="00140827"/>
    <w:rsid w:val="001412E7"/>
    <w:rsid w:val="00141D9D"/>
    <w:rsid w:val="00141F6A"/>
    <w:rsid w:val="00142C4F"/>
    <w:rsid w:val="00143F6A"/>
    <w:rsid w:val="0014431F"/>
    <w:rsid w:val="001468EE"/>
    <w:rsid w:val="00147A92"/>
    <w:rsid w:val="0015274C"/>
    <w:rsid w:val="00152979"/>
    <w:rsid w:val="00153415"/>
    <w:rsid w:val="0015411E"/>
    <w:rsid w:val="00154909"/>
    <w:rsid w:val="00154C86"/>
    <w:rsid w:val="00155A3D"/>
    <w:rsid w:val="00155B74"/>
    <w:rsid w:val="001561E3"/>
    <w:rsid w:val="00157068"/>
    <w:rsid w:val="0015736D"/>
    <w:rsid w:val="00157CA2"/>
    <w:rsid w:val="00160C7F"/>
    <w:rsid w:val="00161872"/>
    <w:rsid w:val="001623A7"/>
    <w:rsid w:val="001627EC"/>
    <w:rsid w:val="001635CC"/>
    <w:rsid w:val="0016517F"/>
    <w:rsid w:val="001655FC"/>
    <w:rsid w:val="001662DA"/>
    <w:rsid w:val="00166F74"/>
    <w:rsid w:val="00172561"/>
    <w:rsid w:val="00172931"/>
    <w:rsid w:val="00173040"/>
    <w:rsid w:val="00173DB1"/>
    <w:rsid w:val="00174398"/>
    <w:rsid w:val="00174405"/>
    <w:rsid w:val="00174FE8"/>
    <w:rsid w:val="001758B1"/>
    <w:rsid w:val="00175E5D"/>
    <w:rsid w:val="00175F45"/>
    <w:rsid w:val="00180EB0"/>
    <w:rsid w:val="00180F38"/>
    <w:rsid w:val="00180FA8"/>
    <w:rsid w:val="001830B1"/>
    <w:rsid w:val="00184A03"/>
    <w:rsid w:val="00184D1A"/>
    <w:rsid w:val="00184D40"/>
    <w:rsid w:val="00185046"/>
    <w:rsid w:val="00191250"/>
    <w:rsid w:val="00192202"/>
    <w:rsid w:val="00193147"/>
    <w:rsid w:val="00194319"/>
    <w:rsid w:val="001945A8"/>
    <w:rsid w:val="00196E47"/>
    <w:rsid w:val="001979A2"/>
    <w:rsid w:val="001A04D1"/>
    <w:rsid w:val="001A2200"/>
    <w:rsid w:val="001A3B63"/>
    <w:rsid w:val="001A4D67"/>
    <w:rsid w:val="001A500D"/>
    <w:rsid w:val="001A6C29"/>
    <w:rsid w:val="001A6FFD"/>
    <w:rsid w:val="001A7AF3"/>
    <w:rsid w:val="001B03B6"/>
    <w:rsid w:val="001B14DE"/>
    <w:rsid w:val="001B287B"/>
    <w:rsid w:val="001B339D"/>
    <w:rsid w:val="001B42C9"/>
    <w:rsid w:val="001B49F4"/>
    <w:rsid w:val="001B547D"/>
    <w:rsid w:val="001B5883"/>
    <w:rsid w:val="001B5EDF"/>
    <w:rsid w:val="001C0F25"/>
    <w:rsid w:val="001C1E6B"/>
    <w:rsid w:val="001C2509"/>
    <w:rsid w:val="001C2B50"/>
    <w:rsid w:val="001C3826"/>
    <w:rsid w:val="001C4063"/>
    <w:rsid w:val="001C44AD"/>
    <w:rsid w:val="001C592A"/>
    <w:rsid w:val="001C6FAA"/>
    <w:rsid w:val="001C77C5"/>
    <w:rsid w:val="001D0C53"/>
    <w:rsid w:val="001D0CA6"/>
    <w:rsid w:val="001D0FBC"/>
    <w:rsid w:val="001D1880"/>
    <w:rsid w:val="001D2152"/>
    <w:rsid w:val="001D21BD"/>
    <w:rsid w:val="001D3630"/>
    <w:rsid w:val="001D40B0"/>
    <w:rsid w:val="001D415F"/>
    <w:rsid w:val="001D41BD"/>
    <w:rsid w:val="001D48CA"/>
    <w:rsid w:val="001D4954"/>
    <w:rsid w:val="001D4CC9"/>
    <w:rsid w:val="001E07FF"/>
    <w:rsid w:val="001E0FF0"/>
    <w:rsid w:val="001E1C04"/>
    <w:rsid w:val="001E2132"/>
    <w:rsid w:val="001E2499"/>
    <w:rsid w:val="001E2B29"/>
    <w:rsid w:val="001E2BF4"/>
    <w:rsid w:val="001E3147"/>
    <w:rsid w:val="001E517C"/>
    <w:rsid w:val="001E5E43"/>
    <w:rsid w:val="001E6AF3"/>
    <w:rsid w:val="001E7297"/>
    <w:rsid w:val="001E763A"/>
    <w:rsid w:val="001E7F54"/>
    <w:rsid w:val="001F04CD"/>
    <w:rsid w:val="001F1319"/>
    <w:rsid w:val="001F17C7"/>
    <w:rsid w:val="001F5A0C"/>
    <w:rsid w:val="001F5C15"/>
    <w:rsid w:val="0020396D"/>
    <w:rsid w:val="00205952"/>
    <w:rsid w:val="002065CB"/>
    <w:rsid w:val="0021126F"/>
    <w:rsid w:val="00212162"/>
    <w:rsid w:val="002125DC"/>
    <w:rsid w:val="00212CAE"/>
    <w:rsid w:val="00213FAA"/>
    <w:rsid w:val="0021673C"/>
    <w:rsid w:val="0022320A"/>
    <w:rsid w:val="00223534"/>
    <w:rsid w:val="002267AB"/>
    <w:rsid w:val="002271D6"/>
    <w:rsid w:val="002307CD"/>
    <w:rsid w:val="002308D1"/>
    <w:rsid w:val="00232640"/>
    <w:rsid w:val="00232FBB"/>
    <w:rsid w:val="0023300A"/>
    <w:rsid w:val="00233D81"/>
    <w:rsid w:val="002354BE"/>
    <w:rsid w:val="00235A4D"/>
    <w:rsid w:val="002360E1"/>
    <w:rsid w:val="00236DA2"/>
    <w:rsid w:val="00240C2D"/>
    <w:rsid w:val="002430DD"/>
    <w:rsid w:val="00245388"/>
    <w:rsid w:val="00245876"/>
    <w:rsid w:val="002458D1"/>
    <w:rsid w:val="0024626D"/>
    <w:rsid w:val="00247318"/>
    <w:rsid w:val="002504FE"/>
    <w:rsid w:val="002507FE"/>
    <w:rsid w:val="00253608"/>
    <w:rsid w:val="002537F6"/>
    <w:rsid w:val="00255642"/>
    <w:rsid w:val="002566BC"/>
    <w:rsid w:val="00257432"/>
    <w:rsid w:val="002601E5"/>
    <w:rsid w:val="002625F8"/>
    <w:rsid w:val="002628AF"/>
    <w:rsid w:val="00264218"/>
    <w:rsid w:val="00264990"/>
    <w:rsid w:val="0026524F"/>
    <w:rsid w:val="002665D0"/>
    <w:rsid w:val="002673D3"/>
    <w:rsid w:val="002704BB"/>
    <w:rsid w:val="00273442"/>
    <w:rsid w:val="00274836"/>
    <w:rsid w:val="00274A95"/>
    <w:rsid w:val="002761E8"/>
    <w:rsid w:val="00280B61"/>
    <w:rsid w:val="00281713"/>
    <w:rsid w:val="00282D34"/>
    <w:rsid w:val="00283405"/>
    <w:rsid w:val="00283AFB"/>
    <w:rsid w:val="00284A5D"/>
    <w:rsid w:val="00284C68"/>
    <w:rsid w:val="00285B1C"/>
    <w:rsid w:val="00287CF2"/>
    <w:rsid w:val="00287F47"/>
    <w:rsid w:val="00290096"/>
    <w:rsid w:val="00290C60"/>
    <w:rsid w:val="002914EA"/>
    <w:rsid w:val="00291824"/>
    <w:rsid w:val="00291F99"/>
    <w:rsid w:val="002920DF"/>
    <w:rsid w:val="002929FC"/>
    <w:rsid w:val="00293173"/>
    <w:rsid w:val="00294EEC"/>
    <w:rsid w:val="002952E4"/>
    <w:rsid w:val="002954E1"/>
    <w:rsid w:val="00296056"/>
    <w:rsid w:val="00296113"/>
    <w:rsid w:val="0029744D"/>
    <w:rsid w:val="002A1F46"/>
    <w:rsid w:val="002A4848"/>
    <w:rsid w:val="002A641D"/>
    <w:rsid w:val="002A6881"/>
    <w:rsid w:val="002A6AA1"/>
    <w:rsid w:val="002B075F"/>
    <w:rsid w:val="002B120B"/>
    <w:rsid w:val="002B31CD"/>
    <w:rsid w:val="002B4B4B"/>
    <w:rsid w:val="002B52E5"/>
    <w:rsid w:val="002B65D8"/>
    <w:rsid w:val="002B7559"/>
    <w:rsid w:val="002B7D9E"/>
    <w:rsid w:val="002B7DD3"/>
    <w:rsid w:val="002C007E"/>
    <w:rsid w:val="002C0CC2"/>
    <w:rsid w:val="002C1258"/>
    <w:rsid w:val="002C21F5"/>
    <w:rsid w:val="002C2203"/>
    <w:rsid w:val="002C39C0"/>
    <w:rsid w:val="002C3DDB"/>
    <w:rsid w:val="002C5AB9"/>
    <w:rsid w:val="002C5FDF"/>
    <w:rsid w:val="002D0085"/>
    <w:rsid w:val="002D2961"/>
    <w:rsid w:val="002D3A83"/>
    <w:rsid w:val="002D6274"/>
    <w:rsid w:val="002E0235"/>
    <w:rsid w:val="002E0306"/>
    <w:rsid w:val="002E07AA"/>
    <w:rsid w:val="002E1DCB"/>
    <w:rsid w:val="002E21E0"/>
    <w:rsid w:val="002E3256"/>
    <w:rsid w:val="002E3E78"/>
    <w:rsid w:val="002E683F"/>
    <w:rsid w:val="002F1EEA"/>
    <w:rsid w:val="002F2142"/>
    <w:rsid w:val="002F25CD"/>
    <w:rsid w:val="002F26BB"/>
    <w:rsid w:val="002F40E8"/>
    <w:rsid w:val="002F68FF"/>
    <w:rsid w:val="00301E7A"/>
    <w:rsid w:val="00303AEF"/>
    <w:rsid w:val="00307585"/>
    <w:rsid w:val="003102E6"/>
    <w:rsid w:val="00310B72"/>
    <w:rsid w:val="003127FB"/>
    <w:rsid w:val="00315D1A"/>
    <w:rsid w:val="00315E91"/>
    <w:rsid w:val="00317A4C"/>
    <w:rsid w:val="00317B0E"/>
    <w:rsid w:val="00321A91"/>
    <w:rsid w:val="00322452"/>
    <w:rsid w:val="003226C6"/>
    <w:rsid w:val="0032433C"/>
    <w:rsid w:val="00324ACC"/>
    <w:rsid w:val="00325105"/>
    <w:rsid w:val="003256E2"/>
    <w:rsid w:val="00326405"/>
    <w:rsid w:val="0033239E"/>
    <w:rsid w:val="0033409F"/>
    <w:rsid w:val="00335473"/>
    <w:rsid w:val="0033569F"/>
    <w:rsid w:val="0034182E"/>
    <w:rsid w:val="0034283E"/>
    <w:rsid w:val="003449F0"/>
    <w:rsid w:val="00344D52"/>
    <w:rsid w:val="003455A5"/>
    <w:rsid w:val="00346963"/>
    <w:rsid w:val="00347CF6"/>
    <w:rsid w:val="00351377"/>
    <w:rsid w:val="0035264B"/>
    <w:rsid w:val="00352FF7"/>
    <w:rsid w:val="00354005"/>
    <w:rsid w:val="00354707"/>
    <w:rsid w:val="003547FB"/>
    <w:rsid w:val="00355576"/>
    <w:rsid w:val="0036060F"/>
    <w:rsid w:val="00361180"/>
    <w:rsid w:val="003611B0"/>
    <w:rsid w:val="00362A83"/>
    <w:rsid w:val="003636A5"/>
    <w:rsid w:val="00363E6E"/>
    <w:rsid w:val="00363FBA"/>
    <w:rsid w:val="00365A62"/>
    <w:rsid w:val="00370CA4"/>
    <w:rsid w:val="003717E2"/>
    <w:rsid w:val="003719D4"/>
    <w:rsid w:val="00371E90"/>
    <w:rsid w:val="003725C8"/>
    <w:rsid w:val="00372ECC"/>
    <w:rsid w:val="003758DA"/>
    <w:rsid w:val="003758F5"/>
    <w:rsid w:val="00375FC8"/>
    <w:rsid w:val="003762D6"/>
    <w:rsid w:val="003777E8"/>
    <w:rsid w:val="00377900"/>
    <w:rsid w:val="00380DFC"/>
    <w:rsid w:val="00382366"/>
    <w:rsid w:val="0038387C"/>
    <w:rsid w:val="00383F42"/>
    <w:rsid w:val="00384ACC"/>
    <w:rsid w:val="00386236"/>
    <w:rsid w:val="00386B33"/>
    <w:rsid w:val="00391CDF"/>
    <w:rsid w:val="003924B9"/>
    <w:rsid w:val="003928E5"/>
    <w:rsid w:val="00392ADF"/>
    <w:rsid w:val="00394115"/>
    <w:rsid w:val="003965DF"/>
    <w:rsid w:val="003A15FD"/>
    <w:rsid w:val="003A17E9"/>
    <w:rsid w:val="003A4128"/>
    <w:rsid w:val="003A4A07"/>
    <w:rsid w:val="003A7A61"/>
    <w:rsid w:val="003B1471"/>
    <w:rsid w:val="003B4687"/>
    <w:rsid w:val="003B51F2"/>
    <w:rsid w:val="003B58B7"/>
    <w:rsid w:val="003B5A17"/>
    <w:rsid w:val="003B7336"/>
    <w:rsid w:val="003C13D1"/>
    <w:rsid w:val="003C25C5"/>
    <w:rsid w:val="003C6328"/>
    <w:rsid w:val="003D16D9"/>
    <w:rsid w:val="003D2441"/>
    <w:rsid w:val="003D4DAF"/>
    <w:rsid w:val="003D624E"/>
    <w:rsid w:val="003D708F"/>
    <w:rsid w:val="003E0011"/>
    <w:rsid w:val="003E11BE"/>
    <w:rsid w:val="003E2D10"/>
    <w:rsid w:val="003E49E0"/>
    <w:rsid w:val="003E7A10"/>
    <w:rsid w:val="003F0E79"/>
    <w:rsid w:val="003F143C"/>
    <w:rsid w:val="003F2137"/>
    <w:rsid w:val="003F518A"/>
    <w:rsid w:val="003F5CB6"/>
    <w:rsid w:val="003F5CC4"/>
    <w:rsid w:val="004004F1"/>
    <w:rsid w:val="00404603"/>
    <w:rsid w:val="00404609"/>
    <w:rsid w:val="00405197"/>
    <w:rsid w:val="004052E9"/>
    <w:rsid w:val="0040600D"/>
    <w:rsid w:val="00406B84"/>
    <w:rsid w:val="004073A0"/>
    <w:rsid w:val="00412D46"/>
    <w:rsid w:val="00413B7A"/>
    <w:rsid w:val="00414ADC"/>
    <w:rsid w:val="00414DDC"/>
    <w:rsid w:val="00414DEF"/>
    <w:rsid w:val="00420A43"/>
    <w:rsid w:val="00421C7E"/>
    <w:rsid w:val="00424D90"/>
    <w:rsid w:val="00424FCF"/>
    <w:rsid w:val="00426B98"/>
    <w:rsid w:val="00427133"/>
    <w:rsid w:val="004324ED"/>
    <w:rsid w:val="00432FCC"/>
    <w:rsid w:val="00433DD6"/>
    <w:rsid w:val="00436F38"/>
    <w:rsid w:val="00437136"/>
    <w:rsid w:val="00440710"/>
    <w:rsid w:val="004414DE"/>
    <w:rsid w:val="004416A1"/>
    <w:rsid w:val="00441830"/>
    <w:rsid w:val="004433AA"/>
    <w:rsid w:val="00443905"/>
    <w:rsid w:val="00443C88"/>
    <w:rsid w:val="004467C5"/>
    <w:rsid w:val="004472EF"/>
    <w:rsid w:val="00447F2B"/>
    <w:rsid w:val="004501C8"/>
    <w:rsid w:val="00450800"/>
    <w:rsid w:val="004520E1"/>
    <w:rsid w:val="00452B55"/>
    <w:rsid w:val="004537CC"/>
    <w:rsid w:val="00457262"/>
    <w:rsid w:val="00457E0E"/>
    <w:rsid w:val="004659C8"/>
    <w:rsid w:val="00467451"/>
    <w:rsid w:val="00470FE5"/>
    <w:rsid w:val="00472330"/>
    <w:rsid w:val="0047344D"/>
    <w:rsid w:val="00473845"/>
    <w:rsid w:val="004740DC"/>
    <w:rsid w:val="00475C46"/>
    <w:rsid w:val="00475E2B"/>
    <w:rsid w:val="004814A6"/>
    <w:rsid w:val="00483192"/>
    <w:rsid w:val="0048409D"/>
    <w:rsid w:val="0049043D"/>
    <w:rsid w:val="00491EC1"/>
    <w:rsid w:val="004940B6"/>
    <w:rsid w:val="00494ACB"/>
    <w:rsid w:val="00495107"/>
    <w:rsid w:val="00495ECC"/>
    <w:rsid w:val="004A038C"/>
    <w:rsid w:val="004A0772"/>
    <w:rsid w:val="004A093D"/>
    <w:rsid w:val="004A4520"/>
    <w:rsid w:val="004A7640"/>
    <w:rsid w:val="004A79B6"/>
    <w:rsid w:val="004B04DF"/>
    <w:rsid w:val="004B17C6"/>
    <w:rsid w:val="004B19DB"/>
    <w:rsid w:val="004B1F0E"/>
    <w:rsid w:val="004B53E5"/>
    <w:rsid w:val="004B5FDD"/>
    <w:rsid w:val="004C0768"/>
    <w:rsid w:val="004C17AC"/>
    <w:rsid w:val="004C1B91"/>
    <w:rsid w:val="004C1FCE"/>
    <w:rsid w:val="004C2760"/>
    <w:rsid w:val="004C2B2A"/>
    <w:rsid w:val="004C381D"/>
    <w:rsid w:val="004C3AB3"/>
    <w:rsid w:val="004C5143"/>
    <w:rsid w:val="004C5AB0"/>
    <w:rsid w:val="004C7A13"/>
    <w:rsid w:val="004D0559"/>
    <w:rsid w:val="004D1312"/>
    <w:rsid w:val="004D1361"/>
    <w:rsid w:val="004D1631"/>
    <w:rsid w:val="004D17C9"/>
    <w:rsid w:val="004D2083"/>
    <w:rsid w:val="004D341D"/>
    <w:rsid w:val="004D3731"/>
    <w:rsid w:val="004D4AFB"/>
    <w:rsid w:val="004D6702"/>
    <w:rsid w:val="004D675C"/>
    <w:rsid w:val="004D6F4A"/>
    <w:rsid w:val="004E07C3"/>
    <w:rsid w:val="004E1524"/>
    <w:rsid w:val="004E2B62"/>
    <w:rsid w:val="004E36C6"/>
    <w:rsid w:val="004E3B63"/>
    <w:rsid w:val="004E4B7D"/>
    <w:rsid w:val="004E53D1"/>
    <w:rsid w:val="004F097D"/>
    <w:rsid w:val="004F0B3A"/>
    <w:rsid w:val="004F21B7"/>
    <w:rsid w:val="004F2350"/>
    <w:rsid w:val="004F2659"/>
    <w:rsid w:val="004F5694"/>
    <w:rsid w:val="004F78B1"/>
    <w:rsid w:val="004F7B23"/>
    <w:rsid w:val="00500574"/>
    <w:rsid w:val="00500D70"/>
    <w:rsid w:val="00501D14"/>
    <w:rsid w:val="00502BA0"/>
    <w:rsid w:val="0050407D"/>
    <w:rsid w:val="00504937"/>
    <w:rsid w:val="00504D0D"/>
    <w:rsid w:val="005058ED"/>
    <w:rsid w:val="005058F9"/>
    <w:rsid w:val="00506945"/>
    <w:rsid w:val="005076C0"/>
    <w:rsid w:val="00511769"/>
    <w:rsid w:val="00511D07"/>
    <w:rsid w:val="00512EA6"/>
    <w:rsid w:val="0051313F"/>
    <w:rsid w:val="005141E0"/>
    <w:rsid w:val="00517792"/>
    <w:rsid w:val="00517B3B"/>
    <w:rsid w:val="00522BB8"/>
    <w:rsid w:val="0052608D"/>
    <w:rsid w:val="00526515"/>
    <w:rsid w:val="00526D37"/>
    <w:rsid w:val="00530542"/>
    <w:rsid w:val="00530777"/>
    <w:rsid w:val="00530BF1"/>
    <w:rsid w:val="00530DE8"/>
    <w:rsid w:val="00531926"/>
    <w:rsid w:val="00532723"/>
    <w:rsid w:val="005344CF"/>
    <w:rsid w:val="0053542C"/>
    <w:rsid w:val="00535A79"/>
    <w:rsid w:val="00535DD1"/>
    <w:rsid w:val="00540314"/>
    <w:rsid w:val="005420B7"/>
    <w:rsid w:val="005425EA"/>
    <w:rsid w:val="0054384B"/>
    <w:rsid w:val="00543CD9"/>
    <w:rsid w:val="00544C2F"/>
    <w:rsid w:val="00547505"/>
    <w:rsid w:val="00550207"/>
    <w:rsid w:val="0055040E"/>
    <w:rsid w:val="0055416F"/>
    <w:rsid w:val="005542E0"/>
    <w:rsid w:val="005544E0"/>
    <w:rsid w:val="00555462"/>
    <w:rsid w:val="005567DF"/>
    <w:rsid w:val="00556BC9"/>
    <w:rsid w:val="00556BE4"/>
    <w:rsid w:val="00557BA6"/>
    <w:rsid w:val="00557D71"/>
    <w:rsid w:val="005606E7"/>
    <w:rsid w:val="0056254B"/>
    <w:rsid w:val="00564FE3"/>
    <w:rsid w:val="00565735"/>
    <w:rsid w:val="00565E74"/>
    <w:rsid w:val="005667B0"/>
    <w:rsid w:val="005708F7"/>
    <w:rsid w:val="00571165"/>
    <w:rsid w:val="00572A82"/>
    <w:rsid w:val="00573320"/>
    <w:rsid w:val="00574CC0"/>
    <w:rsid w:val="00574EB2"/>
    <w:rsid w:val="0057524C"/>
    <w:rsid w:val="00575D1D"/>
    <w:rsid w:val="005779E0"/>
    <w:rsid w:val="00577E76"/>
    <w:rsid w:val="00580B65"/>
    <w:rsid w:val="0058114C"/>
    <w:rsid w:val="005816ED"/>
    <w:rsid w:val="0058289B"/>
    <w:rsid w:val="00582A7C"/>
    <w:rsid w:val="00582C2C"/>
    <w:rsid w:val="005842C8"/>
    <w:rsid w:val="00586614"/>
    <w:rsid w:val="00586F1B"/>
    <w:rsid w:val="00587C0B"/>
    <w:rsid w:val="005909D2"/>
    <w:rsid w:val="0059185D"/>
    <w:rsid w:val="005938B0"/>
    <w:rsid w:val="00593C34"/>
    <w:rsid w:val="00595A98"/>
    <w:rsid w:val="00597204"/>
    <w:rsid w:val="005A0BF9"/>
    <w:rsid w:val="005A1B82"/>
    <w:rsid w:val="005A2386"/>
    <w:rsid w:val="005A3417"/>
    <w:rsid w:val="005A3C93"/>
    <w:rsid w:val="005A7260"/>
    <w:rsid w:val="005A7891"/>
    <w:rsid w:val="005B3144"/>
    <w:rsid w:val="005B5CFE"/>
    <w:rsid w:val="005B7060"/>
    <w:rsid w:val="005C0220"/>
    <w:rsid w:val="005C062E"/>
    <w:rsid w:val="005C2AE4"/>
    <w:rsid w:val="005C2B93"/>
    <w:rsid w:val="005C45AB"/>
    <w:rsid w:val="005C486F"/>
    <w:rsid w:val="005C5041"/>
    <w:rsid w:val="005C6625"/>
    <w:rsid w:val="005C764F"/>
    <w:rsid w:val="005D1028"/>
    <w:rsid w:val="005D140E"/>
    <w:rsid w:val="005D1EB5"/>
    <w:rsid w:val="005D2F2F"/>
    <w:rsid w:val="005D3AC8"/>
    <w:rsid w:val="005D3B45"/>
    <w:rsid w:val="005D42F2"/>
    <w:rsid w:val="005D4EB2"/>
    <w:rsid w:val="005D5034"/>
    <w:rsid w:val="005D5E3D"/>
    <w:rsid w:val="005D6CF2"/>
    <w:rsid w:val="005E032D"/>
    <w:rsid w:val="005E0B8A"/>
    <w:rsid w:val="005E1D0B"/>
    <w:rsid w:val="005E1DDA"/>
    <w:rsid w:val="005E295D"/>
    <w:rsid w:val="005E3E5F"/>
    <w:rsid w:val="005E6F88"/>
    <w:rsid w:val="005F1904"/>
    <w:rsid w:val="005F2897"/>
    <w:rsid w:val="005F4C9F"/>
    <w:rsid w:val="005F540E"/>
    <w:rsid w:val="005F6CAE"/>
    <w:rsid w:val="005F7A0E"/>
    <w:rsid w:val="0060093C"/>
    <w:rsid w:val="00602979"/>
    <w:rsid w:val="00603BB9"/>
    <w:rsid w:val="00604179"/>
    <w:rsid w:val="00605814"/>
    <w:rsid w:val="006100D3"/>
    <w:rsid w:val="0061122C"/>
    <w:rsid w:val="00611880"/>
    <w:rsid w:val="00611924"/>
    <w:rsid w:val="00611E5B"/>
    <w:rsid w:val="00614555"/>
    <w:rsid w:val="00614C8E"/>
    <w:rsid w:val="006150F6"/>
    <w:rsid w:val="0061523A"/>
    <w:rsid w:val="0062176E"/>
    <w:rsid w:val="0062304C"/>
    <w:rsid w:val="00623603"/>
    <w:rsid w:val="00623BB4"/>
    <w:rsid w:val="00624B30"/>
    <w:rsid w:val="00624E4D"/>
    <w:rsid w:val="0062547F"/>
    <w:rsid w:val="00626188"/>
    <w:rsid w:val="00631E8C"/>
    <w:rsid w:val="006325D3"/>
    <w:rsid w:val="006335AB"/>
    <w:rsid w:val="006337AC"/>
    <w:rsid w:val="00634438"/>
    <w:rsid w:val="006345C2"/>
    <w:rsid w:val="00634EC5"/>
    <w:rsid w:val="00635308"/>
    <w:rsid w:val="00636741"/>
    <w:rsid w:val="006367E9"/>
    <w:rsid w:val="006378C1"/>
    <w:rsid w:val="00637FD9"/>
    <w:rsid w:val="00640564"/>
    <w:rsid w:val="0064143A"/>
    <w:rsid w:val="00641E95"/>
    <w:rsid w:val="00641EC5"/>
    <w:rsid w:val="00642041"/>
    <w:rsid w:val="00642181"/>
    <w:rsid w:val="00642E0F"/>
    <w:rsid w:val="0064370D"/>
    <w:rsid w:val="00644821"/>
    <w:rsid w:val="00651519"/>
    <w:rsid w:val="00651E8C"/>
    <w:rsid w:val="00652307"/>
    <w:rsid w:val="006564F3"/>
    <w:rsid w:val="006571F8"/>
    <w:rsid w:val="00660E15"/>
    <w:rsid w:val="00660E44"/>
    <w:rsid w:val="00662212"/>
    <w:rsid w:val="006648FE"/>
    <w:rsid w:val="006655FB"/>
    <w:rsid w:val="00666D99"/>
    <w:rsid w:val="00667596"/>
    <w:rsid w:val="00671FB8"/>
    <w:rsid w:val="00672AE1"/>
    <w:rsid w:val="0067336F"/>
    <w:rsid w:val="006801F5"/>
    <w:rsid w:val="00680D99"/>
    <w:rsid w:val="00682F96"/>
    <w:rsid w:val="00683C5D"/>
    <w:rsid w:val="00686B67"/>
    <w:rsid w:val="0068751B"/>
    <w:rsid w:val="00687820"/>
    <w:rsid w:val="006905BB"/>
    <w:rsid w:val="00690899"/>
    <w:rsid w:val="00694B35"/>
    <w:rsid w:val="00695A55"/>
    <w:rsid w:val="00696920"/>
    <w:rsid w:val="00696DD6"/>
    <w:rsid w:val="006A00C1"/>
    <w:rsid w:val="006A2E0F"/>
    <w:rsid w:val="006A2FE0"/>
    <w:rsid w:val="006A4004"/>
    <w:rsid w:val="006A483A"/>
    <w:rsid w:val="006A5523"/>
    <w:rsid w:val="006A5BFE"/>
    <w:rsid w:val="006A7F88"/>
    <w:rsid w:val="006B0B21"/>
    <w:rsid w:val="006B1230"/>
    <w:rsid w:val="006B1326"/>
    <w:rsid w:val="006B2D1B"/>
    <w:rsid w:val="006B37B8"/>
    <w:rsid w:val="006B484F"/>
    <w:rsid w:val="006B742B"/>
    <w:rsid w:val="006C00F0"/>
    <w:rsid w:val="006C13AA"/>
    <w:rsid w:val="006C186B"/>
    <w:rsid w:val="006C3075"/>
    <w:rsid w:val="006C35D5"/>
    <w:rsid w:val="006C413A"/>
    <w:rsid w:val="006C53B5"/>
    <w:rsid w:val="006C61DA"/>
    <w:rsid w:val="006C61E8"/>
    <w:rsid w:val="006C6641"/>
    <w:rsid w:val="006C6672"/>
    <w:rsid w:val="006C6BBA"/>
    <w:rsid w:val="006C6F0B"/>
    <w:rsid w:val="006D0756"/>
    <w:rsid w:val="006D1EF7"/>
    <w:rsid w:val="006D55FF"/>
    <w:rsid w:val="006D57A5"/>
    <w:rsid w:val="006D6E74"/>
    <w:rsid w:val="006D75DF"/>
    <w:rsid w:val="006E051C"/>
    <w:rsid w:val="006E0DC6"/>
    <w:rsid w:val="006E2A28"/>
    <w:rsid w:val="006E3673"/>
    <w:rsid w:val="006E3F8B"/>
    <w:rsid w:val="006E4050"/>
    <w:rsid w:val="006E6520"/>
    <w:rsid w:val="006E780E"/>
    <w:rsid w:val="006F0DDB"/>
    <w:rsid w:val="006F1E35"/>
    <w:rsid w:val="006F1F41"/>
    <w:rsid w:val="006F28C8"/>
    <w:rsid w:val="006F38ED"/>
    <w:rsid w:val="006F487E"/>
    <w:rsid w:val="006F4C5F"/>
    <w:rsid w:val="006F7255"/>
    <w:rsid w:val="006F7D4F"/>
    <w:rsid w:val="0070172D"/>
    <w:rsid w:val="007023E0"/>
    <w:rsid w:val="00703F09"/>
    <w:rsid w:val="0070415D"/>
    <w:rsid w:val="007045DD"/>
    <w:rsid w:val="00706B43"/>
    <w:rsid w:val="00706B48"/>
    <w:rsid w:val="007119D9"/>
    <w:rsid w:val="00712088"/>
    <w:rsid w:val="007168A3"/>
    <w:rsid w:val="00716B8E"/>
    <w:rsid w:val="00720467"/>
    <w:rsid w:val="00720BDB"/>
    <w:rsid w:val="00721A1C"/>
    <w:rsid w:val="00721B28"/>
    <w:rsid w:val="00722175"/>
    <w:rsid w:val="00723F22"/>
    <w:rsid w:val="00724ECD"/>
    <w:rsid w:val="0072576D"/>
    <w:rsid w:val="00725ED7"/>
    <w:rsid w:val="00727175"/>
    <w:rsid w:val="00731010"/>
    <w:rsid w:val="00731DCF"/>
    <w:rsid w:val="00731DD6"/>
    <w:rsid w:val="0073226F"/>
    <w:rsid w:val="00733222"/>
    <w:rsid w:val="00733AB3"/>
    <w:rsid w:val="00734CFE"/>
    <w:rsid w:val="00736F17"/>
    <w:rsid w:val="00737137"/>
    <w:rsid w:val="0073729C"/>
    <w:rsid w:val="007374B4"/>
    <w:rsid w:val="0073772A"/>
    <w:rsid w:val="00740D6C"/>
    <w:rsid w:val="007437FF"/>
    <w:rsid w:val="00743C26"/>
    <w:rsid w:val="00744305"/>
    <w:rsid w:val="00745037"/>
    <w:rsid w:val="00745A5A"/>
    <w:rsid w:val="00745C79"/>
    <w:rsid w:val="0075232A"/>
    <w:rsid w:val="00752EC2"/>
    <w:rsid w:val="00754E05"/>
    <w:rsid w:val="00756F97"/>
    <w:rsid w:val="007574A2"/>
    <w:rsid w:val="00760E0F"/>
    <w:rsid w:val="0076276D"/>
    <w:rsid w:val="00764D85"/>
    <w:rsid w:val="00764ED3"/>
    <w:rsid w:val="00765596"/>
    <w:rsid w:val="007674DA"/>
    <w:rsid w:val="00770176"/>
    <w:rsid w:val="00770CC7"/>
    <w:rsid w:val="007710CB"/>
    <w:rsid w:val="007721B1"/>
    <w:rsid w:val="007729C0"/>
    <w:rsid w:val="0077367E"/>
    <w:rsid w:val="007743D9"/>
    <w:rsid w:val="00774768"/>
    <w:rsid w:val="00774EFA"/>
    <w:rsid w:val="00774F3E"/>
    <w:rsid w:val="007778DB"/>
    <w:rsid w:val="00777EE6"/>
    <w:rsid w:val="00780069"/>
    <w:rsid w:val="00781186"/>
    <w:rsid w:val="00783B7E"/>
    <w:rsid w:val="00783CEA"/>
    <w:rsid w:val="0078421B"/>
    <w:rsid w:val="0078455E"/>
    <w:rsid w:val="007845AA"/>
    <w:rsid w:val="00784F2D"/>
    <w:rsid w:val="00785197"/>
    <w:rsid w:val="00785591"/>
    <w:rsid w:val="007858AE"/>
    <w:rsid w:val="007864AC"/>
    <w:rsid w:val="00787055"/>
    <w:rsid w:val="00787A01"/>
    <w:rsid w:val="00787FD5"/>
    <w:rsid w:val="00791D38"/>
    <w:rsid w:val="00793295"/>
    <w:rsid w:val="00793A12"/>
    <w:rsid w:val="00794C27"/>
    <w:rsid w:val="00797206"/>
    <w:rsid w:val="007A13B0"/>
    <w:rsid w:val="007A15A9"/>
    <w:rsid w:val="007A1EA4"/>
    <w:rsid w:val="007A469A"/>
    <w:rsid w:val="007A5713"/>
    <w:rsid w:val="007A6244"/>
    <w:rsid w:val="007B0415"/>
    <w:rsid w:val="007B193A"/>
    <w:rsid w:val="007B3E8A"/>
    <w:rsid w:val="007B48D5"/>
    <w:rsid w:val="007B4EBC"/>
    <w:rsid w:val="007B5178"/>
    <w:rsid w:val="007B571A"/>
    <w:rsid w:val="007B5751"/>
    <w:rsid w:val="007C065C"/>
    <w:rsid w:val="007C5B5E"/>
    <w:rsid w:val="007C65CE"/>
    <w:rsid w:val="007C728E"/>
    <w:rsid w:val="007C7816"/>
    <w:rsid w:val="007C7A6B"/>
    <w:rsid w:val="007D0E8F"/>
    <w:rsid w:val="007E12BE"/>
    <w:rsid w:val="007E13AF"/>
    <w:rsid w:val="007E3A03"/>
    <w:rsid w:val="007E3C49"/>
    <w:rsid w:val="007E40ED"/>
    <w:rsid w:val="007E540D"/>
    <w:rsid w:val="007E6961"/>
    <w:rsid w:val="007E6979"/>
    <w:rsid w:val="007E7149"/>
    <w:rsid w:val="007F021D"/>
    <w:rsid w:val="007F0346"/>
    <w:rsid w:val="007F2BC5"/>
    <w:rsid w:val="007F2C92"/>
    <w:rsid w:val="007F4876"/>
    <w:rsid w:val="007F5336"/>
    <w:rsid w:val="007F5452"/>
    <w:rsid w:val="007F5FD6"/>
    <w:rsid w:val="007F72AD"/>
    <w:rsid w:val="008004D7"/>
    <w:rsid w:val="008029C3"/>
    <w:rsid w:val="00802AC1"/>
    <w:rsid w:val="00803725"/>
    <w:rsid w:val="00803804"/>
    <w:rsid w:val="00804AF4"/>
    <w:rsid w:val="008050AD"/>
    <w:rsid w:val="00807B11"/>
    <w:rsid w:val="0081045B"/>
    <w:rsid w:val="00813117"/>
    <w:rsid w:val="00813502"/>
    <w:rsid w:val="00813836"/>
    <w:rsid w:val="00813D56"/>
    <w:rsid w:val="00814357"/>
    <w:rsid w:val="00814929"/>
    <w:rsid w:val="00815E89"/>
    <w:rsid w:val="008164F9"/>
    <w:rsid w:val="00821D77"/>
    <w:rsid w:val="008249A2"/>
    <w:rsid w:val="00826160"/>
    <w:rsid w:val="00827607"/>
    <w:rsid w:val="00827AF2"/>
    <w:rsid w:val="008317F5"/>
    <w:rsid w:val="00831EF4"/>
    <w:rsid w:val="00833A09"/>
    <w:rsid w:val="00834057"/>
    <w:rsid w:val="008363F6"/>
    <w:rsid w:val="00840930"/>
    <w:rsid w:val="00840C63"/>
    <w:rsid w:val="008418A8"/>
    <w:rsid w:val="00841ECF"/>
    <w:rsid w:val="008439C4"/>
    <w:rsid w:val="00844056"/>
    <w:rsid w:val="00846574"/>
    <w:rsid w:val="00846E35"/>
    <w:rsid w:val="00846F06"/>
    <w:rsid w:val="00846FF3"/>
    <w:rsid w:val="00853894"/>
    <w:rsid w:val="0085485F"/>
    <w:rsid w:val="00854885"/>
    <w:rsid w:val="00854CBB"/>
    <w:rsid w:val="008553FB"/>
    <w:rsid w:val="008556D4"/>
    <w:rsid w:val="008563A5"/>
    <w:rsid w:val="00857A3E"/>
    <w:rsid w:val="00857EEB"/>
    <w:rsid w:val="00860418"/>
    <w:rsid w:val="00860A47"/>
    <w:rsid w:val="008612B1"/>
    <w:rsid w:val="008626D9"/>
    <w:rsid w:val="0086363E"/>
    <w:rsid w:val="0086717E"/>
    <w:rsid w:val="008672A7"/>
    <w:rsid w:val="0086762E"/>
    <w:rsid w:val="0086777C"/>
    <w:rsid w:val="00867E87"/>
    <w:rsid w:val="00871B6E"/>
    <w:rsid w:val="00871FE0"/>
    <w:rsid w:val="00872D13"/>
    <w:rsid w:val="00876D41"/>
    <w:rsid w:val="008778FC"/>
    <w:rsid w:val="00877C13"/>
    <w:rsid w:val="00880693"/>
    <w:rsid w:val="00880D25"/>
    <w:rsid w:val="008820DE"/>
    <w:rsid w:val="00885A65"/>
    <w:rsid w:val="00886173"/>
    <w:rsid w:val="008868D4"/>
    <w:rsid w:val="0088697C"/>
    <w:rsid w:val="00887AE5"/>
    <w:rsid w:val="00887F15"/>
    <w:rsid w:val="00887FE6"/>
    <w:rsid w:val="008934E3"/>
    <w:rsid w:val="008948F4"/>
    <w:rsid w:val="008970F3"/>
    <w:rsid w:val="008A03CE"/>
    <w:rsid w:val="008A139D"/>
    <w:rsid w:val="008A1921"/>
    <w:rsid w:val="008A2436"/>
    <w:rsid w:val="008A285A"/>
    <w:rsid w:val="008A43D2"/>
    <w:rsid w:val="008A5026"/>
    <w:rsid w:val="008A787C"/>
    <w:rsid w:val="008B0AD7"/>
    <w:rsid w:val="008B16D5"/>
    <w:rsid w:val="008B1E49"/>
    <w:rsid w:val="008B1FF2"/>
    <w:rsid w:val="008B28CC"/>
    <w:rsid w:val="008B554B"/>
    <w:rsid w:val="008B5768"/>
    <w:rsid w:val="008B612B"/>
    <w:rsid w:val="008B6C47"/>
    <w:rsid w:val="008C0836"/>
    <w:rsid w:val="008C2376"/>
    <w:rsid w:val="008C41CD"/>
    <w:rsid w:val="008C4B43"/>
    <w:rsid w:val="008C7D93"/>
    <w:rsid w:val="008D27F7"/>
    <w:rsid w:val="008D4021"/>
    <w:rsid w:val="008D4AB0"/>
    <w:rsid w:val="008D6CAF"/>
    <w:rsid w:val="008D6ED8"/>
    <w:rsid w:val="008D769A"/>
    <w:rsid w:val="008E0FDF"/>
    <w:rsid w:val="008E1AB5"/>
    <w:rsid w:val="008E1F4D"/>
    <w:rsid w:val="008E3CB1"/>
    <w:rsid w:val="008E3F49"/>
    <w:rsid w:val="008E4D58"/>
    <w:rsid w:val="008E6DD9"/>
    <w:rsid w:val="008F09B4"/>
    <w:rsid w:val="008F1556"/>
    <w:rsid w:val="008F4365"/>
    <w:rsid w:val="008F74FC"/>
    <w:rsid w:val="0090057A"/>
    <w:rsid w:val="00901809"/>
    <w:rsid w:val="00902AD4"/>
    <w:rsid w:val="00904A5D"/>
    <w:rsid w:val="00904D9D"/>
    <w:rsid w:val="00905907"/>
    <w:rsid w:val="00905C8E"/>
    <w:rsid w:val="00906FA6"/>
    <w:rsid w:val="00910FBD"/>
    <w:rsid w:val="00912780"/>
    <w:rsid w:val="00912C15"/>
    <w:rsid w:val="00914D8F"/>
    <w:rsid w:val="0091542D"/>
    <w:rsid w:val="009170FD"/>
    <w:rsid w:val="009177AE"/>
    <w:rsid w:val="00922131"/>
    <w:rsid w:val="00922614"/>
    <w:rsid w:val="00923282"/>
    <w:rsid w:val="009235D8"/>
    <w:rsid w:val="00924D65"/>
    <w:rsid w:val="009256C7"/>
    <w:rsid w:val="00926AFC"/>
    <w:rsid w:val="00926D31"/>
    <w:rsid w:val="009279AB"/>
    <w:rsid w:val="00927B1A"/>
    <w:rsid w:val="00930204"/>
    <w:rsid w:val="009327CB"/>
    <w:rsid w:val="00932F33"/>
    <w:rsid w:val="00937C35"/>
    <w:rsid w:val="00940ED7"/>
    <w:rsid w:val="0094201E"/>
    <w:rsid w:val="009429EF"/>
    <w:rsid w:val="009432E9"/>
    <w:rsid w:val="00944A49"/>
    <w:rsid w:val="00945B9F"/>
    <w:rsid w:val="0094696D"/>
    <w:rsid w:val="00947D10"/>
    <w:rsid w:val="0095387D"/>
    <w:rsid w:val="009538E7"/>
    <w:rsid w:val="009547B2"/>
    <w:rsid w:val="009549C8"/>
    <w:rsid w:val="00954A7C"/>
    <w:rsid w:val="009551F3"/>
    <w:rsid w:val="00955B6E"/>
    <w:rsid w:val="0095693A"/>
    <w:rsid w:val="00963912"/>
    <w:rsid w:val="009651D1"/>
    <w:rsid w:val="00966261"/>
    <w:rsid w:val="00966398"/>
    <w:rsid w:val="00970AE7"/>
    <w:rsid w:val="009719FE"/>
    <w:rsid w:val="00972703"/>
    <w:rsid w:val="00972F19"/>
    <w:rsid w:val="00973616"/>
    <w:rsid w:val="00973E93"/>
    <w:rsid w:val="00975F9E"/>
    <w:rsid w:val="009761CD"/>
    <w:rsid w:val="00976F9A"/>
    <w:rsid w:val="0098033A"/>
    <w:rsid w:val="00982B81"/>
    <w:rsid w:val="0098501B"/>
    <w:rsid w:val="00987873"/>
    <w:rsid w:val="00990BB1"/>
    <w:rsid w:val="00992FD2"/>
    <w:rsid w:val="00994503"/>
    <w:rsid w:val="00995F0F"/>
    <w:rsid w:val="009968DE"/>
    <w:rsid w:val="00996B04"/>
    <w:rsid w:val="00997981"/>
    <w:rsid w:val="009A16B8"/>
    <w:rsid w:val="009A1B26"/>
    <w:rsid w:val="009A3106"/>
    <w:rsid w:val="009A3EC9"/>
    <w:rsid w:val="009A5B76"/>
    <w:rsid w:val="009A64AD"/>
    <w:rsid w:val="009B0299"/>
    <w:rsid w:val="009B09F1"/>
    <w:rsid w:val="009B1B98"/>
    <w:rsid w:val="009B23CC"/>
    <w:rsid w:val="009B24CD"/>
    <w:rsid w:val="009B29F5"/>
    <w:rsid w:val="009B4342"/>
    <w:rsid w:val="009B43BF"/>
    <w:rsid w:val="009B44CA"/>
    <w:rsid w:val="009B49E9"/>
    <w:rsid w:val="009B4D6B"/>
    <w:rsid w:val="009B75CD"/>
    <w:rsid w:val="009B7706"/>
    <w:rsid w:val="009C010A"/>
    <w:rsid w:val="009C03A2"/>
    <w:rsid w:val="009C211F"/>
    <w:rsid w:val="009C25B6"/>
    <w:rsid w:val="009C313F"/>
    <w:rsid w:val="009C3B63"/>
    <w:rsid w:val="009C409C"/>
    <w:rsid w:val="009C509D"/>
    <w:rsid w:val="009C5818"/>
    <w:rsid w:val="009C7B2F"/>
    <w:rsid w:val="009C7D61"/>
    <w:rsid w:val="009D0946"/>
    <w:rsid w:val="009D0BC8"/>
    <w:rsid w:val="009D1C84"/>
    <w:rsid w:val="009D220D"/>
    <w:rsid w:val="009D227D"/>
    <w:rsid w:val="009D4923"/>
    <w:rsid w:val="009D512D"/>
    <w:rsid w:val="009D6076"/>
    <w:rsid w:val="009D6B42"/>
    <w:rsid w:val="009D7EBA"/>
    <w:rsid w:val="009E0607"/>
    <w:rsid w:val="009E18B0"/>
    <w:rsid w:val="009E527E"/>
    <w:rsid w:val="009E68B8"/>
    <w:rsid w:val="009E736D"/>
    <w:rsid w:val="009E7585"/>
    <w:rsid w:val="009F0ED6"/>
    <w:rsid w:val="009F11D6"/>
    <w:rsid w:val="009F15CE"/>
    <w:rsid w:val="009F1BA6"/>
    <w:rsid w:val="009F4133"/>
    <w:rsid w:val="009F54A0"/>
    <w:rsid w:val="009F6185"/>
    <w:rsid w:val="009F6273"/>
    <w:rsid w:val="009F674F"/>
    <w:rsid w:val="009F749F"/>
    <w:rsid w:val="00A01452"/>
    <w:rsid w:val="00A01B8D"/>
    <w:rsid w:val="00A01DC3"/>
    <w:rsid w:val="00A027B7"/>
    <w:rsid w:val="00A043B4"/>
    <w:rsid w:val="00A04B37"/>
    <w:rsid w:val="00A0640B"/>
    <w:rsid w:val="00A0692F"/>
    <w:rsid w:val="00A07B0C"/>
    <w:rsid w:val="00A10A73"/>
    <w:rsid w:val="00A10FC5"/>
    <w:rsid w:val="00A127D6"/>
    <w:rsid w:val="00A13DC0"/>
    <w:rsid w:val="00A15E38"/>
    <w:rsid w:val="00A16E44"/>
    <w:rsid w:val="00A17968"/>
    <w:rsid w:val="00A20258"/>
    <w:rsid w:val="00A204DA"/>
    <w:rsid w:val="00A20B5E"/>
    <w:rsid w:val="00A211EA"/>
    <w:rsid w:val="00A2167C"/>
    <w:rsid w:val="00A226D5"/>
    <w:rsid w:val="00A22D94"/>
    <w:rsid w:val="00A23538"/>
    <w:rsid w:val="00A23F74"/>
    <w:rsid w:val="00A2446B"/>
    <w:rsid w:val="00A2447A"/>
    <w:rsid w:val="00A26248"/>
    <w:rsid w:val="00A32179"/>
    <w:rsid w:val="00A339A6"/>
    <w:rsid w:val="00A33A5C"/>
    <w:rsid w:val="00A34A2D"/>
    <w:rsid w:val="00A34DF7"/>
    <w:rsid w:val="00A3624A"/>
    <w:rsid w:val="00A362B3"/>
    <w:rsid w:val="00A37809"/>
    <w:rsid w:val="00A4021D"/>
    <w:rsid w:val="00A40E10"/>
    <w:rsid w:val="00A40F32"/>
    <w:rsid w:val="00A41718"/>
    <w:rsid w:val="00A4182A"/>
    <w:rsid w:val="00A41A84"/>
    <w:rsid w:val="00A42C53"/>
    <w:rsid w:val="00A430FF"/>
    <w:rsid w:val="00A43F2A"/>
    <w:rsid w:val="00A44B7F"/>
    <w:rsid w:val="00A45A0E"/>
    <w:rsid w:val="00A46556"/>
    <w:rsid w:val="00A46912"/>
    <w:rsid w:val="00A477BF"/>
    <w:rsid w:val="00A5249E"/>
    <w:rsid w:val="00A52C88"/>
    <w:rsid w:val="00A52DBB"/>
    <w:rsid w:val="00A54939"/>
    <w:rsid w:val="00A556BF"/>
    <w:rsid w:val="00A56C33"/>
    <w:rsid w:val="00A603C5"/>
    <w:rsid w:val="00A6152C"/>
    <w:rsid w:val="00A61D37"/>
    <w:rsid w:val="00A620C1"/>
    <w:rsid w:val="00A6224F"/>
    <w:rsid w:val="00A63EC7"/>
    <w:rsid w:val="00A6536D"/>
    <w:rsid w:val="00A67CE1"/>
    <w:rsid w:val="00A72656"/>
    <w:rsid w:val="00A73069"/>
    <w:rsid w:val="00A735DD"/>
    <w:rsid w:val="00A73F33"/>
    <w:rsid w:val="00A74690"/>
    <w:rsid w:val="00A807CA"/>
    <w:rsid w:val="00A81579"/>
    <w:rsid w:val="00A81C16"/>
    <w:rsid w:val="00A8281E"/>
    <w:rsid w:val="00A83CF0"/>
    <w:rsid w:val="00A840FD"/>
    <w:rsid w:val="00A84D8B"/>
    <w:rsid w:val="00A85191"/>
    <w:rsid w:val="00A856C1"/>
    <w:rsid w:val="00A858E0"/>
    <w:rsid w:val="00A87553"/>
    <w:rsid w:val="00A912C6"/>
    <w:rsid w:val="00A91788"/>
    <w:rsid w:val="00A934FF"/>
    <w:rsid w:val="00A94050"/>
    <w:rsid w:val="00A95758"/>
    <w:rsid w:val="00A960DA"/>
    <w:rsid w:val="00A96585"/>
    <w:rsid w:val="00A96BA8"/>
    <w:rsid w:val="00AA3172"/>
    <w:rsid w:val="00AA5152"/>
    <w:rsid w:val="00AA5175"/>
    <w:rsid w:val="00AA63C6"/>
    <w:rsid w:val="00AB27F7"/>
    <w:rsid w:val="00AB3A25"/>
    <w:rsid w:val="00AB5C73"/>
    <w:rsid w:val="00AB6201"/>
    <w:rsid w:val="00AB6525"/>
    <w:rsid w:val="00AB6F03"/>
    <w:rsid w:val="00AC0423"/>
    <w:rsid w:val="00AC07B3"/>
    <w:rsid w:val="00AC423A"/>
    <w:rsid w:val="00AC443C"/>
    <w:rsid w:val="00AC4CC6"/>
    <w:rsid w:val="00AC4FB5"/>
    <w:rsid w:val="00AC5FDB"/>
    <w:rsid w:val="00AC5FE1"/>
    <w:rsid w:val="00AC6696"/>
    <w:rsid w:val="00AC76A8"/>
    <w:rsid w:val="00AD01F0"/>
    <w:rsid w:val="00AD22B5"/>
    <w:rsid w:val="00AD2314"/>
    <w:rsid w:val="00AD2698"/>
    <w:rsid w:val="00AD3B0D"/>
    <w:rsid w:val="00AD5FD6"/>
    <w:rsid w:val="00AD6A88"/>
    <w:rsid w:val="00AD7592"/>
    <w:rsid w:val="00AD7B57"/>
    <w:rsid w:val="00AE036B"/>
    <w:rsid w:val="00AE0E59"/>
    <w:rsid w:val="00AE3A56"/>
    <w:rsid w:val="00AE5C1D"/>
    <w:rsid w:val="00AE5FC7"/>
    <w:rsid w:val="00AF0163"/>
    <w:rsid w:val="00AF04E1"/>
    <w:rsid w:val="00AF4060"/>
    <w:rsid w:val="00AF52C1"/>
    <w:rsid w:val="00AF5FA3"/>
    <w:rsid w:val="00AF6244"/>
    <w:rsid w:val="00AF6871"/>
    <w:rsid w:val="00B002F1"/>
    <w:rsid w:val="00B00C8C"/>
    <w:rsid w:val="00B010E6"/>
    <w:rsid w:val="00B01518"/>
    <w:rsid w:val="00B14675"/>
    <w:rsid w:val="00B16B90"/>
    <w:rsid w:val="00B17836"/>
    <w:rsid w:val="00B2035A"/>
    <w:rsid w:val="00B20883"/>
    <w:rsid w:val="00B2148B"/>
    <w:rsid w:val="00B2317A"/>
    <w:rsid w:val="00B2429A"/>
    <w:rsid w:val="00B25FAC"/>
    <w:rsid w:val="00B26624"/>
    <w:rsid w:val="00B26BDB"/>
    <w:rsid w:val="00B33051"/>
    <w:rsid w:val="00B34AC9"/>
    <w:rsid w:val="00B34BD9"/>
    <w:rsid w:val="00B34C91"/>
    <w:rsid w:val="00B35984"/>
    <w:rsid w:val="00B35B07"/>
    <w:rsid w:val="00B3648B"/>
    <w:rsid w:val="00B37461"/>
    <w:rsid w:val="00B40F4E"/>
    <w:rsid w:val="00B41D42"/>
    <w:rsid w:val="00B436C1"/>
    <w:rsid w:val="00B43ED8"/>
    <w:rsid w:val="00B45462"/>
    <w:rsid w:val="00B455D9"/>
    <w:rsid w:val="00B45BA5"/>
    <w:rsid w:val="00B47B32"/>
    <w:rsid w:val="00B52D0A"/>
    <w:rsid w:val="00B55563"/>
    <w:rsid w:val="00B56EF3"/>
    <w:rsid w:val="00B618F7"/>
    <w:rsid w:val="00B6217D"/>
    <w:rsid w:val="00B625C9"/>
    <w:rsid w:val="00B63BA0"/>
    <w:rsid w:val="00B64510"/>
    <w:rsid w:val="00B65D7B"/>
    <w:rsid w:val="00B664EF"/>
    <w:rsid w:val="00B71750"/>
    <w:rsid w:val="00B73280"/>
    <w:rsid w:val="00B7424C"/>
    <w:rsid w:val="00B759CB"/>
    <w:rsid w:val="00B80699"/>
    <w:rsid w:val="00B81688"/>
    <w:rsid w:val="00B82DA7"/>
    <w:rsid w:val="00B84583"/>
    <w:rsid w:val="00B85649"/>
    <w:rsid w:val="00B85882"/>
    <w:rsid w:val="00B85899"/>
    <w:rsid w:val="00B870D7"/>
    <w:rsid w:val="00B877BC"/>
    <w:rsid w:val="00B87C0D"/>
    <w:rsid w:val="00B87CBF"/>
    <w:rsid w:val="00B906D7"/>
    <w:rsid w:val="00B907C1"/>
    <w:rsid w:val="00B924C6"/>
    <w:rsid w:val="00B93DDA"/>
    <w:rsid w:val="00B94480"/>
    <w:rsid w:val="00B97099"/>
    <w:rsid w:val="00BA04DB"/>
    <w:rsid w:val="00BA058F"/>
    <w:rsid w:val="00BA06FF"/>
    <w:rsid w:val="00BA11CE"/>
    <w:rsid w:val="00BA2632"/>
    <w:rsid w:val="00BA3E7B"/>
    <w:rsid w:val="00BA3FFD"/>
    <w:rsid w:val="00BA6805"/>
    <w:rsid w:val="00BA7258"/>
    <w:rsid w:val="00BB0598"/>
    <w:rsid w:val="00BB066C"/>
    <w:rsid w:val="00BB1017"/>
    <w:rsid w:val="00BB1759"/>
    <w:rsid w:val="00BB1FCF"/>
    <w:rsid w:val="00BB289F"/>
    <w:rsid w:val="00BB3063"/>
    <w:rsid w:val="00BB3132"/>
    <w:rsid w:val="00BB40C8"/>
    <w:rsid w:val="00BB51D0"/>
    <w:rsid w:val="00BB56AB"/>
    <w:rsid w:val="00BB5C19"/>
    <w:rsid w:val="00BC1609"/>
    <w:rsid w:val="00BC225C"/>
    <w:rsid w:val="00BC43A9"/>
    <w:rsid w:val="00BC6DF5"/>
    <w:rsid w:val="00BD1F6B"/>
    <w:rsid w:val="00BD5C6B"/>
    <w:rsid w:val="00BD717E"/>
    <w:rsid w:val="00BE1C0C"/>
    <w:rsid w:val="00BE3A38"/>
    <w:rsid w:val="00BE7034"/>
    <w:rsid w:val="00BE7352"/>
    <w:rsid w:val="00BE747D"/>
    <w:rsid w:val="00BF163C"/>
    <w:rsid w:val="00BF1A3C"/>
    <w:rsid w:val="00BF1BBA"/>
    <w:rsid w:val="00BF2339"/>
    <w:rsid w:val="00BF2447"/>
    <w:rsid w:val="00BF31CC"/>
    <w:rsid w:val="00BF352C"/>
    <w:rsid w:val="00BF3AE8"/>
    <w:rsid w:val="00BF3E9B"/>
    <w:rsid w:val="00BF43FB"/>
    <w:rsid w:val="00BF5722"/>
    <w:rsid w:val="00BF6539"/>
    <w:rsid w:val="00C00027"/>
    <w:rsid w:val="00C00F62"/>
    <w:rsid w:val="00C012C1"/>
    <w:rsid w:val="00C029D8"/>
    <w:rsid w:val="00C02C8C"/>
    <w:rsid w:val="00C038BD"/>
    <w:rsid w:val="00C054E2"/>
    <w:rsid w:val="00C05524"/>
    <w:rsid w:val="00C05BC3"/>
    <w:rsid w:val="00C06280"/>
    <w:rsid w:val="00C062E3"/>
    <w:rsid w:val="00C07B84"/>
    <w:rsid w:val="00C106D8"/>
    <w:rsid w:val="00C11B36"/>
    <w:rsid w:val="00C11C8E"/>
    <w:rsid w:val="00C1231F"/>
    <w:rsid w:val="00C124E3"/>
    <w:rsid w:val="00C135E6"/>
    <w:rsid w:val="00C14FB7"/>
    <w:rsid w:val="00C1712C"/>
    <w:rsid w:val="00C17276"/>
    <w:rsid w:val="00C23CD7"/>
    <w:rsid w:val="00C24D21"/>
    <w:rsid w:val="00C26224"/>
    <w:rsid w:val="00C276F0"/>
    <w:rsid w:val="00C31FB2"/>
    <w:rsid w:val="00C32412"/>
    <w:rsid w:val="00C34AE4"/>
    <w:rsid w:val="00C35531"/>
    <w:rsid w:val="00C355B2"/>
    <w:rsid w:val="00C37179"/>
    <w:rsid w:val="00C371FB"/>
    <w:rsid w:val="00C4033B"/>
    <w:rsid w:val="00C41848"/>
    <w:rsid w:val="00C421AA"/>
    <w:rsid w:val="00C45E80"/>
    <w:rsid w:val="00C46A3F"/>
    <w:rsid w:val="00C46D2A"/>
    <w:rsid w:val="00C46F24"/>
    <w:rsid w:val="00C475BE"/>
    <w:rsid w:val="00C506A2"/>
    <w:rsid w:val="00C5166C"/>
    <w:rsid w:val="00C51ACE"/>
    <w:rsid w:val="00C51FCA"/>
    <w:rsid w:val="00C52A0B"/>
    <w:rsid w:val="00C54007"/>
    <w:rsid w:val="00C56A30"/>
    <w:rsid w:val="00C57E77"/>
    <w:rsid w:val="00C605EE"/>
    <w:rsid w:val="00C6196C"/>
    <w:rsid w:val="00C62AC9"/>
    <w:rsid w:val="00C632F8"/>
    <w:rsid w:val="00C6353C"/>
    <w:rsid w:val="00C63B4F"/>
    <w:rsid w:val="00C6478C"/>
    <w:rsid w:val="00C6529D"/>
    <w:rsid w:val="00C65BA1"/>
    <w:rsid w:val="00C706C4"/>
    <w:rsid w:val="00C719A5"/>
    <w:rsid w:val="00C71AF9"/>
    <w:rsid w:val="00C72232"/>
    <w:rsid w:val="00C73581"/>
    <w:rsid w:val="00C7519B"/>
    <w:rsid w:val="00C754F5"/>
    <w:rsid w:val="00C758AD"/>
    <w:rsid w:val="00C76385"/>
    <w:rsid w:val="00C84D74"/>
    <w:rsid w:val="00C856EB"/>
    <w:rsid w:val="00C85847"/>
    <w:rsid w:val="00C865D9"/>
    <w:rsid w:val="00C87144"/>
    <w:rsid w:val="00C87B2C"/>
    <w:rsid w:val="00C906A0"/>
    <w:rsid w:val="00C93928"/>
    <w:rsid w:val="00C93A49"/>
    <w:rsid w:val="00C95EA9"/>
    <w:rsid w:val="00C96293"/>
    <w:rsid w:val="00C971A0"/>
    <w:rsid w:val="00C97CB2"/>
    <w:rsid w:val="00CA0A6F"/>
    <w:rsid w:val="00CA3662"/>
    <w:rsid w:val="00CA461C"/>
    <w:rsid w:val="00CA47DC"/>
    <w:rsid w:val="00CA58C5"/>
    <w:rsid w:val="00CA5F2B"/>
    <w:rsid w:val="00CA6580"/>
    <w:rsid w:val="00CB084B"/>
    <w:rsid w:val="00CB1FAD"/>
    <w:rsid w:val="00CB2815"/>
    <w:rsid w:val="00CB31C2"/>
    <w:rsid w:val="00CB4AD2"/>
    <w:rsid w:val="00CB5C28"/>
    <w:rsid w:val="00CB61A8"/>
    <w:rsid w:val="00CC023E"/>
    <w:rsid w:val="00CC266C"/>
    <w:rsid w:val="00CC27C6"/>
    <w:rsid w:val="00CC3481"/>
    <w:rsid w:val="00CC377D"/>
    <w:rsid w:val="00CC50FA"/>
    <w:rsid w:val="00CC5FA2"/>
    <w:rsid w:val="00CC6508"/>
    <w:rsid w:val="00CC6ABB"/>
    <w:rsid w:val="00CD1721"/>
    <w:rsid w:val="00CD2060"/>
    <w:rsid w:val="00CD259C"/>
    <w:rsid w:val="00CD28F5"/>
    <w:rsid w:val="00CD2F42"/>
    <w:rsid w:val="00CD3B89"/>
    <w:rsid w:val="00CD43DD"/>
    <w:rsid w:val="00CD573F"/>
    <w:rsid w:val="00CD624B"/>
    <w:rsid w:val="00CD7E18"/>
    <w:rsid w:val="00CE0384"/>
    <w:rsid w:val="00CE5BEE"/>
    <w:rsid w:val="00CE772E"/>
    <w:rsid w:val="00CF072C"/>
    <w:rsid w:val="00CF3412"/>
    <w:rsid w:val="00CF43AA"/>
    <w:rsid w:val="00CF5BFA"/>
    <w:rsid w:val="00CF6A36"/>
    <w:rsid w:val="00CF7014"/>
    <w:rsid w:val="00CF792C"/>
    <w:rsid w:val="00D0096C"/>
    <w:rsid w:val="00D01365"/>
    <w:rsid w:val="00D02A0C"/>
    <w:rsid w:val="00D02A8F"/>
    <w:rsid w:val="00D03DD9"/>
    <w:rsid w:val="00D03FF4"/>
    <w:rsid w:val="00D063DF"/>
    <w:rsid w:val="00D10D4F"/>
    <w:rsid w:val="00D12E2A"/>
    <w:rsid w:val="00D13A63"/>
    <w:rsid w:val="00D14249"/>
    <w:rsid w:val="00D147D4"/>
    <w:rsid w:val="00D1595B"/>
    <w:rsid w:val="00D15A42"/>
    <w:rsid w:val="00D16386"/>
    <w:rsid w:val="00D17F04"/>
    <w:rsid w:val="00D17F66"/>
    <w:rsid w:val="00D17F6B"/>
    <w:rsid w:val="00D20F81"/>
    <w:rsid w:val="00D240B6"/>
    <w:rsid w:val="00D2417C"/>
    <w:rsid w:val="00D26370"/>
    <w:rsid w:val="00D2747C"/>
    <w:rsid w:val="00D303C1"/>
    <w:rsid w:val="00D3180B"/>
    <w:rsid w:val="00D32A2E"/>
    <w:rsid w:val="00D3324A"/>
    <w:rsid w:val="00D332AE"/>
    <w:rsid w:val="00D33A8A"/>
    <w:rsid w:val="00D3406D"/>
    <w:rsid w:val="00D34BF6"/>
    <w:rsid w:val="00D36B45"/>
    <w:rsid w:val="00D36EDF"/>
    <w:rsid w:val="00D40286"/>
    <w:rsid w:val="00D40BB6"/>
    <w:rsid w:val="00D424BE"/>
    <w:rsid w:val="00D42C16"/>
    <w:rsid w:val="00D44A6C"/>
    <w:rsid w:val="00D4590C"/>
    <w:rsid w:val="00D45948"/>
    <w:rsid w:val="00D4671C"/>
    <w:rsid w:val="00D47912"/>
    <w:rsid w:val="00D47E88"/>
    <w:rsid w:val="00D503AA"/>
    <w:rsid w:val="00D50ABA"/>
    <w:rsid w:val="00D51BC2"/>
    <w:rsid w:val="00D51C0A"/>
    <w:rsid w:val="00D5347B"/>
    <w:rsid w:val="00D5581F"/>
    <w:rsid w:val="00D55CCB"/>
    <w:rsid w:val="00D5610E"/>
    <w:rsid w:val="00D603BC"/>
    <w:rsid w:val="00D60633"/>
    <w:rsid w:val="00D6315E"/>
    <w:rsid w:val="00D64310"/>
    <w:rsid w:val="00D67BCE"/>
    <w:rsid w:val="00D70739"/>
    <w:rsid w:val="00D723DA"/>
    <w:rsid w:val="00D72A8D"/>
    <w:rsid w:val="00D733FF"/>
    <w:rsid w:val="00D74B43"/>
    <w:rsid w:val="00D77E6C"/>
    <w:rsid w:val="00D801CA"/>
    <w:rsid w:val="00D83243"/>
    <w:rsid w:val="00D910AD"/>
    <w:rsid w:val="00D91568"/>
    <w:rsid w:val="00D92822"/>
    <w:rsid w:val="00D944C9"/>
    <w:rsid w:val="00D96C84"/>
    <w:rsid w:val="00D97E19"/>
    <w:rsid w:val="00DA008C"/>
    <w:rsid w:val="00DA0B5F"/>
    <w:rsid w:val="00DA294B"/>
    <w:rsid w:val="00DA36B8"/>
    <w:rsid w:val="00DA497B"/>
    <w:rsid w:val="00DA63AA"/>
    <w:rsid w:val="00DB1D44"/>
    <w:rsid w:val="00DC1A9E"/>
    <w:rsid w:val="00DC2C34"/>
    <w:rsid w:val="00DC433F"/>
    <w:rsid w:val="00DC6AEC"/>
    <w:rsid w:val="00DD1C86"/>
    <w:rsid w:val="00DD2CBF"/>
    <w:rsid w:val="00DD54ED"/>
    <w:rsid w:val="00DD7034"/>
    <w:rsid w:val="00DD77D6"/>
    <w:rsid w:val="00DE0328"/>
    <w:rsid w:val="00DE0C4C"/>
    <w:rsid w:val="00DE16B3"/>
    <w:rsid w:val="00DE29CD"/>
    <w:rsid w:val="00DE4CB0"/>
    <w:rsid w:val="00DE4D7C"/>
    <w:rsid w:val="00DE5282"/>
    <w:rsid w:val="00DE5997"/>
    <w:rsid w:val="00DE662A"/>
    <w:rsid w:val="00DE67F7"/>
    <w:rsid w:val="00DE6E06"/>
    <w:rsid w:val="00DE6FBE"/>
    <w:rsid w:val="00DF01FD"/>
    <w:rsid w:val="00DF0456"/>
    <w:rsid w:val="00DF0C53"/>
    <w:rsid w:val="00DF1E89"/>
    <w:rsid w:val="00DF271B"/>
    <w:rsid w:val="00DF3AB0"/>
    <w:rsid w:val="00DF4ED8"/>
    <w:rsid w:val="00DF504B"/>
    <w:rsid w:val="00DF5914"/>
    <w:rsid w:val="00DF5D65"/>
    <w:rsid w:val="00DF5E07"/>
    <w:rsid w:val="00DF6273"/>
    <w:rsid w:val="00E00AA6"/>
    <w:rsid w:val="00E00D4A"/>
    <w:rsid w:val="00E03766"/>
    <w:rsid w:val="00E04A5F"/>
    <w:rsid w:val="00E04D2C"/>
    <w:rsid w:val="00E056F6"/>
    <w:rsid w:val="00E05F93"/>
    <w:rsid w:val="00E05FBA"/>
    <w:rsid w:val="00E0698D"/>
    <w:rsid w:val="00E07326"/>
    <w:rsid w:val="00E1046B"/>
    <w:rsid w:val="00E108F3"/>
    <w:rsid w:val="00E10DE0"/>
    <w:rsid w:val="00E12008"/>
    <w:rsid w:val="00E12C4E"/>
    <w:rsid w:val="00E134A1"/>
    <w:rsid w:val="00E14D52"/>
    <w:rsid w:val="00E15187"/>
    <w:rsid w:val="00E17154"/>
    <w:rsid w:val="00E206E2"/>
    <w:rsid w:val="00E20D0B"/>
    <w:rsid w:val="00E20F12"/>
    <w:rsid w:val="00E21530"/>
    <w:rsid w:val="00E21D80"/>
    <w:rsid w:val="00E231B9"/>
    <w:rsid w:val="00E238DA"/>
    <w:rsid w:val="00E239E4"/>
    <w:rsid w:val="00E25278"/>
    <w:rsid w:val="00E25EF4"/>
    <w:rsid w:val="00E263CC"/>
    <w:rsid w:val="00E26945"/>
    <w:rsid w:val="00E27679"/>
    <w:rsid w:val="00E30040"/>
    <w:rsid w:val="00E30315"/>
    <w:rsid w:val="00E324C6"/>
    <w:rsid w:val="00E344A6"/>
    <w:rsid w:val="00E34CE9"/>
    <w:rsid w:val="00E366C0"/>
    <w:rsid w:val="00E36A47"/>
    <w:rsid w:val="00E37512"/>
    <w:rsid w:val="00E37687"/>
    <w:rsid w:val="00E4056E"/>
    <w:rsid w:val="00E40A80"/>
    <w:rsid w:val="00E42000"/>
    <w:rsid w:val="00E42B51"/>
    <w:rsid w:val="00E434C6"/>
    <w:rsid w:val="00E43E9E"/>
    <w:rsid w:val="00E454C1"/>
    <w:rsid w:val="00E46045"/>
    <w:rsid w:val="00E462F7"/>
    <w:rsid w:val="00E477F9"/>
    <w:rsid w:val="00E501C7"/>
    <w:rsid w:val="00E5031D"/>
    <w:rsid w:val="00E51743"/>
    <w:rsid w:val="00E5215B"/>
    <w:rsid w:val="00E529C2"/>
    <w:rsid w:val="00E5354B"/>
    <w:rsid w:val="00E5410D"/>
    <w:rsid w:val="00E5492A"/>
    <w:rsid w:val="00E54FC1"/>
    <w:rsid w:val="00E55A80"/>
    <w:rsid w:val="00E55FA3"/>
    <w:rsid w:val="00E60395"/>
    <w:rsid w:val="00E61A85"/>
    <w:rsid w:val="00E61CF4"/>
    <w:rsid w:val="00E629AD"/>
    <w:rsid w:val="00E636E9"/>
    <w:rsid w:val="00E63A98"/>
    <w:rsid w:val="00E65B0E"/>
    <w:rsid w:val="00E6702D"/>
    <w:rsid w:val="00E67569"/>
    <w:rsid w:val="00E6757F"/>
    <w:rsid w:val="00E70315"/>
    <w:rsid w:val="00E70852"/>
    <w:rsid w:val="00E70FE7"/>
    <w:rsid w:val="00E71786"/>
    <w:rsid w:val="00E72041"/>
    <w:rsid w:val="00E76A1F"/>
    <w:rsid w:val="00E800B4"/>
    <w:rsid w:val="00E81655"/>
    <w:rsid w:val="00E81B0B"/>
    <w:rsid w:val="00E82DF8"/>
    <w:rsid w:val="00E85D73"/>
    <w:rsid w:val="00E90FA7"/>
    <w:rsid w:val="00E917E3"/>
    <w:rsid w:val="00E91DEB"/>
    <w:rsid w:val="00E91E03"/>
    <w:rsid w:val="00E935A3"/>
    <w:rsid w:val="00E9632A"/>
    <w:rsid w:val="00E975F6"/>
    <w:rsid w:val="00EA0F64"/>
    <w:rsid w:val="00EA38E7"/>
    <w:rsid w:val="00EA396F"/>
    <w:rsid w:val="00EA4010"/>
    <w:rsid w:val="00EA4012"/>
    <w:rsid w:val="00EA413B"/>
    <w:rsid w:val="00EA79CB"/>
    <w:rsid w:val="00EB0592"/>
    <w:rsid w:val="00EB176E"/>
    <w:rsid w:val="00EB2983"/>
    <w:rsid w:val="00EB2D4A"/>
    <w:rsid w:val="00EB4D17"/>
    <w:rsid w:val="00EB64AA"/>
    <w:rsid w:val="00EB6A2C"/>
    <w:rsid w:val="00EB77D5"/>
    <w:rsid w:val="00EC4042"/>
    <w:rsid w:val="00EC5D61"/>
    <w:rsid w:val="00ED0734"/>
    <w:rsid w:val="00ED1411"/>
    <w:rsid w:val="00ED167D"/>
    <w:rsid w:val="00ED2311"/>
    <w:rsid w:val="00ED2FD3"/>
    <w:rsid w:val="00ED307F"/>
    <w:rsid w:val="00ED3259"/>
    <w:rsid w:val="00ED3B22"/>
    <w:rsid w:val="00ED4F4C"/>
    <w:rsid w:val="00ED523F"/>
    <w:rsid w:val="00ED7425"/>
    <w:rsid w:val="00ED744C"/>
    <w:rsid w:val="00ED7EB0"/>
    <w:rsid w:val="00EE0187"/>
    <w:rsid w:val="00EE05B8"/>
    <w:rsid w:val="00EE0877"/>
    <w:rsid w:val="00EE1F36"/>
    <w:rsid w:val="00EE27F9"/>
    <w:rsid w:val="00EE3A33"/>
    <w:rsid w:val="00EE5189"/>
    <w:rsid w:val="00EE51E8"/>
    <w:rsid w:val="00EE56F3"/>
    <w:rsid w:val="00EE5F60"/>
    <w:rsid w:val="00EE6235"/>
    <w:rsid w:val="00EE63F6"/>
    <w:rsid w:val="00EF0425"/>
    <w:rsid w:val="00EF07C5"/>
    <w:rsid w:val="00EF11BB"/>
    <w:rsid w:val="00EF1491"/>
    <w:rsid w:val="00EF2B23"/>
    <w:rsid w:val="00EF3416"/>
    <w:rsid w:val="00EF3A90"/>
    <w:rsid w:val="00EF3ED5"/>
    <w:rsid w:val="00EF6505"/>
    <w:rsid w:val="00EF77FE"/>
    <w:rsid w:val="00F005AD"/>
    <w:rsid w:val="00F0166F"/>
    <w:rsid w:val="00F037F8"/>
    <w:rsid w:val="00F0426D"/>
    <w:rsid w:val="00F04605"/>
    <w:rsid w:val="00F0546C"/>
    <w:rsid w:val="00F055AF"/>
    <w:rsid w:val="00F063FE"/>
    <w:rsid w:val="00F06A76"/>
    <w:rsid w:val="00F07B5D"/>
    <w:rsid w:val="00F10C1D"/>
    <w:rsid w:val="00F12B74"/>
    <w:rsid w:val="00F12EAC"/>
    <w:rsid w:val="00F164BE"/>
    <w:rsid w:val="00F16743"/>
    <w:rsid w:val="00F17152"/>
    <w:rsid w:val="00F1758A"/>
    <w:rsid w:val="00F22202"/>
    <w:rsid w:val="00F242CD"/>
    <w:rsid w:val="00F24B92"/>
    <w:rsid w:val="00F25359"/>
    <w:rsid w:val="00F253F6"/>
    <w:rsid w:val="00F25DF8"/>
    <w:rsid w:val="00F268D7"/>
    <w:rsid w:val="00F30332"/>
    <w:rsid w:val="00F31068"/>
    <w:rsid w:val="00F3294E"/>
    <w:rsid w:val="00F353A4"/>
    <w:rsid w:val="00F370FB"/>
    <w:rsid w:val="00F37501"/>
    <w:rsid w:val="00F37502"/>
    <w:rsid w:val="00F407C8"/>
    <w:rsid w:val="00F42408"/>
    <w:rsid w:val="00F42AF5"/>
    <w:rsid w:val="00F43958"/>
    <w:rsid w:val="00F43B5E"/>
    <w:rsid w:val="00F442EE"/>
    <w:rsid w:val="00F44973"/>
    <w:rsid w:val="00F47848"/>
    <w:rsid w:val="00F50E90"/>
    <w:rsid w:val="00F526D6"/>
    <w:rsid w:val="00F54135"/>
    <w:rsid w:val="00F5425D"/>
    <w:rsid w:val="00F548EE"/>
    <w:rsid w:val="00F559FF"/>
    <w:rsid w:val="00F60A44"/>
    <w:rsid w:val="00F62D7C"/>
    <w:rsid w:val="00F6356C"/>
    <w:rsid w:val="00F638E1"/>
    <w:rsid w:val="00F6410F"/>
    <w:rsid w:val="00F65B58"/>
    <w:rsid w:val="00F66385"/>
    <w:rsid w:val="00F66CA3"/>
    <w:rsid w:val="00F72F7D"/>
    <w:rsid w:val="00F7343E"/>
    <w:rsid w:val="00F736DE"/>
    <w:rsid w:val="00F73931"/>
    <w:rsid w:val="00F80CFE"/>
    <w:rsid w:val="00F81174"/>
    <w:rsid w:val="00F81AA4"/>
    <w:rsid w:val="00F828F6"/>
    <w:rsid w:val="00F83656"/>
    <w:rsid w:val="00F838F3"/>
    <w:rsid w:val="00F84774"/>
    <w:rsid w:val="00F8500E"/>
    <w:rsid w:val="00F85024"/>
    <w:rsid w:val="00F85437"/>
    <w:rsid w:val="00F855F4"/>
    <w:rsid w:val="00F861FD"/>
    <w:rsid w:val="00F866F7"/>
    <w:rsid w:val="00F86915"/>
    <w:rsid w:val="00F90FE0"/>
    <w:rsid w:val="00F91570"/>
    <w:rsid w:val="00F9184B"/>
    <w:rsid w:val="00F91961"/>
    <w:rsid w:val="00F91EC4"/>
    <w:rsid w:val="00F92F39"/>
    <w:rsid w:val="00F94609"/>
    <w:rsid w:val="00F95B53"/>
    <w:rsid w:val="00F973EE"/>
    <w:rsid w:val="00F973F0"/>
    <w:rsid w:val="00FA28BD"/>
    <w:rsid w:val="00FA2B4F"/>
    <w:rsid w:val="00FA3A02"/>
    <w:rsid w:val="00FA3E30"/>
    <w:rsid w:val="00FA4436"/>
    <w:rsid w:val="00FA7281"/>
    <w:rsid w:val="00FA7C09"/>
    <w:rsid w:val="00FB0926"/>
    <w:rsid w:val="00FB13EE"/>
    <w:rsid w:val="00FB4643"/>
    <w:rsid w:val="00FB55D2"/>
    <w:rsid w:val="00FB5A76"/>
    <w:rsid w:val="00FB7C81"/>
    <w:rsid w:val="00FC0720"/>
    <w:rsid w:val="00FC0D2D"/>
    <w:rsid w:val="00FC0E0E"/>
    <w:rsid w:val="00FC333E"/>
    <w:rsid w:val="00FC55A5"/>
    <w:rsid w:val="00FD00C3"/>
    <w:rsid w:val="00FD057E"/>
    <w:rsid w:val="00FD185C"/>
    <w:rsid w:val="00FD44BA"/>
    <w:rsid w:val="00FD4F87"/>
    <w:rsid w:val="00FD508B"/>
    <w:rsid w:val="00FD55E5"/>
    <w:rsid w:val="00FD62FE"/>
    <w:rsid w:val="00FD6822"/>
    <w:rsid w:val="00FD6E5A"/>
    <w:rsid w:val="00FD7E0D"/>
    <w:rsid w:val="00FE0D3D"/>
    <w:rsid w:val="00FE289D"/>
    <w:rsid w:val="00FE4BA1"/>
    <w:rsid w:val="00FE4D2F"/>
    <w:rsid w:val="00FE5311"/>
    <w:rsid w:val="00FE5AF0"/>
    <w:rsid w:val="00FE5C17"/>
    <w:rsid w:val="00FE6152"/>
    <w:rsid w:val="00FE7772"/>
    <w:rsid w:val="00FF1B30"/>
    <w:rsid w:val="00FF25C1"/>
    <w:rsid w:val="00FF26C4"/>
    <w:rsid w:val="00FF3160"/>
    <w:rsid w:val="00FF33D9"/>
    <w:rsid w:val="00FF625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69,#5f5f5f,#52566c,#495e75,#486876,#4e6170"/>
    </o:shapedefaults>
    <o:shapelayout v:ext="edit">
      <o:idmap v:ext="edit" data="1"/>
    </o:shapelayout>
  </w:shapeDefaults>
  <w:decimalSymbol w:val=","/>
  <w:listSeparator w:val=";"/>
  <w14:docId w14:val="3BD75038"/>
  <w15:docId w15:val="{58257118-542C-4B5E-B9F2-D9F80E24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5B53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CA58C5"/>
    <w:pPr>
      <w:keepNext/>
      <w:pageBreakBefore/>
      <w:pBdr>
        <w:top w:val="single" w:sz="4" w:space="1" w:color="auto"/>
        <w:bottom w:val="single" w:sz="4" w:space="1" w:color="auto"/>
      </w:pBdr>
      <w:shd w:val="clear" w:color="auto" w:fill="E0E0E0"/>
      <w:tabs>
        <w:tab w:val="left" w:pos="284"/>
      </w:tabs>
      <w:spacing w:before="60" w:after="120"/>
      <w:jc w:val="both"/>
      <w:outlineLvl w:val="0"/>
    </w:pPr>
    <w:rPr>
      <w:rFonts w:asciiTheme="minorHAnsi" w:hAnsiTheme="minorHAnsi" w:cstheme="minorHAnsi"/>
      <w:b/>
      <w:bCs/>
      <w:kern w:val="32"/>
      <w:sz w:val="22"/>
      <w:szCs w:val="20"/>
      <w:lang w:val="en-GB" w:eastAsia="en-US"/>
    </w:rPr>
  </w:style>
  <w:style w:type="paragraph" w:styleId="Heading2">
    <w:name w:val="heading 2"/>
    <w:basedOn w:val="Normal"/>
    <w:next w:val="Normal"/>
    <w:autoRedefine/>
    <w:qFormat/>
    <w:rsid w:val="00155B74"/>
    <w:pPr>
      <w:keepNext/>
      <w:spacing w:before="120" w:after="60"/>
      <w:ind w:left="680" w:hanging="680"/>
      <w:jc w:val="center"/>
      <w:outlineLvl w:val="1"/>
    </w:pPr>
    <w:rPr>
      <w:rFonts w:ascii="Arial" w:hAnsi="Arial" w:cs="Arial"/>
      <w:b/>
      <w:bCs/>
      <w:iCs/>
      <w:sz w:val="28"/>
      <w:szCs w:val="28"/>
      <w:u w:val="single"/>
      <w:lang w:val="en-GB" w:eastAsia="en-US"/>
    </w:rPr>
  </w:style>
  <w:style w:type="paragraph" w:styleId="Heading3">
    <w:name w:val="heading 3"/>
    <w:basedOn w:val="Normal"/>
    <w:next w:val="Normal"/>
    <w:autoRedefine/>
    <w:qFormat/>
    <w:rsid w:val="00BD717E"/>
    <w:pPr>
      <w:keepNext/>
      <w:spacing w:before="120" w:after="60"/>
      <w:ind w:left="425"/>
      <w:jc w:val="both"/>
      <w:outlineLvl w:val="2"/>
    </w:pPr>
    <w:rPr>
      <w:rFonts w:ascii="Arial" w:hAnsi="Arial" w:cs="Arial"/>
      <w:b/>
      <w:bCs/>
      <w:sz w:val="20"/>
      <w:szCs w:val="26"/>
      <w:lang w:val="en-GB" w:eastAsia="en-US"/>
    </w:rPr>
  </w:style>
  <w:style w:type="paragraph" w:styleId="Heading5">
    <w:name w:val="heading 5"/>
    <w:basedOn w:val="Normal"/>
    <w:next w:val="Normal"/>
    <w:qFormat/>
    <w:rsid w:val="00A07B0C"/>
    <w:pPr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val="en-GB" w:eastAsia="en-US"/>
    </w:rPr>
  </w:style>
  <w:style w:type="paragraph" w:styleId="Heading9">
    <w:name w:val="heading 9"/>
    <w:basedOn w:val="Normal"/>
    <w:next w:val="Normal"/>
    <w:qFormat/>
    <w:rsid w:val="00A07B0C"/>
    <w:pPr>
      <w:spacing w:before="240" w:after="60"/>
      <w:jc w:val="both"/>
      <w:outlineLvl w:val="8"/>
    </w:pPr>
    <w:rPr>
      <w:rFonts w:ascii="Arial" w:hAnsi="Arial" w:cs="Arial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549C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49C8"/>
  </w:style>
  <w:style w:type="paragraph" w:styleId="BalloonText">
    <w:name w:val="Balloon Text"/>
    <w:basedOn w:val="Normal"/>
    <w:semiHidden/>
    <w:rsid w:val="009C25B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045313"/>
    <w:pPr>
      <w:tabs>
        <w:tab w:val="right" w:leader="dot" w:pos="9628"/>
      </w:tabs>
      <w:jc w:val="both"/>
    </w:pPr>
    <w:rPr>
      <w:rFonts w:asciiTheme="minorHAnsi" w:hAnsiTheme="minorHAnsi"/>
      <w:b/>
      <w:noProof/>
      <w:sz w:val="20"/>
      <w:szCs w:val="20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A07B0C"/>
    <w:pPr>
      <w:ind w:left="220"/>
      <w:jc w:val="both"/>
    </w:pPr>
    <w:rPr>
      <w:rFonts w:ascii="Arial" w:hAnsi="Arial"/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rsid w:val="00A07B0C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07B0C"/>
    <w:pPr>
      <w:ind w:left="400"/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CharCharChar">
    <w:name w:val="Char Char Char"/>
    <w:basedOn w:val="Normal"/>
    <w:rsid w:val="00A07B0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Header">
    <w:name w:val="header"/>
    <w:basedOn w:val="Normal"/>
    <w:rsid w:val="00A07B0C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sid w:val="005D5034"/>
    <w:rPr>
      <w:b/>
      <w:bCs/>
    </w:rPr>
  </w:style>
  <w:style w:type="paragraph" w:customStyle="1" w:styleId="Char">
    <w:name w:val="Char"/>
    <w:basedOn w:val="Normal"/>
    <w:rsid w:val="00E344A6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CharCharChar0">
    <w:name w:val="Char Char Char"/>
    <w:basedOn w:val="Normal"/>
    <w:rsid w:val="00E81655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ListBullet">
    <w:name w:val="List Bullet"/>
    <w:basedOn w:val="Normal"/>
    <w:rsid w:val="00ED7EB0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03610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B3144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4A5D"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04A5D"/>
    <w:rPr>
      <w:rFonts w:ascii="Consolas" w:eastAsiaTheme="minorHAnsi" w:hAnsi="Consolas" w:cs="Consolas"/>
      <w:sz w:val="21"/>
      <w:szCs w:val="21"/>
      <w:lang w:val="en-US" w:eastAsia="en-US"/>
    </w:rPr>
  </w:style>
  <w:style w:type="paragraph" w:customStyle="1" w:styleId="wordsection1">
    <w:name w:val="wordsection1"/>
    <w:basedOn w:val="Normal"/>
    <w:uiPriority w:val="99"/>
    <w:rsid w:val="00180F38"/>
    <w:rPr>
      <w:rFonts w:eastAsiaTheme="minorHAnsi"/>
    </w:rPr>
  </w:style>
  <w:style w:type="table" w:customStyle="1" w:styleId="LightList-Accent11">
    <w:name w:val="Light List - Accent 11"/>
    <w:basedOn w:val="TableNormal"/>
    <w:uiPriority w:val="61"/>
    <w:rsid w:val="00155B7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55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B74"/>
    <w:rPr>
      <w:rFonts w:ascii="Courier New" w:hAnsi="Courier New" w:cs="Courier New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0971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971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9712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97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9712A"/>
    <w:rPr>
      <w:b/>
      <w:bCs/>
    </w:rPr>
  </w:style>
  <w:style w:type="paragraph" w:customStyle="1" w:styleId="Default">
    <w:name w:val="Default"/>
    <w:rsid w:val="008E0F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58C5"/>
    <w:pPr>
      <w:keepLines/>
      <w:pageBreakBefore w:val="0"/>
      <w:pBdr>
        <w:top w:val="none" w:sz="0" w:space="0" w:color="auto"/>
        <w:bottom w:val="none" w:sz="0" w:space="0" w:color="auto"/>
      </w:pBdr>
      <w:shd w:val="clear" w:color="auto" w:fill="auto"/>
      <w:tabs>
        <w:tab w:val="clear" w:pos="284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emf"/><Relationship Id="rId18" Type="http://schemas.openxmlformats.org/officeDocument/2006/relationships/package" Target="embeddings/Microsoft_Excel_Worksheet2.xlsx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_Worksheet.xlsx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c04685\Application%20Data\Microsoft\Templates\&#933;&#960;&#972;&#948;&#949;&#953;&#947;&#956;&#945;%20&#928;&#961;&#959;&#948;&#953;&#945;&#947;&#961;&#945;&#966;&#974;&#95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isl xmlns:xsd="http://www.w3.org/2001/XMLSchema" xmlns:xsi="http://www.w3.org/2001/XMLSchema-instance" xmlns="http://www.boldonjames.com/2008/01/sie/internal/label" sislVersion="0" policy="85d8ddd1-f1ac-4a03-b921-f3707584cd99" origin="defaultValue">
  <element uid="9b837078-1873-43a7-b123-90c6457d5a93" value=""/>
  <element uid="3316aa8e-0f94-416d-861a-3773e8d4f850" value=""/>
</sisl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E1BDCF8A11D2C049AE0668BBADD06674" ma:contentTypeVersion="0" ma:contentTypeDescription="Δημιουργία νέου εγγράφου" ma:contentTypeScope="" ma:versionID="cbf063b910c599954b43bb529c1c29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a073dec8d46a0f2fb03ac65e77e7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1DF901-16D9-4345-A364-CE0AECD336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973B3-A3A0-4137-A195-BAB7CC0763C5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01E4BE51-0ADC-482A-A75B-9BAF95203A1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B531D33-5FE8-4EC3-A4ED-2F5210D361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D97EDA-B8BB-426C-BFDE-EBF0870EE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Υπόδειγμα Προδιαγραφών</Template>
  <TotalTime>4</TotalTime>
  <Pages>12</Pages>
  <Words>1368</Words>
  <Characters>7393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ΠΕΡΙΓΡΑΦΗ ΚΑΙ ΛΕΙΤΟΥΡΓΙΚΟΤΗΤΑ (SPECS) ΝΕΑΣ ΣΥΝΑΛΛΑΓΗΣ ΔΠΠΕ ΓΙΑ ΕΝΤΟΛΕΣ ΠΛΗΡΩΜΗΣ SEPA</vt:lpstr>
      <vt:lpstr>ΠΕΡΙΓΡΑΦΗ ΚΑΙ ΛΕΙΤΟΥΡΓΙΚΟΤΗΤΑ (SPECS) ΝΕΑΣ ΣΥΝΑΛΛΑΓΗΣ ΔΠΠΕ ΓΙΑ ΕΝΤΟΛΕΣ ΠΛΗΡΩΜΗΣ SEPA</vt:lpstr>
    </vt:vector>
  </TitlesOfParts>
  <Company>Alpha Bank</Company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ΠΕΡΙΓΡΑΦΗ ΚΑΙ ΛΕΙΤΟΥΡΓΙΚΟΤΗΤΑ (SPECS) ΝΕΑΣ ΣΥΝΑΛΛΑΓΗΣ ΔΠΠΕ ΓΙΑ ΕΝΤΟΛΕΣ ΠΛΗΡΩΜΗΣ SEPA</dc:title>
  <dc:creator>c04685</dc:creator>
  <cp:lastModifiedBy>Bampotsis Kleanthis</cp:lastModifiedBy>
  <cp:revision>2</cp:revision>
  <cp:lastPrinted>2012-07-05T10:43:00Z</cp:lastPrinted>
  <dcterms:created xsi:type="dcterms:W3CDTF">2023-09-29T07:27:00Z</dcterms:created>
  <dcterms:modified xsi:type="dcterms:W3CDTF">2023-09-29T07:27:00Z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ocIndexRef">
    <vt:lpwstr>84477a74-630f-4dc7-8217-5cbd656e7c4d</vt:lpwstr>
  </property>
  <property fmtid="{D5CDD505-2E9C-101B-9397-08002B2CF9AE}" pid="4" name="bjSaver">
    <vt:lpwstr>q0yNQrT6PG56rXYtTMQ6+iFTcwImMyGV</vt:lpwstr>
  </property>
  <property fmtid="{D5CDD505-2E9C-101B-9397-08002B2CF9AE}" pid="5" name="bjDocumentSecurityLabel">
    <vt:lpwstr>ΔΗΜΟΣΙΟ (PUBLIC) </vt:lpwstr>
  </property>
  <property fmtid="{D5CDD505-2E9C-101B-9397-08002B2CF9AE}" pid="6" name="ContentTypeId">
    <vt:lpwstr>0x010100E1BDCF8A11D2C049AE0668BBADD06674</vt:lpwstr>
  </property>
  <property fmtid="{D5CDD505-2E9C-101B-9397-08002B2CF9AE}" pid="7" name="bjDocumentLabelXML">
    <vt:lpwstr>&lt;?xml version="1.0" encoding="us-ascii"?&gt;&lt;sisl xmlns:xsd="http://www.w3.org/2001/XMLSchema" xmlns:xsi="http://www.w3.org/2001/XMLSchema-instance" sislVersion="0" policy="85d8ddd1-f1ac-4a03-b921-f3707584cd99" origin="defaultValue" xmlns="http://www.boldonj</vt:lpwstr>
  </property>
  <property fmtid="{D5CDD505-2E9C-101B-9397-08002B2CF9AE}" pid="8" name="bjDocumentLabelXML-0">
    <vt:lpwstr>ames.com/2008/01/sie/internal/label"&gt;&lt;element uid="9b837078-1873-43a7-b123-90c6457d5a93" value="" /&gt;&lt;element uid="3316aa8e-0f94-416d-861a-3773e8d4f850" value="" /&gt;&lt;/sisl&gt;</vt:lpwstr>
  </property>
  <property fmtid="{D5CDD505-2E9C-101B-9397-08002B2CF9AE}" pid="9" name="MSIP_Label_3b8d3c1f-739d-4b15-82f9-3af0fe19718a_Enabled">
    <vt:lpwstr>true</vt:lpwstr>
  </property>
  <property fmtid="{D5CDD505-2E9C-101B-9397-08002B2CF9AE}" pid="10" name="MSIP_Label_3b8d3c1f-739d-4b15-82f9-3af0fe19718a_SetDate">
    <vt:lpwstr>2021-02-15T13:05:42Z</vt:lpwstr>
  </property>
  <property fmtid="{D5CDD505-2E9C-101B-9397-08002B2CF9AE}" pid="11" name="MSIP_Label_3b8d3c1f-739d-4b15-82f9-3af0fe19718a_Method">
    <vt:lpwstr>Standard</vt:lpwstr>
  </property>
  <property fmtid="{D5CDD505-2E9C-101B-9397-08002B2CF9AE}" pid="12" name="MSIP_Label_3b8d3c1f-739d-4b15-82f9-3af0fe19718a_Name">
    <vt:lpwstr>3b8d3c1f-739d-4b15-82f9-3af0fe19718a</vt:lpwstr>
  </property>
  <property fmtid="{D5CDD505-2E9C-101B-9397-08002B2CF9AE}" pid="13" name="MSIP_Label_3b8d3c1f-739d-4b15-82f9-3af0fe19718a_SiteId">
    <vt:lpwstr>c80515ef-93c1-429d-87e1-d66eb567b009</vt:lpwstr>
  </property>
  <property fmtid="{D5CDD505-2E9C-101B-9397-08002B2CF9AE}" pid="14" name="MSIP_Label_3b8d3c1f-739d-4b15-82f9-3af0fe19718a_ActionId">
    <vt:lpwstr>156e3672-c106-43f2-b41f-1a8d33bd040f</vt:lpwstr>
  </property>
  <property fmtid="{D5CDD505-2E9C-101B-9397-08002B2CF9AE}" pid="15" name="MSIP_Label_3b8d3c1f-739d-4b15-82f9-3af0fe19718a_ContentBits">
    <vt:lpwstr>0</vt:lpwstr>
  </property>
</Properties>
</file>