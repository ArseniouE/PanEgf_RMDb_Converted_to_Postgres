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75038" w14:textId="77777777" w:rsidR="00175F45" w:rsidRPr="0083782A" w:rsidRDefault="00175F45">
      <w:pPr>
        <w:pStyle w:val="Heading9"/>
        <w:rPr>
          <w:rStyle w:val="Emphasis"/>
          <w:rPrChange w:id="0" w:author="Tertigka Vasiliki" w:date="2024-01-04T11:03:00Z">
            <w:rPr>
              <w:rFonts w:asciiTheme="minorHAnsi" w:hAnsiTheme="minorHAnsi" w:cstheme="minorHAnsi"/>
              <w:b/>
              <w:i/>
              <w:sz w:val="22"/>
              <w:szCs w:val="22"/>
              <w:u w:val="single"/>
              <w:lang w:val="el-GR"/>
            </w:rPr>
          </w:rPrChange>
        </w:rPr>
        <w:pPrChange w:id="1" w:author="Tertigka Vasiliki" w:date="2024-01-04T11:03:00Z">
          <w:pPr>
            <w:pStyle w:val="Heading9"/>
            <w:jc w:val="center"/>
          </w:pPr>
        </w:pPrChange>
      </w:pPr>
      <w:bookmarkStart w:id="2" w:name="_Toc474581359"/>
    </w:p>
    <w:p w14:paraId="3BD75039" w14:textId="77777777" w:rsidR="00175F45" w:rsidRPr="0083782A" w:rsidRDefault="00175F45">
      <w:pPr>
        <w:pStyle w:val="Heading9"/>
        <w:rPr>
          <w:rPrChange w:id="3" w:author="Tertigka Vasiliki" w:date="2024-01-04T11:03:00Z">
            <w:rPr>
              <w:rFonts w:asciiTheme="minorHAnsi" w:hAnsiTheme="minorHAnsi" w:cstheme="minorHAnsi"/>
              <w:b/>
              <w:i/>
              <w:sz w:val="22"/>
              <w:szCs w:val="22"/>
              <w:u w:val="single"/>
              <w:lang w:val="el-GR"/>
            </w:rPr>
          </w:rPrChange>
        </w:rPr>
        <w:pPrChange w:id="4" w:author="Tertigka Vasiliki" w:date="2024-01-04T11:03:00Z">
          <w:pPr>
            <w:pStyle w:val="Heading9"/>
            <w:jc w:val="center"/>
          </w:pPr>
        </w:pPrChange>
      </w:pPr>
    </w:p>
    <w:p w14:paraId="3BD7503A" w14:textId="1147B2B5" w:rsidR="00A07B0C" w:rsidRPr="00C106D8" w:rsidRDefault="00A07B0C" w:rsidP="00325105">
      <w:pPr>
        <w:pStyle w:val="Heading9"/>
        <w:jc w:val="center"/>
        <w:rPr>
          <w:rFonts w:asciiTheme="minorHAnsi" w:hAnsiTheme="minorHAnsi" w:cstheme="minorHAnsi"/>
          <w:b/>
          <w:sz w:val="22"/>
          <w:szCs w:val="22"/>
          <w:lang w:val="el-GR"/>
        </w:rPr>
      </w:pPr>
      <w:r w:rsidRPr="00C106D8">
        <w:rPr>
          <w:rFonts w:asciiTheme="minorHAnsi" w:hAnsiTheme="minorHAnsi" w:cstheme="minorHAnsi"/>
          <w:b/>
          <w:i/>
          <w:sz w:val="22"/>
          <w:szCs w:val="22"/>
          <w:u w:val="single"/>
          <w:lang w:val="el-GR"/>
        </w:rPr>
        <w:t>ΕΣΩΤΕΡΙΚΗΣ ΧΡΗΣ</w:t>
      </w:r>
      <w:r w:rsidR="00491EC1" w:rsidRPr="00C106D8">
        <w:rPr>
          <w:rFonts w:asciiTheme="minorHAnsi" w:hAnsiTheme="minorHAnsi" w:cstheme="minorHAnsi"/>
          <w:b/>
          <w:i/>
          <w:sz w:val="22"/>
          <w:szCs w:val="22"/>
          <w:u w:val="single"/>
          <w:lang w:val="el-GR"/>
        </w:rPr>
        <w:t>Η</w:t>
      </w:r>
      <w:r w:rsidR="009D4923" w:rsidRPr="00C106D8">
        <w:rPr>
          <w:rFonts w:asciiTheme="minorHAnsi" w:hAnsiTheme="minorHAnsi" w:cstheme="minorHAnsi"/>
          <w:b/>
          <w:i/>
          <w:sz w:val="22"/>
          <w:szCs w:val="22"/>
          <w:u w:val="single"/>
          <w:lang w:val="el-GR"/>
        </w:rPr>
        <w:t>Σ</w:t>
      </w:r>
    </w:p>
    <w:p w14:paraId="3BD7503B" w14:textId="77777777" w:rsidR="00A07B0C" w:rsidRPr="00C106D8" w:rsidRDefault="00A07B0C" w:rsidP="00325105">
      <w:pPr>
        <w:pStyle w:val="Heading9"/>
        <w:jc w:val="center"/>
        <w:rPr>
          <w:rFonts w:asciiTheme="minorHAnsi" w:hAnsiTheme="minorHAnsi" w:cstheme="minorHAnsi"/>
          <w:b/>
          <w:sz w:val="22"/>
          <w:szCs w:val="22"/>
          <w:lang w:val="en-US"/>
        </w:rPr>
      </w:pPr>
    </w:p>
    <w:p w14:paraId="3BD7503C" w14:textId="77777777" w:rsidR="00A07B0C" w:rsidRPr="00C106D8" w:rsidRDefault="00A07B0C" w:rsidP="00325105">
      <w:pPr>
        <w:pStyle w:val="Heading9"/>
        <w:jc w:val="center"/>
        <w:rPr>
          <w:rFonts w:asciiTheme="minorHAnsi" w:hAnsiTheme="minorHAnsi" w:cstheme="minorHAnsi"/>
          <w:b/>
          <w:sz w:val="22"/>
          <w:szCs w:val="22"/>
          <w:lang w:val="el-GR"/>
        </w:rPr>
      </w:pPr>
      <w:r w:rsidRPr="00C106D8">
        <w:rPr>
          <w:rFonts w:asciiTheme="minorHAnsi" w:hAnsiTheme="minorHAnsi" w:cstheme="minorHAnsi"/>
          <w:b/>
          <w:sz w:val="22"/>
          <w:szCs w:val="22"/>
          <w:lang w:val="en-US"/>
        </w:rPr>
        <w:t>ALPHA BANK</w:t>
      </w:r>
    </w:p>
    <w:p w14:paraId="3BD7503D" w14:textId="77777777" w:rsidR="00A07B0C" w:rsidRPr="00C106D8" w:rsidRDefault="00A07B0C" w:rsidP="00325105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3BD7503E" w14:textId="77777777" w:rsidR="00A07B0C" w:rsidRPr="00C106D8" w:rsidRDefault="00634438" w:rsidP="00325105">
      <w:pPr>
        <w:jc w:val="center"/>
        <w:rPr>
          <w:rFonts w:asciiTheme="minorHAnsi" w:hAnsiTheme="minorHAnsi" w:cstheme="minorHAnsi"/>
          <w:sz w:val="22"/>
          <w:szCs w:val="22"/>
        </w:rPr>
      </w:pPr>
      <w:r w:rsidRPr="00C106D8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3BD753D5" wp14:editId="3BD753D6">
            <wp:extent cx="504825" cy="523875"/>
            <wp:effectExtent l="19050" t="0" r="9525" b="0"/>
            <wp:docPr id="1" name="Picture 1" descr="Alpha Logo-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pha Logo-0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D7503F" w14:textId="77777777" w:rsidR="00A07B0C" w:rsidRPr="00C106D8" w:rsidRDefault="00A07B0C" w:rsidP="00325105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3BD75040" w14:textId="77777777" w:rsidR="00A07B0C" w:rsidRPr="00C106D8" w:rsidRDefault="00A07B0C" w:rsidP="00325105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3BD75041" w14:textId="77777777" w:rsidR="00A07B0C" w:rsidRPr="00C106D8" w:rsidRDefault="00A07B0C" w:rsidP="00325105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3BD75042" w14:textId="77777777" w:rsidR="00A07B0C" w:rsidRPr="00C106D8" w:rsidRDefault="00A07B0C" w:rsidP="00325105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3BD75043" w14:textId="77777777" w:rsidR="00A07B0C" w:rsidRPr="00C106D8" w:rsidRDefault="00A07B0C" w:rsidP="00325105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3BD75044" w14:textId="77777777" w:rsidR="00A07B0C" w:rsidRPr="00C106D8" w:rsidRDefault="00A07B0C" w:rsidP="00325105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3BD75045" w14:textId="457C4C1B" w:rsidR="00A07B0C" w:rsidRPr="00C106D8" w:rsidRDefault="00CA58C5" w:rsidP="00325105">
      <w:pPr>
        <w:pStyle w:val="Heading5"/>
        <w:jc w:val="center"/>
        <w:rPr>
          <w:rFonts w:asciiTheme="minorHAnsi" w:hAnsiTheme="minorHAnsi" w:cstheme="minorHAnsi"/>
          <w:bCs w:val="0"/>
          <w:i w:val="0"/>
          <w:iCs w:val="0"/>
          <w:sz w:val="22"/>
          <w:szCs w:val="22"/>
          <w:u w:val="single"/>
          <w:lang w:val="el-GR"/>
        </w:rPr>
      </w:pPr>
      <w:del w:id="5" w:author="Sgouros Konstantinos" w:date="2022-06-01T13:00:00Z">
        <w:r w:rsidDel="006A5523">
          <w:rPr>
            <w:rFonts w:asciiTheme="minorHAnsi" w:hAnsiTheme="minorHAnsi" w:cstheme="minorHAnsi"/>
            <w:bCs w:val="0"/>
            <w:i w:val="0"/>
            <w:iCs w:val="0"/>
            <w:sz w:val="22"/>
            <w:szCs w:val="22"/>
            <w:u w:val="single"/>
            <w:lang w:val="el-GR"/>
          </w:rPr>
          <w:delText xml:space="preserve">ΛΟΙΤΟΥΡΓΙΚΕΣ </w:delText>
        </w:r>
      </w:del>
      <w:ins w:id="6" w:author="Sgouros Konstantinos" w:date="2022-06-01T13:00:00Z">
        <w:r w:rsidR="006A5523">
          <w:rPr>
            <w:rFonts w:asciiTheme="minorHAnsi" w:hAnsiTheme="minorHAnsi" w:cstheme="minorHAnsi"/>
            <w:bCs w:val="0"/>
            <w:i w:val="0"/>
            <w:iCs w:val="0"/>
            <w:sz w:val="22"/>
            <w:szCs w:val="22"/>
            <w:u w:val="single"/>
            <w:lang w:val="el-GR"/>
          </w:rPr>
          <w:t xml:space="preserve">ΛΕΙΤΟΥΡΓΙΚΕΣ </w:t>
        </w:r>
      </w:ins>
      <w:r w:rsidR="00A07B0C" w:rsidRPr="00C106D8">
        <w:rPr>
          <w:rFonts w:asciiTheme="minorHAnsi" w:hAnsiTheme="minorHAnsi" w:cstheme="minorHAnsi"/>
          <w:bCs w:val="0"/>
          <w:i w:val="0"/>
          <w:iCs w:val="0"/>
          <w:sz w:val="22"/>
          <w:szCs w:val="22"/>
          <w:u w:val="single"/>
          <w:lang w:val="el-GR"/>
        </w:rPr>
        <w:t>ΠΡΟΔΙΑΓΡΑΦΕΣ</w:t>
      </w:r>
    </w:p>
    <w:p w14:paraId="3BD75046" w14:textId="77777777" w:rsidR="00A07B0C" w:rsidRPr="00C106D8" w:rsidRDefault="00A07B0C" w:rsidP="00325105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3BD75047" w14:textId="77777777" w:rsidR="0056254B" w:rsidRPr="00C106D8" w:rsidRDefault="0056254B" w:rsidP="00325105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3BD75048" w14:textId="77777777" w:rsidR="0056254B" w:rsidRPr="00C106D8" w:rsidRDefault="0056254B" w:rsidP="00325105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3BD75049" w14:textId="77777777" w:rsidR="0056254B" w:rsidRPr="00C106D8" w:rsidRDefault="0056254B" w:rsidP="00325105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3BD7504A" w14:textId="36BAB915" w:rsidR="00A07B0C" w:rsidRPr="00C106D8" w:rsidRDefault="00C4033B" w:rsidP="00923282">
      <w:pPr>
        <w:spacing w:line="360" w:lineRule="auto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C106D8">
        <w:rPr>
          <w:rFonts w:asciiTheme="minorHAnsi" w:hAnsiTheme="minorHAnsi" w:cstheme="minorHAnsi"/>
          <w:b/>
          <w:sz w:val="22"/>
          <w:szCs w:val="22"/>
        </w:rPr>
        <w:t xml:space="preserve">ΘΕΜΑ: </w:t>
      </w:r>
      <w:r w:rsidR="00A33A5C" w:rsidRPr="00C106D8">
        <w:rPr>
          <w:rFonts w:asciiTheme="minorHAnsi" w:hAnsiTheme="minorHAnsi" w:cstheme="minorHAnsi"/>
          <w:b/>
          <w:sz w:val="22"/>
          <w:szCs w:val="22"/>
        </w:rPr>
        <w:t xml:space="preserve">Wholesale RM Dbase </w:t>
      </w:r>
    </w:p>
    <w:bookmarkEnd w:id="2"/>
    <w:p w14:paraId="3BD7504B" w14:textId="0689BFDD" w:rsidR="00E344A6" w:rsidRPr="00C106D8" w:rsidRDefault="00160C7F" w:rsidP="00325105">
      <w:pPr>
        <w:jc w:val="center"/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</w:pPr>
      <w:r w:rsidRPr="00C106D8">
        <w:rPr>
          <w:rFonts w:asciiTheme="minorHAnsi" w:hAnsiTheme="minorHAnsi" w:cstheme="minorHAnsi"/>
          <w:b/>
          <w:sz w:val="22"/>
          <w:szCs w:val="22"/>
        </w:rPr>
        <w:t>PM</w:t>
      </w:r>
      <w:r w:rsidR="000A31E4" w:rsidRPr="00C106D8">
        <w:rPr>
          <w:rFonts w:asciiTheme="minorHAnsi" w:hAnsiTheme="minorHAnsi" w:cstheme="minorHAnsi"/>
          <w:b/>
          <w:sz w:val="22"/>
          <w:szCs w:val="22"/>
        </w:rPr>
        <w:t>:</w:t>
      </w:r>
      <w:r w:rsidR="00A33A5C" w:rsidRPr="00C106D8">
        <w:rPr>
          <w:rFonts w:asciiTheme="minorHAnsi" w:hAnsiTheme="minorHAnsi" w:cstheme="minorHAnsi"/>
          <w:b/>
          <w:sz w:val="22"/>
          <w:szCs w:val="22"/>
        </w:rPr>
        <w:t xml:space="preserve"> 37934</w:t>
      </w:r>
      <w:r w:rsidR="00A33A5C" w:rsidRPr="00C106D8">
        <w:rPr>
          <w:rFonts w:asciiTheme="minorHAnsi" w:hAnsiTheme="minorHAnsi" w:cstheme="minorHAnsi"/>
          <w:bCs/>
          <w:sz w:val="22"/>
          <w:szCs w:val="22"/>
        </w:rPr>
        <w:t xml:space="preserve">  </w:t>
      </w:r>
      <w:r w:rsidR="00C355B2" w:rsidRPr="00C106D8">
        <w:rPr>
          <w:rFonts w:asciiTheme="minorHAnsi" w:hAnsiTheme="minorHAnsi" w:cstheme="minorHAnsi"/>
          <w:b/>
          <w:sz w:val="22"/>
          <w:szCs w:val="22"/>
          <w:u w:val="single"/>
        </w:rPr>
        <w:br w:type="page"/>
      </w:r>
      <w:r w:rsidR="00E344A6" w:rsidRPr="00C106D8"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  <w:lastRenderedPageBreak/>
        <w:t>Πίνακας μεταβολών εγγράφου</w:t>
      </w:r>
    </w:p>
    <w:p w14:paraId="3BD7504C" w14:textId="77777777" w:rsidR="00E344A6" w:rsidRPr="00C106D8" w:rsidRDefault="00E344A6" w:rsidP="00325105">
      <w:pPr>
        <w:rPr>
          <w:rFonts w:asciiTheme="minorHAnsi" w:hAnsiTheme="minorHAnsi" w:cstheme="minorHAnsi"/>
          <w:color w:val="000000"/>
          <w:sz w:val="22"/>
          <w:szCs w:val="22"/>
        </w:rPr>
      </w:pPr>
    </w:p>
    <w:tbl>
      <w:tblPr>
        <w:tblStyle w:val="TableGrid"/>
        <w:tblW w:w="9668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368"/>
        <w:gridCol w:w="1083"/>
        <w:gridCol w:w="1972"/>
        <w:gridCol w:w="5245"/>
      </w:tblGrid>
      <w:tr w:rsidR="002914EA" w:rsidRPr="00C106D8" w14:paraId="3BD75051" w14:textId="77777777" w:rsidTr="00CA58C5">
        <w:tc>
          <w:tcPr>
            <w:tcW w:w="1368" w:type="dxa"/>
            <w:shd w:val="clear" w:color="auto" w:fill="C0C0C0"/>
            <w:vAlign w:val="center"/>
          </w:tcPr>
          <w:p w14:paraId="3BD7504D" w14:textId="77777777" w:rsidR="00E344A6" w:rsidRPr="00C106D8" w:rsidRDefault="00E344A6" w:rsidP="00325105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C106D8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Ημ/νία</w:t>
            </w:r>
          </w:p>
        </w:tc>
        <w:tc>
          <w:tcPr>
            <w:tcW w:w="1083" w:type="dxa"/>
            <w:shd w:val="clear" w:color="auto" w:fill="C0C0C0"/>
            <w:vAlign w:val="center"/>
          </w:tcPr>
          <w:p w14:paraId="3BD7504E" w14:textId="77777777" w:rsidR="00E344A6" w:rsidRPr="00C106D8" w:rsidRDefault="00E344A6" w:rsidP="00325105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C106D8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Έκδοση</w:t>
            </w:r>
          </w:p>
        </w:tc>
        <w:tc>
          <w:tcPr>
            <w:tcW w:w="1972" w:type="dxa"/>
            <w:shd w:val="clear" w:color="auto" w:fill="C0C0C0"/>
            <w:vAlign w:val="center"/>
          </w:tcPr>
          <w:p w14:paraId="3BD7504F" w14:textId="77777777" w:rsidR="00E344A6" w:rsidRPr="00C106D8" w:rsidRDefault="00E344A6" w:rsidP="00325105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C106D8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Συντάκτης</w:t>
            </w:r>
          </w:p>
        </w:tc>
        <w:tc>
          <w:tcPr>
            <w:tcW w:w="5245" w:type="dxa"/>
            <w:shd w:val="clear" w:color="auto" w:fill="C0C0C0"/>
            <w:vAlign w:val="center"/>
          </w:tcPr>
          <w:p w14:paraId="3BD75050" w14:textId="77777777" w:rsidR="00E344A6" w:rsidRPr="00C106D8" w:rsidRDefault="00E344A6" w:rsidP="00325105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C106D8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Μεταβολή</w:t>
            </w:r>
          </w:p>
        </w:tc>
      </w:tr>
      <w:tr w:rsidR="002914EA" w:rsidRPr="00C106D8" w14:paraId="3BD75056" w14:textId="77777777" w:rsidTr="00CA58C5">
        <w:tc>
          <w:tcPr>
            <w:tcW w:w="1368" w:type="dxa"/>
            <w:vAlign w:val="center"/>
          </w:tcPr>
          <w:p w14:paraId="3BD75052" w14:textId="56D6D5BA" w:rsidR="002914EA" w:rsidRPr="00C106D8" w:rsidRDefault="00A33A5C" w:rsidP="00097BA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C106D8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01/04/2022</w:t>
            </w:r>
          </w:p>
        </w:tc>
        <w:tc>
          <w:tcPr>
            <w:tcW w:w="1083" w:type="dxa"/>
            <w:vAlign w:val="center"/>
          </w:tcPr>
          <w:p w14:paraId="3BD75053" w14:textId="2C43FB6F" w:rsidR="002914EA" w:rsidRPr="00C106D8" w:rsidRDefault="00A33A5C" w:rsidP="00325105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C106D8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972" w:type="dxa"/>
            <w:vAlign w:val="center"/>
          </w:tcPr>
          <w:p w14:paraId="3BD75054" w14:textId="30CDF4D5" w:rsidR="002914EA" w:rsidRPr="00C106D8" w:rsidRDefault="00A33A5C" w:rsidP="00325105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106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Σγουρός Κωστής</w:t>
            </w:r>
          </w:p>
        </w:tc>
        <w:tc>
          <w:tcPr>
            <w:tcW w:w="5245" w:type="dxa"/>
            <w:vAlign w:val="center"/>
          </w:tcPr>
          <w:p w14:paraId="3BD75055" w14:textId="6B3306B9" w:rsidR="002914EA" w:rsidRPr="00C106D8" w:rsidRDefault="002914EA" w:rsidP="00F72F7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1F5A0C" w:rsidRPr="00C106D8" w14:paraId="1C90016D" w14:textId="77777777" w:rsidTr="00CA58C5">
        <w:tc>
          <w:tcPr>
            <w:tcW w:w="1368" w:type="dxa"/>
            <w:vAlign w:val="center"/>
          </w:tcPr>
          <w:p w14:paraId="62A4F7AF" w14:textId="5E7C8D71" w:rsidR="001F5A0C" w:rsidRPr="00C106D8" w:rsidRDefault="001F5A0C" w:rsidP="001F5A0C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11/04/2022</w:t>
            </w:r>
          </w:p>
        </w:tc>
        <w:tc>
          <w:tcPr>
            <w:tcW w:w="1083" w:type="dxa"/>
            <w:vAlign w:val="center"/>
          </w:tcPr>
          <w:p w14:paraId="6DBEF11A" w14:textId="5FF25ACA" w:rsidR="001F5A0C" w:rsidRPr="00C106D8" w:rsidRDefault="001F5A0C" w:rsidP="001F5A0C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972" w:type="dxa"/>
            <w:vAlign w:val="center"/>
          </w:tcPr>
          <w:p w14:paraId="51346E4D" w14:textId="24918779" w:rsidR="001F5A0C" w:rsidRPr="00C106D8" w:rsidRDefault="001F5A0C" w:rsidP="001F5A0C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106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Σγουρός Κωστής</w:t>
            </w:r>
          </w:p>
        </w:tc>
        <w:tc>
          <w:tcPr>
            <w:tcW w:w="5245" w:type="dxa"/>
            <w:vAlign w:val="center"/>
          </w:tcPr>
          <w:p w14:paraId="6378638D" w14:textId="1CA208E7" w:rsidR="001F5A0C" w:rsidRPr="00C106D8" w:rsidRDefault="001F5A0C" w:rsidP="001F5A0C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1F5A0C" w:rsidRPr="00C106D8" w14:paraId="3B65FC96" w14:textId="77777777" w:rsidTr="00CA58C5">
        <w:tc>
          <w:tcPr>
            <w:tcW w:w="1368" w:type="dxa"/>
            <w:vAlign w:val="center"/>
          </w:tcPr>
          <w:p w14:paraId="27D98BF2" w14:textId="72067113" w:rsidR="001F5A0C" w:rsidRPr="00F407C8" w:rsidRDefault="00F407C8" w:rsidP="001F5A0C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  <w:rPrChange w:id="7" w:author="Sgouros Konstantinos" w:date="2022-05-20T09:44:00Z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</w:rPrChange>
              </w:rPr>
            </w:pPr>
            <w:ins w:id="8" w:author="Sgouros Konstantinos" w:date="2022-05-20T09:44:00Z">
              <w:r>
                <w:rPr>
                  <w:rFonts w:asciiTheme="minorHAnsi" w:hAnsiTheme="minorHAnsi" w:cstheme="minorHAnsi"/>
                  <w:color w:val="000000"/>
                  <w:sz w:val="22"/>
                  <w:szCs w:val="22"/>
                  <w:lang w:val="en-US"/>
                </w:rPr>
                <w:t>20/5/2022</w:t>
              </w:r>
            </w:ins>
          </w:p>
        </w:tc>
        <w:tc>
          <w:tcPr>
            <w:tcW w:w="1083" w:type="dxa"/>
            <w:vAlign w:val="center"/>
          </w:tcPr>
          <w:p w14:paraId="5FDA7CAF" w14:textId="6E09D933" w:rsidR="001F5A0C" w:rsidRPr="00F407C8" w:rsidRDefault="00F407C8" w:rsidP="001F5A0C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  <w:rPrChange w:id="9" w:author="Sgouros Konstantinos" w:date="2022-05-20T09:44:00Z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</w:rPrChange>
              </w:rPr>
            </w:pPr>
            <w:ins w:id="10" w:author="Sgouros Konstantinos" w:date="2022-05-20T09:44:00Z">
              <w:r>
                <w:rPr>
                  <w:rFonts w:asciiTheme="minorHAnsi" w:hAnsiTheme="minorHAnsi" w:cstheme="minorHAnsi"/>
                  <w:color w:val="000000"/>
                  <w:sz w:val="22"/>
                  <w:szCs w:val="22"/>
                  <w:lang w:val="en-US"/>
                </w:rPr>
                <w:t>3</w:t>
              </w:r>
            </w:ins>
          </w:p>
        </w:tc>
        <w:tc>
          <w:tcPr>
            <w:tcW w:w="1972" w:type="dxa"/>
            <w:vAlign w:val="center"/>
          </w:tcPr>
          <w:p w14:paraId="5BEE2123" w14:textId="2C384F21" w:rsidR="001F5A0C" w:rsidRPr="00F407C8" w:rsidRDefault="00F407C8" w:rsidP="001F5A0C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ins w:id="11" w:author="Sgouros Konstantinos" w:date="2022-05-20T09:44:00Z">
              <w:r>
                <w:rPr>
                  <w:rFonts w:asciiTheme="minorHAnsi" w:hAnsiTheme="minorHAnsi" w:cstheme="minorHAnsi"/>
                  <w:color w:val="000000"/>
                  <w:sz w:val="22"/>
                  <w:szCs w:val="22"/>
                </w:rPr>
                <w:t>Σγουρός Κ</w:t>
              </w:r>
            </w:ins>
            <w:ins w:id="12" w:author="Sgouros Konstantinos" w:date="2022-05-20T09:45:00Z">
              <w:r>
                <w:rPr>
                  <w:rFonts w:asciiTheme="minorHAnsi" w:hAnsiTheme="minorHAnsi" w:cstheme="minorHAnsi"/>
                  <w:color w:val="000000"/>
                  <w:sz w:val="22"/>
                  <w:szCs w:val="22"/>
                </w:rPr>
                <w:t>ωστής</w:t>
              </w:r>
            </w:ins>
          </w:p>
        </w:tc>
        <w:tc>
          <w:tcPr>
            <w:tcW w:w="5245" w:type="dxa"/>
            <w:vAlign w:val="center"/>
          </w:tcPr>
          <w:p w14:paraId="597A1434" w14:textId="7DCEB6B8" w:rsidR="001F5A0C" w:rsidRPr="00C106D8" w:rsidRDefault="001F5A0C" w:rsidP="001F5A0C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1F5A0C" w:rsidRPr="00C106D8" w14:paraId="64EF85FA" w14:textId="77777777" w:rsidTr="00CA58C5">
        <w:tc>
          <w:tcPr>
            <w:tcW w:w="1368" w:type="dxa"/>
            <w:vAlign w:val="center"/>
          </w:tcPr>
          <w:p w14:paraId="4EB25C7E" w14:textId="2BD536F7" w:rsidR="001F5A0C" w:rsidRPr="00C106D8" w:rsidRDefault="001E3A41" w:rsidP="001F5A0C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ins w:id="13" w:author="Papachristou Vasiliki" w:date="2024-01-05T13:07:00Z">
              <w:r>
                <w:rPr>
                  <w:rFonts w:asciiTheme="minorHAnsi" w:hAnsiTheme="minorHAnsi" w:cstheme="minorHAnsi"/>
                  <w:color w:val="000000"/>
                  <w:sz w:val="22"/>
                  <w:szCs w:val="22"/>
                </w:rPr>
                <w:t xml:space="preserve">05/01/2024 </w:t>
              </w:r>
            </w:ins>
          </w:p>
        </w:tc>
        <w:tc>
          <w:tcPr>
            <w:tcW w:w="1083" w:type="dxa"/>
            <w:vAlign w:val="center"/>
          </w:tcPr>
          <w:p w14:paraId="2B931A6D" w14:textId="2DAA7401" w:rsidR="001F5A0C" w:rsidRPr="00C106D8" w:rsidRDefault="001E3A41" w:rsidP="001F5A0C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ins w:id="14" w:author="Papachristou Vasiliki" w:date="2024-01-05T13:07:00Z">
              <w:r>
                <w:rPr>
                  <w:rFonts w:asciiTheme="minorHAnsi" w:hAnsiTheme="minorHAnsi" w:cstheme="minorHAnsi"/>
                  <w:color w:val="000000"/>
                  <w:sz w:val="22"/>
                  <w:szCs w:val="22"/>
                </w:rPr>
                <w:t>4</w:t>
              </w:r>
            </w:ins>
          </w:p>
        </w:tc>
        <w:tc>
          <w:tcPr>
            <w:tcW w:w="1972" w:type="dxa"/>
            <w:vAlign w:val="center"/>
          </w:tcPr>
          <w:p w14:paraId="45699A78" w14:textId="51D2A6CE" w:rsidR="001F5A0C" w:rsidRPr="00C106D8" w:rsidRDefault="001E3A41" w:rsidP="001F5A0C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ins w:id="15" w:author="Papachristou Vasiliki" w:date="2024-01-05T13:07:00Z">
              <w:r>
                <w:rPr>
                  <w:rFonts w:asciiTheme="minorHAnsi" w:hAnsiTheme="minorHAnsi" w:cstheme="minorHAnsi"/>
                  <w:color w:val="000000"/>
                  <w:sz w:val="22"/>
                  <w:szCs w:val="22"/>
                </w:rPr>
                <w:t xml:space="preserve">Παπαχρήστου Βασιλική / Τερτιγκα  Βασιλική </w:t>
              </w:r>
            </w:ins>
          </w:p>
        </w:tc>
        <w:tc>
          <w:tcPr>
            <w:tcW w:w="5245" w:type="dxa"/>
            <w:vAlign w:val="center"/>
          </w:tcPr>
          <w:p w14:paraId="3D0C1A86" w14:textId="77777777" w:rsidR="001F5A0C" w:rsidRDefault="001E3A41" w:rsidP="001F5A0C">
            <w:pPr>
              <w:rPr>
                <w:ins w:id="16" w:author="Papachristou Vasiliki" w:date="2024-01-05T13:14:00Z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ins w:id="17" w:author="Papachristou Vasiliki" w:date="2024-01-05T13:08:00Z">
              <w:r>
                <w:rPr>
                  <w:rFonts w:asciiTheme="minorHAnsi" w:hAnsiTheme="minorHAnsi" w:cstheme="minorHAnsi"/>
                  <w:color w:val="000000"/>
                  <w:sz w:val="22"/>
                  <w:szCs w:val="22"/>
                </w:rPr>
                <w:t xml:space="preserve">1.Προσθήκη στην ενότητα Επιχειρησιακές Προδιαγραφές  </w:t>
              </w:r>
            </w:ins>
            <w:ins w:id="18" w:author="Papachristou Vasiliki" w:date="2024-01-05T13:12:00Z">
              <w:r>
                <w:rPr>
                  <w:rFonts w:asciiTheme="minorHAnsi" w:hAnsiTheme="minorHAnsi" w:cstheme="minorHAnsi"/>
                  <w:color w:val="000000"/>
                  <w:sz w:val="22"/>
                  <w:szCs w:val="22"/>
                </w:rPr>
                <w:t>σύμφωνα με την επιχειρησιακή προδιαγραφή  που</w:t>
              </w:r>
            </w:ins>
            <w:ins w:id="19" w:author="Papachristou Vasiliki" w:date="2024-01-05T13:13:00Z">
              <w:r w:rsidR="006A256E">
                <w:rPr>
                  <w:rFonts w:asciiTheme="minorHAnsi" w:hAnsiTheme="minorHAnsi" w:cstheme="minorHAnsi"/>
                  <w:color w:val="000000"/>
                  <w:sz w:val="22"/>
                  <w:szCs w:val="22"/>
                </w:rPr>
                <w:t xml:space="preserve"> </w:t>
              </w:r>
            </w:ins>
            <w:ins w:id="20" w:author="Papachristou Vasiliki" w:date="2024-01-05T13:12:00Z">
              <w:r>
                <w:rPr>
                  <w:rFonts w:asciiTheme="minorHAnsi" w:hAnsiTheme="minorHAnsi" w:cstheme="minorHAnsi"/>
                  <w:color w:val="000000"/>
                  <w:sz w:val="22"/>
                  <w:szCs w:val="22"/>
                </w:rPr>
                <w:t xml:space="preserve">είχε παραδοθεί στις </w:t>
              </w:r>
            </w:ins>
            <w:ins w:id="21" w:author="Papachristou Vasiliki" w:date="2024-01-05T13:13:00Z">
              <w:r>
                <w:rPr>
                  <w:rFonts w:asciiTheme="minorHAnsi" w:hAnsiTheme="minorHAnsi" w:cstheme="minorHAnsi"/>
                  <w:color w:val="000000"/>
                  <w:sz w:val="22"/>
                  <w:szCs w:val="22"/>
                </w:rPr>
                <w:t xml:space="preserve">28.04.2022 </w:t>
              </w:r>
              <w:r w:rsidR="006A256E">
                <w:rPr>
                  <w:rFonts w:asciiTheme="minorHAnsi" w:hAnsiTheme="minorHAnsi" w:cstheme="minorHAnsi"/>
                  <w:color w:val="000000"/>
                  <w:sz w:val="22"/>
                  <w:szCs w:val="22"/>
                </w:rPr>
                <w:t xml:space="preserve">μέσω αλληλογραφία. Η αλληλογραφία </w:t>
              </w:r>
            </w:ins>
            <w:ins w:id="22" w:author="Papachristou Vasiliki" w:date="2024-01-05T13:14:00Z">
              <w:r w:rsidR="006A256E">
                <w:rPr>
                  <w:rFonts w:asciiTheme="minorHAnsi" w:hAnsiTheme="minorHAnsi" w:cstheme="minorHAnsi"/>
                  <w:color w:val="000000"/>
                  <w:sz w:val="22"/>
                  <w:szCs w:val="22"/>
                </w:rPr>
                <w:t xml:space="preserve">επισυνάπτεται στην </w:t>
              </w:r>
            </w:ins>
            <w:ins w:id="23" w:author="Papachristou Vasiliki" w:date="2024-01-05T13:13:00Z">
              <w:r w:rsidR="006A256E">
                <w:rPr>
                  <w:rFonts w:asciiTheme="minorHAnsi" w:hAnsiTheme="minorHAnsi" w:cstheme="minorHAnsi"/>
                  <w:color w:val="000000"/>
                  <w:sz w:val="22"/>
                  <w:szCs w:val="22"/>
                </w:rPr>
                <w:t xml:space="preserve"> </w:t>
              </w:r>
            </w:ins>
            <w:ins w:id="24" w:author="Papachristou Vasiliki" w:date="2024-01-05T13:14:00Z">
              <w:r w:rsidR="006A256E">
                <w:rPr>
                  <w:rFonts w:asciiTheme="minorHAnsi" w:hAnsiTheme="minorHAnsi" w:cstheme="minorHAnsi"/>
                  <w:color w:val="000000"/>
                  <w:sz w:val="22"/>
                  <w:szCs w:val="22"/>
                </w:rPr>
                <w:t xml:space="preserve">ενότητα </w:t>
              </w:r>
            </w:ins>
            <w:ins w:id="25" w:author="Papachristou Vasiliki" w:date="2024-01-05T13:13:00Z">
              <w:r w:rsidR="006A256E">
                <w:rPr>
                  <w:rFonts w:asciiTheme="minorHAnsi" w:hAnsiTheme="minorHAnsi" w:cstheme="minorHAnsi"/>
                  <w:color w:val="000000"/>
                  <w:sz w:val="22"/>
                  <w:szCs w:val="22"/>
                </w:rPr>
                <w:t xml:space="preserve"> «Επιχειρησια</w:t>
              </w:r>
            </w:ins>
            <w:ins w:id="26" w:author="Papachristou Vasiliki" w:date="2024-01-05T13:14:00Z">
              <w:r w:rsidR="006A256E">
                <w:rPr>
                  <w:rFonts w:asciiTheme="minorHAnsi" w:hAnsiTheme="minorHAnsi" w:cstheme="minorHAnsi"/>
                  <w:color w:val="000000"/>
                  <w:sz w:val="22"/>
                  <w:szCs w:val="22"/>
                </w:rPr>
                <w:t xml:space="preserve">κές Απαιτήσεις» </w:t>
              </w:r>
            </w:ins>
          </w:p>
          <w:p w14:paraId="7F57C362" w14:textId="21F497DE" w:rsidR="006A256E" w:rsidRPr="00C106D8" w:rsidRDefault="006A256E" w:rsidP="001F5A0C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ins w:id="27" w:author="Papachristou Vasiliki" w:date="2024-01-05T13:14:00Z">
              <w:r>
                <w:rPr>
                  <w:rFonts w:asciiTheme="minorHAnsi" w:hAnsiTheme="minorHAnsi" w:cstheme="minorHAnsi"/>
                  <w:color w:val="000000"/>
                  <w:sz w:val="22"/>
                  <w:szCs w:val="22"/>
                </w:rPr>
                <w:t xml:space="preserve">2.Ενσωμάτωση στην ενότητα </w:t>
              </w:r>
            </w:ins>
            <w:ins w:id="28" w:author="Papachristou Vasiliki" w:date="2024-01-05T13:15:00Z">
              <w:r>
                <w:rPr>
                  <w:rFonts w:asciiTheme="minorHAnsi" w:hAnsiTheme="minorHAnsi" w:cstheme="minorHAnsi"/>
                  <w:color w:val="000000"/>
                  <w:sz w:val="22"/>
                  <w:szCs w:val="22"/>
                </w:rPr>
                <w:t xml:space="preserve">των σχολίων της ΔΥΠΚ που αναφέρονται στο δεξί μέρος του κειμένου </w:t>
              </w:r>
            </w:ins>
          </w:p>
        </w:tc>
      </w:tr>
      <w:tr w:rsidR="00CD7BAD" w:rsidRPr="00C106D8" w14:paraId="6F611299" w14:textId="77777777" w:rsidTr="00CA58C5">
        <w:tc>
          <w:tcPr>
            <w:tcW w:w="1368" w:type="dxa"/>
            <w:vAlign w:val="center"/>
          </w:tcPr>
          <w:p w14:paraId="71160268" w14:textId="084A54AA" w:rsidR="00CD7BAD" w:rsidRPr="00C106D8" w:rsidRDefault="00CD7BAD" w:rsidP="00CD7BAD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ins w:id="29" w:author="Kamilou Tonia" w:date="2024-01-10T16:11:00Z">
              <w:r>
                <w:rPr>
                  <w:rFonts w:asciiTheme="minorHAnsi" w:hAnsiTheme="minorHAnsi" w:cstheme="minorHAnsi"/>
                  <w:color w:val="000000"/>
                  <w:sz w:val="22"/>
                  <w:szCs w:val="22"/>
                </w:rPr>
                <w:t>10/01/2024</w:t>
              </w:r>
            </w:ins>
          </w:p>
        </w:tc>
        <w:tc>
          <w:tcPr>
            <w:tcW w:w="1083" w:type="dxa"/>
            <w:vAlign w:val="center"/>
          </w:tcPr>
          <w:p w14:paraId="74673515" w14:textId="269EABC4" w:rsidR="00CD7BAD" w:rsidRPr="00C106D8" w:rsidRDefault="00CD7BAD" w:rsidP="00CD7BA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ins w:id="30" w:author="Kamilou Tonia" w:date="2024-01-10T16:11:00Z">
              <w:r>
                <w:rPr>
                  <w:rFonts w:asciiTheme="minorHAnsi" w:hAnsiTheme="minorHAnsi" w:cstheme="minorHAnsi"/>
                  <w:color w:val="000000"/>
                  <w:sz w:val="22"/>
                  <w:szCs w:val="22"/>
                </w:rPr>
                <w:t>5</w:t>
              </w:r>
            </w:ins>
          </w:p>
        </w:tc>
        <w:tc>
          <w:tcPr>
            <w:tcW w:w="1972" w:type="dxa"/>
            <w:vAlign w:val="center"/>
          </w:tcPr>
          <w:p w14:paraId="366C56A6" w14:textId="303045E9" w:rsidR="00CD7BAD" w:rsidRPr="00CD7BAD" w:rsidRDefault="00CD7BAD" w:rsidP="00CD7BA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ins w:id="31" w:author="Kamilou Tonia" w:date="2024-01-10T16:11:00Z">
              <w:r>
                <w:rPr>
                  <w:rFonts w:asciiTheme="minorHAnsi" w:hAnsiTheme="minorHAnsi" w:cstheme="minorHAnsi"/>
                  <w:color w:val="000000"/>
                  <w:sz w:val="22"/>
                  <w:szCs w:val="22"/>
                  <w:lang w:val="en-US"/>
                </w:rPr>
                <w:t xml:space="preserve"> </w:t>
              </w:r>
              <w:r>
                <w:rPr>
                  <w:rFonts w:asciiTheme="minorHAnsi" w:hAnsiTheme="minorHAnsi" w:cstheme="minorHAnsi"/>
                  <w:color w:val="000000"/>
                  <w:sz w:val="22"/>
                  <w:szCs w:val="22"/>
                </w:rPr>
                <w:t>Μπακαλίδης, Αρσενίου, Χριστοδούλου</w:t>
              </w:r>
            </w:ins>
          </w:p>
        </w:tc>
        <w:tc>
          <w:tcPr>
            <w:tcW w:w="5245" w:type="dxa"/>
            <w:vAlign w:val="center"/>
          </w:tcPr>
          <w:p w14:paraId="46F6CEF7" w14:textId="77777777" w:rsidR="00CD7BAD" w:rsidRDefault="00CD7BAD" w:rsidP="00CD7BAD">
            <w:pPr>
              <w:pStyle w:val="ListParagraph"/>
              <w:numPr>
                <w:ilvl w:val="0"/>
                <w:numId w:val="44"/>
              </w:numPr>
              <w:rPr>
                <w:ins w:id="32" w:author="Kamilou Tonia" w:date="2024-01-10T16:11:00Z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ins w:id="33" w:author="Kamilou Tonia" w:date="2024-01-10T16:11:00Z">
              <w:r>
                <w:rPr>
                  <w:rFonts w:asciiTheme="minorHAnsi" w:hAnsiTheme="minorHAnsi" w:cstheme="minorHAnsi"/>
                  <w:color w:val="000000"/>
                  <w:sz w:val="22"/>
                  <w:szCs w:val="22"/>
                </w:rPr>
                <w:t>Προσθήκη στην ενότητα Λειτουργικές προδιαγραφές σχετικά με τα πεδία αρχείου.</w:t>
              </w:r>
            </w:ins>
          </w:p>
          <w:p w14:paraId="056EB2F9" w14:textId="77777777" w:rsidR="00CD7BAD" w:rsidRDefault="00CD7BAD" w:rsidP="00CD7BAD">
            <w:pPr>
              <w:pStyle w:val="ListParagraph"/>
              <w:numPr>
                <w:ilvl w:val="0"/>
                <w:numId w:val="44"/>
              </w:numPr>
              <w:rPr>
                <w:ins w:id="34" w:author="Kamilou Tonia" w:date="2024-01-10T16:11:00Z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ins w:id="35" w:author="Kamilou Tonia" w:date="2024-01-10T16:11:00Z">
              <w:r>
                <w:rPr>
                  <w:rFonts w:asciiTheme="minorHAnsi" w:hAnsiTheme="minorHAnsi" w:cstheme="minorHAnsi"/>
                  <w:color w:val="000000"/>
                  <w:sz w:val="22"/>
                  <w:szCs w:val="22"/>
                </w:rPr>
                <w:t>Διόρθωση στην ενότητα Λειτουργικές προδιαγραφές σχετικά με τους Κανόνες εξαγωγής δεδομένων.</w:t>
              </w:r>
            </w:ins>
          </w:p>
          <w:p w14:paraId="02D4BAC0" w14:textId="77777777" w:rsidR="00CD7BAD" w:rsidRDefault="00CD7BAD" w:rsidP="00CD7BAD">
            <w:pPr>
              <w:pStyle w:val="ListParagraph"/>
              <w:numPr>
                <w:ilvl w:val="0"/>
                <w:numId w:val="44"/>
              </w:numPr>
              <w:rPr>
                <w:ins w:id="36" w:author="Kamilou Tonia" w:date="2024-01-10T16:11:00Z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ins w:id="37" w:author="Kamilou Tonia" w:date="2024-01-10T16:11:00Z">
              <w:r>
                <w:rPr>
                  <w:rFonts w:asciiTheme="minorHAnsi" w:hAnsiTheme="minorHAnsi" w:cstheme="minorHAnsi"/>
                  <w:color w:val="000000"/>
                  <w:sz w:val="22"/>
                  <w:szCs w:val="22"/>
                </w:rPr>
                <w:t xml:space="preserve">Διόρθωση στην ενότητα Λειτουργικές προδιαγραφές σχετικά με την αντιστοίχιση δεδομένων σε βάση </w:t>
              </w:r>
              <w:r>
                <w:rPr>
                  <w:rFonts w:asciiTheme="minorHAnsi" w:hAnsiTheme="minorHAnsi" w:cstheme="minorHAnsi"/>
                  <w:color w:val="000000"/>
                  <w:sz w:val="22"/>
                  <w:szCs w:val="22"/>
                  <w:lang w:val="en-US"/>
                </w:rPr>
                <w:t>CL</w:t>
              </w:r>
            </w:ins>
          </w:p>
          <w:p w14:paraId="7544E70F" w14:textId="360D0562" w:rsidR="00CD7BAD" w:rsidRPr="0092278A" w:rsidRDefault="00CD7BAD" w:rsidP="00CD7BAD">
            <w:pPr>
              <w:pStyle w:val="ListParagraph"/>
              <w:numPr>
                <w:ilvl w:val="0"/>
                <w:numId w:val="44"/>
              </w:num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ins w:id="38" w:author="Kamilou Tonia" w:date="2024-01-10T16:11:00Z">
              <w:r>
                <w:rPr>
                  <w:rFonts w:asciiTheme="minorHAnsi" w:hAnsiTheme="minorHAnsi" w:cstheme="minorHAnsi"/>
                  <w:color w:val="000000"/>
                  <w:sz w:val="22"/>
                  <w:szCs w:val="22"/>
                </w:rPr>
                <w:t>Διαγραφή ενότητας Θέματα Ρίσκου από τις Λειτουργικές προδιαγραφές.</w:t>
              </w:r>
            </w:ins>
          </w:p>
        </w:tc>
      </w:tr>
    </w:tbl>
    <w:p w14:paraId="384E213B" w14:textId="229C488B" w:rsidR="00CA58C5" w:rsidRDefault="00CA58C5"/>
    <w:p w14:paraId="6097AE9F" w14:textId="2C154B4B" w:rsidR="00CA58C5" w:rsidRDefault="00CA58C5"/>
    <w:p w14:paraId="47F63F88" w14:textId="1547B55C" w:rsidR="00CA58C5" w:rsidRDefault="00CA58C5"/>
    <w:p w14:paraId="7B05471C" w14:textId="316693B9" w:rsidR="00CA58C5" w:rsidRDefault="00CA58C5"/>
    <w:p w14:paraId="473DEB5C" w14:textId="4C2EFF76" w:rsidR="00CA58C5" w:rsidRDefault="00CA58C5"/>
    <w:p w14:paraId="420B3599" w14:textId="42ECC81A" w:rsidR="00CA58C5" w:rsidRDefault="00CA58C5"/>
    <w:p w14:paraId="10C57693" w14:textId="67D314CD" w:rsidR="00CA58C5" w:rsidRDefault="00CA58C5"/>
    <w:p w14:paraId="27D1DABC" w14:textId="23E64C6F" w:rsidR="00CA58C5" w:rsidRDefault="00CA58C5"/>
    <w:p w14:paraId="550F02CF" w14:textId="55110B2F" w:rsidR="00CA58C5" w:rsidRDefault="00CA58C5"/>
    <w:p w14:paraId="09E6F1DB" w14:textId="693A90AA" w:rsidR="00CA58C5" w:rsidRDefault="00CA58C5"/>
    <w:p w14:paraId="06CCC3E5" w14:textId="3F664204" w:rsidR="00CA58C5" w:rsidRDefault="00CA58C5"/>
    <w:p w14:paraId="50FF79E1" w14:textId="43089C02" w:rsidR="00CA58C5" w:rsidRDefault="00CA58C5"/>
    <w:p w14:paraId="3C55D99C" w14:textId="60CF517A" w:rsidR="00CA58C5" w:rsidRDefault="00CA58C5"/>
    <w:p w14:paraId="0C75995A" w14:textId="2C9C300E" w:rsidR="00CA58C5" w:rsidRDefault="00CA58C5"/>
    <w:p w14:paraId="7EEC4D7E" w14:textId="342187AD" w:rsidR="00CA58C5" w:rsidRDefault="00CA58C5"/>
    <w:p w14:paraId="055ED344" w14:textId="4102306E" w:rsidR="00CA58C5" w:rsidRDefault="00CA58C5"/>
    <w:p w14:paraId="0C08D563" w14:textId="43EF2A3A" w:rsidR="00CA58C5" w:rsidRDefault="00CA58C5"/>
    <w:p w14:paraId="4933D84C" w14:textId="2FF3CBFB" w:rsidR="00CA58C5" w:rsidRDefault="00CA58C5"/>
    <w:p w14:paraId="36E52A72" w14:textId="5E4077D3" w:rsidR="00CA58C5" w:rsidRDefault="00CA58C5"/>
    <w:p w14:paraId="6A41BE5B" w14:textId="32673D1D" w:rsidR="00CA58C5" w:rsidRDefault="00CA58C5"/>
    <w:p w14:paraId="3DA04592" w14:textId="2178BBA9" w:rsidR="00CA58C5" w:rsidRDefault="00CA58C5"/>
    <w:p w14:paraId="2FC404A2" w14:textId="292C77BD" w:rsidR="00CA58C5" w:rsidRDefault="00CA58C5"/>
    <w:p w14:paraId="29FA51FF" w14:textId="1F5C7C3A" w:rsidR="00CA58C5" w:rsidRDefault="00CA58C5"/>
    <w:p w14:paraId="3A16823B" w14:textId="6EF606BD" w:rsidR="00CA58C5" w:rsidRDefault="00CA58C5"/>
    <w:p w14:paraId="6F6D84C2" w14:textId="1EDA1599" w:rsidR="00CA58C5" w:rsidRDefault="00CA58C5"/>
    <w:p w14:paraId="2F7B61FB" w14:textId="1F04FAE1" w:rsidR="00CA58C5" w:rsidRDefault="00CA58C5"/>
    <w:p w14:paraId="1D195DBC" w14:textId="770B2858" w:rsidR="00CA58C5" w:rsidRDefault="00CA58C5"/>
    <w:p w14:paraId="0217B16E" w14:textId="0AC4B8C8" w:rsidR="00CA58C5" w:rsidRDefault="00CA58C5"/>
    <w:p w14:paraId="37F1863B" w14:textId="1F86B5CE" w:rsidR="00CA58C5" w:rsidRDefault="00CA58C5"/>
    <w:p w14:paraId="0DF96A3E" w14:textId="4113958F" w:rsidR="00CA58C5" w:rsidRDefault="00CA58C5"/>
    <w:p w14:paraId="275D6964" w14:textId="6DA77318" w:rsidR="00CA58C5" w:rsidRDefault="00CA58C5"/>
    <w:p w14:paraId="4BF7514F" w14:textId="72938A34" w:rsidR="00CA58C5" w:rsidRDefault="00CA58C5"/>
    <w:p w14:paraId="2129E5E7" w14:textId="20E26556" w:rsidR="00CA58C5" w:rsidRDefault="00CA58C5"/>
    <w:p w14:paraId="28565DF9" w14:textId="36257690" w:rsidR="00CA58C5" w:rsidRDefault="00CA58C5"/>
    <w:p w14:paraId="56423C44" w14:textId="1823086B" w:rsidR="00CA58C5" w:rsidRDefault="00CA58C5"/>
    <w:p w14:paraId="13069F41" w14:textId="639A6D4E" w:rsidR="00CA58C5" w:rsidRDefault="00CA58C5"/>
    <w:p w14:paraId="366038E8" w14:textId="77E7F7A7" w:rsidR="00CA58C5" w:rsidRDefault="00CA58C5"/>
    <w:p w14:paraId="1914B8CF" w14:textId="0808677F" w:rsidR="00CA58C5" w:rsidRDefault="00CA58C5"/>
    <w:p w14:paraId="45771A66" w14:textId="3630195E" w:rsidR="00CA58C5" w:rsidRDefault="00CA58C5"/>
    <w:p w14:paraId="6E49F3D4" w14:textId="77777777" w:rsidR="00CA58C5" w:rsidRDefault="00CA58C5"/>
    <w:p w14:paraId="3BD75086" w14:textId="77777777" w:rsidR="00E344A6" w:rsidRPr="001E3A41" w:rsidRDefault="00E344A6" w:rsidP="00325105">
      <w:pPr>
        <w:rPr>
          <w:rFonts w:asciiTheme="minorHAnsi" w:hAnsiTheme="minorHAnsi" w:cstheme="minorHAnsi"/>
          <w:color w:val="000000"/>
          <w:sz w:val="22"/>
          <w:szCs w:val="22"/>
          <w:rPrChange w:id="39" w:author="Papachristou Vasiliki" w:date="2024-01-05T13:08:00Z">
            <w:rPr>
              <w:rFonts w:asciiTheme="minorHAnsi" w:hAnsiTheme="minorHAnsi" w:cstheme="minorHAnsi"/>
              <w:color w:val="000000"/>
              <w:sz w:val="22"/>
              <w:szCs w:val="22"/>
              <w:lang w:val="en-US"/>
            </w:rPr>
          </w:rPrChange>
        </w:rPr>
      </w:pPr>
    </w:p>
    <w:sdt>
      <w:sdtPr>
        <w:rPr>
          <w:rFonts w:asciiTheme="minorHAnsi" w:eastAsia="Times New Roman" w:hAnsiTheme="minorHAnsi" w:cstheme="minorHAnsi"/>
          <w:color w:val="auto"/>
          <w:sz w:val="24"/>
          <w:szCs w:val="24"/>
          <w:lang w:val="el-GR" w:eastAsia="el-GR"/>
        </w:rPr>
        <w:id w:val="-108792019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6A07938A" w14:textId="472A5590" w:rsidR="00CA58C5" w:rsidRPr="003A15FD" w:rsidRDefault="003A15FD" w:rsidP="00404603">
          <w:pPr>
            <w:pStyle w:val="TOCHeading"/>
            <w:jc w:val="center"/>
            <w:rPr>
              <w:rFonts w:asciiTheme="minorHAnsi" w:hAnsiTheme="minorHAnsi" w:cstheme="minorHAnsi"/>
              <w:lang w:val="el-GR"/>
            </w:rPr>
          </w:pPr>
          <w:r>
            <w:rPr>
              <w:rFonts w:asciiTheme="minorHAnsi" w:hAnsiTheme="minorHAnsi" w:cstheme="minorHAnsi"/>
              <w:lang w:val="el-GR"/>
            </w:rPr>
            <w:t>ΠΕΡΙΕΧΟΜΕΝΑ</w:t>
          </w:r>
        </w:p>
        <w:p w14:paraId="73EFC5F4" w14:textId="77777777" w:rsidR="00404603" w:rsidRPr="00404603" w:rsidRDefault="00404603" w:rsidP="00404603">
          <w:pPr>
            <w:rPr>
              <w:lang w:val="en-US" w:eastAsia="en-US"/>
            </w:rPr>
          </w:pPr>
        </w:p>
        <w:p w14:paraId="2755CE40" w14:textId="1D180DC8" w:rsidR="006A5523" w:rsidRDefault="00CA58C5">
          <w:pPr>
            <w:pStyle w:val="TOC1"/>
            <w:rPr>
              <w:ins w:id="40" w:author="Sgouros Konstantinos" w:date="2022-06-01T12:59:00Z"/>
              <w:rFonts w:eastAsiaTheme="minorEastAsia" w:cstheme="minorBidi"/>
              <w:b w:val="0"/>
              <w:sz w:val="22"/>
              <w:szCs w:val="22"/>
              <w:lang w:val="el-GR" w:eastAsia="el-GR"/>
            </w:rPr>
          </w:pPr>
          <w:r>
            <w:fldChar w:fldCharType="begin"/>
          </w:r>
          <w:r w:rsidRPr="00045313">
            <w:instrText xml:space="preserve"> TOC \o "1-3" \h \z \u </w:instrText>
          </w:r>
          <w:r>
            <w:fldChar w:fldCharType="separate"/>
          </w:r>
          <w:ins w:id="41" w:author="Sgouros Konstantinos" w:date="2022-06-01T12:59:00Z">
            <w:r w:rsidR="006A5523" w:rsidRPr="0064152B">
              <w:rPr>
                <w:rStyle w:val="Hyperlink"/>
              </w:rPr>
              <w:fldChar w:fldCharType="begin"/>
            </w:r>
            <w:r w:rsidR="006A5523" w:rsidRPr="0064152B">
              <w:rPr>
                <w:rStyle w:val="Hyperlink"/>
              </w:rPr>
              <w:instrText xml:space="preserve"> </w:instrText>
            </w:r>
            <w:r w:rsidR="006A5523">
              <w:instrText>HYPERLINK \l "_Toc104980809"</w:instrText>
            </w:r>
            <w:r w:rsidR="006A5523" w:rsidRPr="0064152B">
              <w:rPr>
                <w:rStyle w:val="Hyperlink"/>
              </w:rPr>
              <w:instrText xml:space="preserve"> </w:instrText>
            </w:r>
            <w:r w:rsidR="006A5523" w:rsidRPr="0064152B">
              <w:rPr>
                <w:rStyle w:val="Hyperlink"/>
              </w:rPr>
            </w:r>
            <w:r w:rsidR="006A5523" w:rsidRPr="0064152B">
              <w:rPr>
                <w:rStyle w:val="Hyperlink"/>
              </w:rPr>
              <w:fldChar w:fldCharType="separate"/>
            </w:r>
            <w:r w:rsidR="006A5523" w:rsidRPr="0064152B">
              <w:rPr>
                <w:rStyle w:val="Hyperlink"/>
                <w:lang w:val="el-GR"/>
              </w:rPr>
              <w:t>ΓΕΝΙΚΑ</w:t>
            </w:r>
            <w:r w:rsidR="006A5523">
              <w:rPr>
                <w:webHidden/>
              </w:rPr>
              <w:tab/>
            </w:r>
            <w:r w:rsidR="006A5523">
              <w:rPr>
                <w:webHidden/>
              </w:rPr>
              <w:fldChar w:fldCharType="begin"/>
            </w:r>
            <w:r w:rsidR="006A5523">
              <w:rPr>
                <w:webHidden/>
              </w:rPr>
              <w:instrText xml:space="preserve"> PAGEREF _Toc104980809 \h </w:instrText>
            </w:r>
          </w:ins>
          <w:r w:rsidR="006A5523">
            <w:rPr>
              <w:webHidden/>
            </w:rPr>
          </w:r>
          <w:r w:rsidR="006A5523">
            <w:rPr>
              <w:webHidden/>
            </w:rPr>
            <w:fldChar w:fldCharType="separate"/>
          </w:r>
          <w:ins w:id="42" w:author="Sgouros Konstantinos" w:date="2022-06-01T12:59:00Z">
            <w:r w:rsidR="006A5523">
              <w:rPr>
                <w:webHidden/>
              </w:rPr>
              <w:t>3</w:t>
            </w:r>
            <w:r w:rsidR="006A5523">
              <w:rPr>
                <w:webHidden/>
              </w:rPr>
              <w:fldChar w:fldCharType="end"/>
            </w:r>
            <w:r w:rsidR="006A5523" w:rsidRPr="0064152B">
              <w:rPr>
                <w:rStyle w:val="Hyperlink"/>
              </w:rPr>
              <w:fldChar w:fldCharType="end"/>
            </w:r>
          </w:ins>
        </w:p>
        <w:p w14:paraId="21D62320" w14:textId="239D44EA" w:rsidR="006A5523" w:rsidRDefault="006A5523">
          <w:pPr>
            <w:pStyle w:val="TOC1"/>
            <w:rPr>
              <w:ins w:id="43" w:author="Sgouros Konstantinos" w:date="2022-06-01T12:59:00Z"/>
              <w:rFonts w:eastAsiaTheme="minorEastAsia" w:cstheme="minorBidi"/>
              <w:b w:val="0"/>
              <w:sz w:val="22"/>
              <w:szCs w:val="22"/>
              <w:lang w:val="el-GR" w:eastAsia="el-GR"/>
            </w:rPr>
          </w:pPr>
          <w:ins w:id="44" w:author="Sgouros Konstantinos" w:date="2022-06-01T12:59:00Z">
            <w:r w:rsidRPr="0064152B">
              <w:rPr>
                <w:rStyle w:val="Hyperlink"/>
              </w:rPr>
              <w:fldChar w:fldCharType="begin"/>
            </w:r>
            <w:r w:rsidRPr="0064152B">
              <w:rPr>
                <w:rStyle w:val="Hyperlink"/>
              </w:rPr>
              <w:instrText xml:space="preserve"> </w:instrText>
            </w:r>
            <w:r>
              <w:instrText>HYPERLINK \l "_Toc104980810"</w:instrText>
            </w:r>
            <w:r w:rsidRPr="0064152B">
              <w:rPr>
                <w:rStyle w:val="Hyperlink"/>
              </w:rPr>
              <w:instrText xml:space="preserve"> </w:instrText>
            </w:r>
            <w:r w:rsidRPr="0064152B">
              <w:rPr>
                <w:rStyle w:val="Hyperlink"/>
              </w:rPr>
            </w:r>
            <w:r w:rsidRPr="0064152B">
              <w:rPr>
                <w:rStyle w:val="Hyperlink"/>
              </w:rPr>
              <w:fldChar w:fldCharType="separate"/>
            </w:r>
            <w:r w:rsidRPr="0064152B">
              <w:rPr>
                <w:rStyle w:val="Hyperlink"/>
                <w:lang w:val="el-GR"/>
              </w:rPr>
              <w:t>ΕΠΙΧΕΙΡΗΣΙΑΚΕΣ ΠΡΟΔΙΑΓΡΑΦΕΣ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_Toc104980810 \h </w:instrText>
            </w:r>
          </w:ins>
          <w:r>
            <w:rPr>
              <w:webHidden/>
            </w:rPr>
          </w:r>
          <w:r>
            <w:rPr>
              <w:webHidden/>
            </w:rPr>
            <w:fldChar w:fldCharType="separate"/>
          </w:r>
          <w:ins w:id="45" w:author="Sgouros Konstantinos" w:date="2022-06-01T12:59:00Z"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  <w:r w:rsidRPr="0064152B">
              <w:rPr>
                <w:rStyle w:val="Hyperlink"/>
              </w:rPr>
              <w:fldChar w:fldCharType="end"/>
            </w:r>
          </w:ins>
        </w:p>
        <w:p w14:paraId="2F0E4D1B" w14:textId="42B01B04" w:rsidR="006A5523" w:rsidRDefault="006A5523">
          <w:pPr>
            <w:pStyle w:val="TOC1"/>
            <w:rPr>
              <w:ins w:id="46" w:author="Sgouros Konstantinos" w:date="2022-06-01T12:59:00Z"/>
              <w:rFonts w:eastAsiaTheme="minorEastAsia" w:cstheme="minorBidi"/>
              <w:b w:val="0"/>
              <w:sz w:val="22"/>
              <w:szCs w:val="22"/>
              <w:lang w:val="el-GR" w:eastAsia="el-GR"/>
            </w:rPr>
          </w:pPr>
          <w:ins w:id="47" w:author="Sgouros Konstantinos" w:date="2022-06-01T12:59:00Z">
            <w:r w:rsidRPr="0064152B">
              <w:rPr>
                <w:rStyle w:val="Hyperlink"/>
              </w:rPr>
              <w:fldChar w:fldCharType="begin"/>
            </w:r>
            <w:r w:rsidRPr="0064152B">
              <w:rPr>
                <w:rStyle w:val="Hyperlink"/>
              </w:rPr>
              <w:instrText xml:space="preserve"> </w:instrText>
            </w:r>
            <w:r>
              <w:instrText>HYPERLINK \l "_Toc104980811"</w:instrText>
            </w:r>
            <w:r w:rsidRPr="0064152B">
              <w:rPr>
                <w:rStyle w:val="Hyperlink"/>
              </w:rPr>
              <w:instrText xml:space="preserve"> </w:instrText>
            </w:r>
            <w:r w:rsidRPr="0064152B">
              <w:rPr>
                <w:rStyle w:val="Hyperlink"/>
              </w:rPr>
            </w:r>
            <w:r w:rsidRPr="0064152B">
              <w:rPr>
                <w:rStyle w:val="Hyperlink"/>
              </w:rPr>
              <w:fldChar w:fldCharType="separate"/>
            </w:r>
            <w:r w:rsidRPr="0064152B">
              <w:rPr>
                <w:rStyle w:val="Hyperlink"/>
                <w:lang w:val="el-GR"/>
              </w:rPr>
              <w:t>ΛΕΙΤΟΥΡΓΙΚΕΣ ΠΡΟΔΙΑΓΡΑΦΕΣ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_Toc104980811 \h </w:instrText>
            </w:r>
          </w:ins>
          <w:r>
            <w:rPr>
              <w:webHidden/>
            </w:rPr>
          </w:r>
          <w:r>
            <w:rPr>
              <w:webHidden/>
            </w:rPr>
            <w:fldChar w:fldCharType="separate"/>
          </w:r>
          <w:ins w:id="48" w:author="Sgouros Konstantinos" w:date="2022-06-01T12:59:00Z"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  <w:r w:rsidRPr="0064152B">
              <w:rPr>
                <w:rStyle w:val="Hyperlink"/>
              </w:rPr>
              <w:fldChar w:fldCharType="end"/>
            </w:r>
          </w:ins>
        </w:p>
        <w:p w14:paraId="52B0CD6A" w14:textId="7B65932D" w:rsidR="006A5523" w:rsidRDefault="006A5523">
          <w:pPr>
            <w:pStyle w:val="TOC3"/>
            <w:tabs>
              <w:tab w:val="right" w:leader="dot" w:pos="9628"/>
            </w:tabs>
            <w:rPr>
              <w:ins w:id="49" w:author="Sgouros Konstantinos" w:date="2022-06-01T12:59:00Z"/>
              <w:rFonts w:asciiTheme="minorHAnsi" w:eastAsiaTheme="minorEastAsia" w:hAnsiTheme="minorHAnsi" w:cstheme="minorBidi"/>
              <w:noProof/>
              <w:sz w:val="22"/>
              <w:szCs w:val="22"/>
              <w:lang w:val="el-GR" w:eastAsia="el-GR"/>
            </w:rPr>
          </w:pPr>
          <w:ins w:id="50" w:author="Sgouros Konstantinos" w:date="2022-06-01T12:59:00Z">
            <w:r w:rsidRPr="0064152B">
              <w:rPr>
                <w:rStyle w:val="Hyperlink"/>
                <w:noProof/>
              </w:rPr>
              <w:fldChar w:fldCharType="begin"/>
            </w:r>
            <w:r w:rsidRPr="0064152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"_Toc104980812"</w:instrText>
            </w:r>
            <w:r w:rsidRPr="0064152B">
              <w:rPr>
                <w:rStyle w:val="Hyperlink"/>
                <w:noProof/>
              </w:rPr>
              <w:instrText xml:space="preserve"> </w:instrText>
            </w:r>
            <w:r w:rsidRPr="0064152B">
              <w:rPr>
                <w:rStyle w:val="Hyperlink"/>
                <w:noProof/>
              </w:rPr>
            </w:r>
            <w:r w:rsidRPr="0064152B">
              <w:rPr>
                <w:rStyle w:val="Hyperlink"/>
                <w:noProof/>
              </w:rPr>
              <w:fldChar w:fldCharType="separate"/>
            </w:r>
            <w:r w:rsidRPr="0064152B">
              <w:rPr>
                <w:rStyle w:val="Hyperlink"/>
                <w:noProof/>
                <w:lang w:val="el-GR"/>
              </w:rPr>
              <w:t>Εφαρμογή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_Toc104980812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1" w:author="Sgouros Konstantinos" w:date="2022-06-01T12:59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64152B">
              <w:rPr>
                <w:rStyle w:val="Hyperlink"/>
                <w:noProof/>
              </w:rPr>
              <w:fldChar w:fldCharType="end"/>
            </w:r>
          </w:ins>
        </w:p>
        <w:p w14:paraId="63C535B8" w14:textId="4CFF97BF" w:rsidR="006A5523" w:rsidRDefault="006A5523">
          <w:pPr>
            <w:pStyle w:val="TOC3"/>
            <w:tabs>
              <w:tab w:val="right" w:leader="dot" w:pos="9628"/>
            </w:tabs>
            <w:rPr>
              <w:ins w:id="52" w:author="Sgouros Konstantinos" w:date="2022-06-01T12:59:00Z"/>
              <w:rFonts w:asciiTheme="minorHAnsi" w:eastAsiaTheme="minorEastAsia" w:hAnsiTheme="minorHAnsi" w:cstheme="minorBidi"/>
              <w:noProof/>
              <w:sz w:val="22"/>
              <w:szCs w:val="22"/>
              <w:lang w:val="el-GR" w:eastAsia="el-GR"/>
            </w:rPr>
          </w:pPr>
          <w:ins w:id="53" w:author="Sgouros Konstantinos" w:date="2022-06-01T12:59:00Z">
            <w:r w:rsidRPr="0064152B">
              <w:rPr>
                <w:rStyle w:val="Hyperlink"/>
                <w:noProof/>
              </w:rPr>
              <w:fldChar w:fldCharType="begin"/>
            </w:r>
            <w:r w:rsidRPr="0064152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"_Toc104980813"</w:instrText>
            </w:r>
            <w:r w:rsidRPr="0064152B">
              <w:rPr>
                <w:rStyle w:val="Hyperlink"/>
                <w:noProof/>
              </w:rPr>
              <w:instrText xml:space="preserve"> </w:instrText>
            </w:r>
            <w:r w:rsidRPr="0064152B">
              <w:rPr>
                <w:rStyle w:val="Hyperlink"/>
                <w:noProof/>
              </w:rPr>
            </w:r>
            <w:r w:rsidRPr="0064152B">
              <w:rPr>
                <w:rStyle w:val="Hyperlink"/>
                <w:noProof/>
              </w:rPr>
              <w:fldChar w:fldCharType="separate"/>
            </w:r>
            <w:r w:rsidRPr="0064152B">
              <w:rPr>
                <w:rStyle w:val="Hyperlink"/>
                <w:noProof/>
                <w:lang w:val="el-GR"/>
              </w:rPr>
              <w:t>Πεδία αρχείου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_Toc104980813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4" w:author="Sgouros Konstantinos" w:date="2022-06-01T12:59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64152B">
              <w:rPr>
                <w:rStyle w:val="Hyperlink"/>
                <w:noProof/>
              </w:rPr>
              <w:fldChar w:fldCharType="end"/>
            </w:r>
          </w:ins>
        </w:p>
        <w:p w14:paraId="1FAAC85C" w14:textId="752EF1ED" w:rsidR="006A5523" w:rsidRDefault="006A5523">
          <w:pPr>
            <w:pStyle w:val="TOC3"/>
            <w:tabs>
              <w:tab w:val="right" w:leader="dot" w:pos="9628"/>
            </w:tabs>
            <w:rPr>
              <w:ins w:id="55" w:author="Sgouros Konstantinos" w:date="2022-06-01T12:59:00Z"/>
              <w:rFonts w:asciiTheme="minorHAnsi" w:eastAsiaTheme="minorEastAsia" w:hAnsiTheme="minorHAnsi" w:cstheme="minorBidi"/>
              <w:noProof/>
              <w:sz w:val="22"/>
              <w:szCs w:val="22"/>
              <w:lang w:val="el-GR" w:eastAsia="el-GR"/>
            </w:rPr>
          </w:pPr>
          <w:ins w:id="56" w:author="Sgouros Konstantinos" w:date="2022-06-01T12:59:00Z">
            <w:r w:rsidRPr="0064152B">
              <w:rPr>
                <w:rStyle w:val="Hyperlink"/>
                <w:noProof/>
              </w:rPr>
              <w:fldChar w:fldCharType="begin"/>
            </w:r>
            <w:r w:rsidRPr="0064152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"_Toc104980814"</w:instrText>
            </w:r>
            <w:r w:rsidRPr="0064152B">
              <w:rPr>
                <w:rStyle w:val="Hyperlink"/>
                <w:noProof/>
              </w:rPr>
              <w:instrText xml:space="preserve"> </w:instrText>
            </w:r>
            <w:r w:rsidRPr="0064152B">
              <w:rPr>
                <w:rStyle w:val="Hyperlink"/>
                <w:noProof/>
              </w:rPr>
            </w:r>
            <w:r w:rsidRPr="0064152B">
              <w:rPr>
                <w:rStyle w:val="Hyperlink"/>
                <w:noProof/>
              </w:rPr>
              <w:fldChar w:fldCharType="separate"/>
            </w:r>
            <w:r w:rsidRPr="0064152B">
              <w:rPr>
                <w:rStyle w:val="Hyperlink"/>
                <w:noProof/>
                <w:lang w:val="el-GR"/>
              </w:rPr>
              <w:t>Περιοδικότητα αρχείου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_Toc104980814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7" w:author="Sgouros Konstantinos" w:date="2022-06-01T12:59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64152B">
              <w:rPr>
                <w:rStyle w:val="Hyperlink"/>
                <w:noProof/>
              </w:rPr>
              <w:fldChar w:fldCharType="end"/>
            </w:r>
          </w:ins>
        </w:p>
        <w:p w14:paraId="75D53634" w14:textId="6BA3C57B" w:rsidR="006A5523" w:rsidRDefault="006A5523">
          <w:pPr>
            <w:pStyle w:val="TOC3"/>
            <w:tabs>
              <w:tab w:val="right" w:leader="dot" w:pos="9628"/>
            </w:tabs>
            <w:rPr>
              <w:ins w:id="58" w:author="Sgouros Konstantinos" w:date="2022-06-01T12:59:00Z"/>
              <w:rFonts w:asciiTheme="minorHAnsi" w:eastAsiaTheme="minorEastAsia" w:hAnsiTheme="minorHAnsi" w:cstheme="minorBidi"/>
              <w:noProof/>
              <w:sz w:val="22"/>
              <w:szCs w:val="22"/>
              <w:lang w:val="el-GR" w:eastAsia="el-GR"/>
            </w:rPr>
          </w:pPr>
          <w:ins w:id="59" w:author="Sgouros Konstantinos" w:date="2022-06-01T12:59:00Z">
            <w:r w:rsidRPr="0064152B">
              <w:rPr>
                <w:rStyle w:val="Hyperlink"/>
                <w:noProof/>
              </w:rPr>
              <w:fldChar w:fldCharType="begin"/>
            </w:r>
            <w:r w:rsidRPr="0064152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"_Toc104980815"</w:instrText>
            </w:r>
            <w:r w:rsidRPr="0064152B">
              <w:rPr>
                <w:rStyle w:val="Hyperlink"/>
                <w:noProof/>
              </w:rPr>
              <w:instrText xml:space="preserve"> </w:instrText>
            </w:r>
            <w:r w:rsidRPr="0064152B">
              <w:rPr>
                <w:rStyle w:val="Hyperlink"/>
                <w:noProof/>
              </w:rPr>
            </w:r>
            <w:r w:rsidRPr="0064152B">
              <w:rPr>
                <w:rStyle w:val="Hyperlink"/>
                <w:noProof/>
              </w:rPr>
              <w:fldChar w:fldCharType="separate"/>
            </w:r>
            <w:r w:rsidRPr="0064152B">
              <w:rPr>
                <w:rStyle w:val="Hyperlink"/>
                <w:noProof/>
                <w:lang w:val="el-GR"/>
              </w:rPr>
              <w:t>Κανόνες εξαγωγής δεδομένων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_Toc104980815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0" w:author="Sgouros Konstantinos" w:date="2022-06-01T12:59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64152B">
              <w:rPr>
                <w:rStyle w:val="Hyperlink"/>
                <w:noProof/>
              </w:rPr>
              <w:fldChar w:fldCharType="end"/>
            </w:r>
          </w:ins>
        </w:p>
        <w:p w14:paraId="0F8D5F5B" w14:textId="5510DC4C" w:rsidR="006A5523" w:rsidRDefault="006A5523">
          <w:pPr>
            <w:pStyle w:val="TOC3"/>
            <w:tabs>
              <w:tab w:val="right" w:leader="dot" w:pos="9628"/>
            </w:tabs>
            <w:rPr>
              <w:ins w:id="61" w:author="Sgouros Konstantinos" w:date="2022-06-01T12:59:00Z"/>
              <w:rFonts w:asciiTheme="minorHAnsi" w:eastAsiaTheme="minorEastAsia" w:hAnsiTheme="minorHAnsi" w:cstheme="minorBidi"/>
              <w:noProof/>
              <w:sz w:val="22"/>
              <w:szCs w:val="22"/>
              <w:lang w:val="el-GR" w:eastAsia="el-GR"/>
            </w:rPr>
          </w:pPr>
          <w:ins w:id="62" w:author="Sgouros Konstantinos" w:date="2022-06-01T12:59:00Z">
            <w:r w:rsidRPr="0064152B">
              <w:rPr>
                <w:rStyle w:val="Hyperlink"/>
                <w:noProof/>
              </w:rPr>
              <w:fldChar w:fldCharType="begin"/>
            </w:r>
            <w:r w:rsidRPr="0064152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"_Toc104980816"</w:instrText>
            </w:r>
            <w:r w:rsidRPr="0064152B">
              <w:rPr>
                <w:rStyle w:val="Hyperlink"/>
                <w:noProof/>
              </w:rPr>
              <w:instrText xml:space="preserve"> </w:instrText>
            </w:r>
            <w:r w:rsidRPr="0064152B">
              <w:rPr>
                <w:rStyle w:val="Hyperlink"/>
                <w:noProof/>
              </w:rPr>
            </w:r>
            <w:r w:rsidRPr="0064152B">
              <w:rPr>
                <w:rStyle w:val="Hyperlink"/>
                <w:noProof/>
              </w:rPr>
              <w:fldChar w:fldCharType="separate"/>
            </w:r>
            <w:r w:rsidRPr="0064152B">
              <w:rPr>
                <w:rStyle w:val="Hyperlink"/>
                <w:noProof/>
                <w:lang w:val="el-GR"/>
              </w:rPr>
              <w:t xml:space="preserve">Αντιστοίχιση δεδομένων στη βάση </w:t>
            </w:r>
            <w:r w:rsidRPr="0064152B">
              <w:rPr>
                <w:rStyle w:val="Hyperlink"/>
                <w:noProof/>
              </w:rPr>
              <w:t>CL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_Toc104980816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3" w:author="Sgouros Konstantinos" w:date="2022-06-01T12:59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64152B">
              <w:rPr>
                <w:rStyle w:val="Hyperlink"/>
                <w:noProof/>
              </w:rPr>
              <w:fldChar w:fldCharType="end"/>
            </w:r>
          </w:ins>
        </w:p>
        <w:p w14:paraId="3D8FE047" w14:textId="05B28F77" w:rsidR="006A5523" w:rsidRDefault="006A5523">
          <w:pPr>
            <w:pStyle w:val="TOC1"/>
            <w:rPr>
              <w:ins w:id="64" w:author="Sgouros Konstantinos" w:date="2022-06-01T12:59:00Z"/>
              <w:rFonts w:eastAsiaTheme="minorEastAsia" w:cstheme="minorBidi"/>
              <w:b w:val="0"/>
              <w:sz w:val="22"/>
              <w:szCs w:val="22"/>
              <w:lang w:val="el-GR" w:eastAsia="el-GR"/>
            </w:rPr>
          </w:pPr>
          <w:ins w:id="65" w:author="Sgouros Konstantinos" w:date="2022-06-01T12:59:00Z">
            <w:r w:rsidRPr="0064152B">
              <w:rPr>
                <w:rStyle w:val="Hyperlink"/>
              </w:rPr>
              <w:fldChar w:fldCharType="begin"/>
            </w:r>
            <w:r w:rsidRPr="0064152B">
              <w:rPr>
                <w:rStyle w:val="Hyperlink"/>
              </w:rPr>
              <w:instrText xml:space="preserve"> </w:instrText>
            </w:r>
            <w:r>
              <w:instrText>HYPERLINK \l "_Toc104980817"</w:instrText>
            </w:r>
            <w:r w:rsidRPr="0064152B">
              <w:rPr>
                <w:rStyle w:val="Hyperlink"/>
              </w:rPr>
              <w:instrText xml:space="preserve"> </w:instrText>
            </w:r>
            <w:r w:rsidRPr="0064152B">
              <w:rPr>
                <w:rStyle w:val="Hyperlink"/>
              </w:rPr>
            </w:r>
            <w:r w:rsidRPr="0064152B">
              <w:rPr>
                <w:rStyle w:val="Hyperlink"/>
              </w:rPr>
              <w:fldChar w:fldCharType="separate"/>
            </w:r>
            <w:r w:rsidRPr="0064152B">
              <w:rPr>
                <w:rStyle w:val="Hyperlink"/>
                <w:lang w:val="el-GR"/>
              </w:rPr>
              <w:t xml:space="preserve">ΣΥΣΧΕΤΙΣΗ </w:t>
            </w:r>
            <w:r w:rsidRPr="0064152B">
              <w:rPr>
                <w:rStyle w:val="Hyperlink"/>
              </w:rPr>
              <w:t>OSI</w:t>
            </w:r>
            <w:r w:rsidRPr="0064152B">
              <w:rPr>
                <w:rStyle w:val="Hyperlink"/>
                <w:lang w:val="el-GR"/>
              </w:rPr>
              <w:t xml:space="preserve"> ΜΕ </w:t>
            </w:r>
            <w:r w:rsidRPr="0064152B">
              <w:rPr>
                <w:rStyle w:val="Hyperlink"/>
              </w:rPr>
              <w:t>RMDatabase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_Toc104980817 \h </w:instrText>
            </w:r>
          </w:ins>
          <w:r>
            <w:rPr>
              <w:webHidden/>
            </w:rPr>
          </w:r>
          <w:r>
            <w:rPr>
              <w:webHidden/>
            </w:rPr>
            <w:fldChar w:fldCharType="separate"/>
          </w:r>
          <w:ins w:id="66" w:author="Sgouros Konstantinos" w:date="2022-06-01T12:59:00Z"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  <w:r w:rsidRPr="0064152B">
              <w:rPr>
                <w:rStyle w:val="Hyperlink"/>
              </w:rPr>
              <w:fldChar w:fldCharType="end"/>
            </w:r>
          </w:ins>
        </w:p>
        <w:p w14:paraId="539BE2CD" w14:textId="4403F960" w:rsidR="006A5523" w:rsidRDefault="006A5523">
          <w:pPr>
            <w:pStyle w:val="TOC1"/>
            <w:rPr>
              <w:ins w:id="67" w:author="Sgouros Konstantinos" w:date="2022-06-01T12:59:00Z"/>
              <w:rFonts w:eastAsiaTheme="minorEastAsia" w:cstheme="minorBidi"/>
              <w:b w:val="0"/>
              <w:sz w:val="22"/>
              <w:szCs w:val="22"/>
              <w:lang w:val="el-GR" w:eastAsia="el-GR"/>
            </w:rPr>
          </w:pPr>
          <w:ins w:id="68" w:author="Sgouros Konstantinos" w:date="2022-06-01T12:59:00Z">
            <w:r w:rsidRPr="0064152B">
              <w:rPr>
                <w:rStyle w:val="Hyperlink"/>
              </w:rPr>
              <w:fldChar w:fldCharType="begin"/>
            </w:r>
            <w:r w:rsidRPr="0064152B">
              <w:rPr>
                <w:rStyle w:val="Hyperlink"/>
              </w:rPr>
              <w:instrText xml:space="preserve"> </w:instrText>
            </w:r>
            <w:r>
              <w:instrText>HYPERLINK \l "_Toc104980818"</w:instrText>
            </w:r>
            <w:r w:rsidRPr="0064152B">
              <w:rPr>
                <w:rStyle w:val="Hyperlink"/>
              </w:rPr>
              <w:instrText xml:space="preserve"> </w:instrText>
            </w:r>
            <w:r w:rsidRPr="0064152B">
              <w:rPr>
                <w:rStyle w:val="Hyperlink"/>
              </w:rPr>
            </w:r>
            <w:r w:rsidRPr="0064152B">
              <w:rPr>
                <w:rStyle w:val="Hyperlink"/>
              </w:rPr>
              <w:fldChar w:fldCharType="separate"/>
            </w:r>
            <w:r w:rsidRPr="0064152B">
              <w:rPr>
                <w:rStyle w:val="Hyperlink"/>
                <w:lang w:val="en-US"/>
              </w:rPr>
              <w:t>FORMAT</w:t>
            </w:r>
            <w:r w:rsidRPr="0064152B">
              <w:rPr>
                <w:rStyle w:val="Hyperlink"/>
                <w:lang w:val="el-GR"/>
              </w:rPr>
              <w:t xml:space="preserve"> ΕΞΑΓΩΜΕΝΟΥ ΑΡΧΕΙΟΥ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_Toc104980818 \h </w:instrText>
            </w:r>
          </w:ins>
          <w:r>
            <w:rPr>
              <w:webHidden/>
            </w:rPr>
          </w:r>
          <w:r>
            <w:rPr>
              <w:webHidden/>
            </w:rPr>
            <w:fldChar w:fldCharType="separate"/>
          </w:r>
          <w:ins w:id="69" w:author="Sgouros Konstantinos" w:date="2022-06-01T12:59:00Z"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  <w:r w:rsidRPr="0064152B">
              <w:rPr>
                <w:rStyle w:val="Hyperlink"/>
              </w:rPr>
              <w:fldChar w:fldCharType="end"/>
            </w:r>
          </w:ins>
        </w:p>
        <w:p w14:paraId="1E58B89A" w14:textId="1B703FEC" w:rsidR="006A5523" w:rsidRDefault="006A5523">
          <w:pPr>
            <w:pStyle w:val="TOC1"/>
            <w:rPr>
              <w:ins w:id="70" w:author="Sgouros Konstantinos" w:date="2022-06-01T12:59:00Z"/>
              <w:rFonts w:eastAsiaTheme="minorEastAsia" w:cstheme="minorBidi"/>
              <w:b w:val="0"/>
              <w:sz w:val="22"/>
              <w:szCs w:val="22"/>
              <w:lang w:val="el-GR" w:eastAsia="el-GR"/>
            </w:rPr>
          </w:pPr>
          <w:ins w:id="71" w:author="Sgouros Konstantinos" w:date="2022-06-01T12:59:00Z">
            <w:r w:rsidRPr="0064152B">
              <w:rPr>
                <w:rStyle w:val="Hyperlink"/>
              </w:rPr>
              <w:fldChar w:fldCharType="begin"/>
            </w:r>
            <w:r w:rsidRPr="0064152B">
              <w:rPr>
                <w:rStyle w:val="Hyperlink"/>
              </w:rPr>
              <w:instrText xml:space="preserve"> </w:instrText>
            </w:r>
            <w:r>
              <w:instrText>HYPERLINK \l "_Toc104980819"</w:instrText>
            </w:r>
            <w:r w:rsidRPr="0064152B">
              <w:rPr>
                <w:rStyle w:val="Hyperlink"/>
              </w:rPr>
              <w:instrText xml:space="preserve"> </w:instrText>
            </w:r>
            <w:r w:rsidRPr="0064152B">
              <w:rPr>
                <w:rStyle w:val="Hyperlink"/>
              </w:rPr>
            </w:r>
            <w:r w:rsidRPr="0064152B">
              <w:rPr>
                <w:rStyle w:val="Hyperlink"/>
              </w:rPr>
              <w:fldChar w:fldCharType="separate"/>
            </w:r>
            <w:r w:rsidRPr="0064152B">
              <w:rPr>
                <w:rStyle w:val="Hyperlink"/>
                <w:lang w:val="el-GR"/>
              </w:rPr>
              <w:t xml:space="preserve">ΕΚΤΟΣ </w:t>
            </w:r>
            <w:r w:rsidRPr="0064152B">
              <w:rPr>
                <w:rStyle w:val="Hyperlink"/>
              </w:rPr>
              <w:t>SCOPE</w:t>
            </w:r>
            <w:r w:rsidRPr="0064152B">
              <w:rPr>
                <w:rStyle w:val="Hyperlink"/>
                <w:lang w:val="el-GR"/>
              </w:rPr>
              <w:t xml:space="preserve"> ΤΟΥ ΕΡΓΟΥ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_Toc104980819 \h </w:instrText>
            </w:r>
          </w:ins>
          <w:r>
            <w:rPr>
              <w:webHidden/>
            </w:rPr>
          </w:r>
          <w:r>
            <w:rPr>
              <w:webHidden/>
            </w:rPr>
            <w:fldChar w:fldCharType="separate"/>
          </w:r>
          <w:ins w:id="72" w:author="Sgouros Konstantinos" w:date="2022-06-01T12:59:00Z"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  <w:r w:rsidRPr="0064152B">
              <w:rPr>
                <w:rStyle w:val="Hyperlink"/>
              </w:rPr>
              <w:fldChar w:fldCharType="end"/>
            </w:r>
          </w:ins>
        </w:p>
        <w:p w14:paraId="4CAEB586" w14:textId="53E8DC2E" w:rsidR="006A5523" w:rsidRDefault="006A5523">
          <w:pPr>
            <w:pStyle w:val="TOC1"/>
            <w:rPr>
              <w:ins w:id="73" w:author="Sgouros Konstantinos" w:date="2022-06-01T12:59:00Z"/>
              <w:rFonts w:eastAsiaTheme="minorEastAsia" w:cstheme="minorBidi"/>
              <w:b w:val="0"/>
              <w:sz w:val="22"/>
              <w:szCs w:val="22"/>
              <w:lang w:val="el-GR" w:eastAsia="el-GR"/>
            </w:rPr>
          </w:pPr>
          <w:ins w:id="74" w:author="Sgouros Konstantinos" w:date="2022-06-01T12:59:00Z">
            <w:r w:rsidRPr="0064152B">
              <w:rPr>
                <w:rStyle w:val="Hyperlink"/>
              </w:rPr>
              <w:fldChar w:fldCharType="begin"/>
            </w:r>
            <w:r w:rsidRPr="0064152B">
              <w:rPr>
                <w:rStyle w:val="Hyperlink"/>
              </w:rPr>
              <w:instrText xml:space="preserve"> </w:instrText>
            </w:r>
            <w:r>
              <w:instrText>HYPERLINK \l "_Toc104980820"</w:instrText>
            </w:r>
            <w:r w:rsidRPr="0064152B">
              <w:rPr>
                <w:rStyle w:val="Hyperlink"/>
              </w:rPr>
              <w:instrText xml:space="preserve"> </w:instrText>
            </w:r>
            <w:r w:rsidRPr="0064152B">
              <w:rPr>
                <w:rStyle w:val="Hyperlink"/>
              </w:rPr>
            </w:r>
            <w:r w:rsidRPr="0064152B">
              <w:rPr>
                <w:rStyle w:val="Hyperlink"/>
              </w:rPr>
              <w:fldChar w:fldCharType="separate"/>
            </w:r>
            <w:r w:rsidRPr="0064152B">
              <w:rPr>
                <w:rStyle w:val="Hyperlink"/>
                <w:lang w:val="el-GR"/>
              </w:rPr>
              <w:t>ΘΕΜΑΤΑ ΡΙΣΚΟΥ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_Toc104980820 \h </w:instrText>
            </w:r>
          </w:ins>
          <w:r>
            <w:rPr>
              <w:webHidden/>
            </w:rPr>
          </w:r>
          <w:r>
            <w:rPr>
              <w:webHidden/>
            </w:rPr>
            <w:fldChar w:fldCharType="separate"/>
          </w:r>
          <w:ins w:id="75" w:author="Sgouros Konstantinos" w:date="2022-06-01T12:59:00Z"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  <w:r w:rsidRPr="0064152B">
              <w:rPr>
                <w:rStyle w:val="Hyperlink"/>
              </w:rPr>
              <w:fldChar w:fldCharType="end"/>
            </w:r>
          </w:ins>
        </w:p>
        <w:p w14:paraId="49AAFCDC" w14:textId="7F277238" w:rsidR="00EA79CB" w:rsidDel="006A5523" w:rsidRDefault="00EA79CB">
          <w:pPr>
            <w:pStyle w:val="TOC1"/>
            <w:rPr>
              <w:del w:id="76" w:author="Sgouros Konstantinos" w:date="2022-06-01T12:59:00Z"/>
              <w:rFonts w:eastAsiaTheme="minorEastAsia" w:cstheme="minorBidi"/>
              <w:b w:val="0"/>
              <w:sz w:val="22"/>
              <w:szCs w:val="22"/>
              <w:lang w:val="el-GR" w:eastAsia="el-GR"/>
            </w:rPr>
          </w:pPr>
          <w:del w:id="77" w:author="Sgouros Konstantinos" w:date="2022-06-01T12:59:00Z">
            <w:r w:rsidRPr="006A5523" w:rsidDel="006A5523">
              <w:rPr>
                <w:rPrChange w:id="78" w:author="Sgouros Konstantinos" w:date="2022-06-01T12:59:00Z">
                  <w:rPr>
                    <w:rStyle w:val="Hyperlink"/>
                  </w:rPr>
                </w:rPrChange>
              </w:rPr>
              <w:delText>ΓΕΝΙΚΑ</w:delText>
            </w:r>
            <w:r w:rsidDel="006A5523">
              <w:rPr>
                <w:webHidden/>
              </w:rPr>
              <w:tab/>
              <w:delText>3</w:delText>
            </w:r>
          </w:del>
        </w:p>
        <w:p w14:paraId="3FB369AD" w14:textId="1C14DEDA" w:rsidR="00EA79CB" w:rsidDel="006A5523" w:rsidRDefault="00EA79CB">
          <w:pPr>
            <w:pStyle w:val="TOC1"/>
            <w:rPr>
              <w:del w:id="79" w:author="Sgouros Konstantinos" w:date="2022-06-01T12:59:00Z"/>
              <w:rFonts w:eastAsiaTheme="minorEastAsia" w:cstheme="minorBidi"/>
              <w:b w:val="0"/>
              <w:sz w:val="22"/>
              <w:szCs w:val="22"/>
              <w:lang w:val="el-GR" w:eastAsia="el-GR"/>
            </w:rPr>
          </w:pPr>
          <w:del w:id="80" w:author="Sgouros Konstantinos" w:date="2022-06-01T12:59:00Z">
            <w:r w:rsidRPr="006A5523" w:rsidDel="006A5523">
              <w:rPr>
                <w:rPrChange w:id="81" w:author="Sgouros Konstantinos" w:date="2022-06-01T12:59:00Z">
                  <w:rPr>
                    <w:rStyle w:val="Hyperlink"/>
                  </w:rPr>
                </w:rPrChange>
              </w:rPr>
              <w:delText>ΕΠΙΧΕΙΡΗΣΙΑΚΕΣ ΠΡΟΔΙΑΓΡΑΦΕΣ</w:delText>
            </w:r>
            <w:r w:rsidDel="006A5523">
              <w:rPr>
                <w:webHidden/>
              </w:rPr>
              <w:tab/>
              <w:delText>4</w:delText>
            </w:r>
          </w:del>
        </w:p>
        <w:p w14:paraId="60E9DEF2" w14:textId="19655597" w:rsidR="00EA79CB" w:rsidDel="006A5523" w:rsidRDefault="00EA79CB">
          <w:pPr>
            <w:pStyle w:val="TOC1"/>
            <w:rPr>
              <w:del w:id="82" w:author="Sgouros Konstantinos" w:date="2022-06-01T12:59:00Z"/>
              <w:rFonts w:eastAsiaTheme="minorEastAsia" w:cstheme="minorBidi"/>
              <w:b w:val="0"/>
              <w:sz w:val="22"/>
              <w:szCs w:val="22"/>
              <w:lang w:val="el-GR" w:eastAsia="el-GR"/>
            </w:rPr>
          </w:pPr>
          <w:del w:id="83" w:author="Sgouros Konstantinos" w:date="2022-06-01T12:59:00Z">
            <w:r w:rsidRPr="006A5523" w:rsidDel="006A5523">
              <w:rPr>
                <w:rPrChange w:id="84" w:author="Sgouros Konstantinos" w:date="2022-06-01T12:59:00Z">
                  <w:rPr>
                    <w:rStyle w:val="Hyperlink"/>
                  </w:rPr>
                </w:rPrChange>
              </w:rPr>
              <w:delText>ΛΕΙΤΟΥΡΓΙΚΕΣ ΠΡΟΔΙΑΓΡΑΦΕΣ</w:delText>
            </w:r>
            <w:r w:rsidDel="006A5523">
              <w:rPr>
                <w:webHidden/>
              </w:rPr>
              <w:tab/>
              <w:delText>5</w:delText>
            </w:r>
          </w:del>
        </w:p>
        <w:p w14:paraId="071AE699" w14:textId="39D0593C" w:rsidR="00EA79CB" w:rsidDel="006A5523" w:rsidRDefault="00EA79CB">
          <w:pPr>
            <w:pStyle w:val="TOC3"/>
            <w:tabs>
              <w:tab w:val="right" w:leader="dot" w:pos="9628"/>
            </w:tabs>
            <w:rPr>
              <w:del w:id="85" w:author="Sgouros Konstantinos" w:date="2022-06-01T12:59:00Z"/>
              <w:rFonts w:asciiTheme="minorHAnsi" w:eastAsiaTheme="minorEastAsia" w:hAnsiTheme="minorHAnsi" w:cstheme="minorBidi"/>
              <w:noProof/>
              <w:sz w:val="22"/>
              <w:szCs w:val="22"/>
              <w:lang w:val="el-GR" w:eastAsia="el-GR"/>
            </w:rPr>
          </w:pPr>
          <w:del w:id="86" w:author="Sgouros Konstantinos" w:date="2022-06-01T12:59:00Z">
            <w:r w:rsidRPr="006A5523" w:rsidDel="006A5523">
              <w:rPr>
                <w:rPrChange w:id="87" w:author="Sgouros Konstantinos" w:date="2022-06-01T12:59:00Z">
                  <w:rPr>
                    <w:rStyle w:val="Hyperlink"/>
                    <w:noProof/>
                  </w:rPr>
                </w:rPrChange>
              </w:rPr>
              <w:delText>Εφαρμογή</w:delText>
            </w:r>
            <w:r w:rsidDel="006A5523">
              <w:rPr>
                <w:noProof/>
                <w:webHidden/>
              </w:rPr>
              <w:tab/>
              <w:delText>5</w:delText>
            </w:r>
          </w:del>
        </w:p>
        <w:p w14:paraId="2E0D38A6" w14:textId="10DF93C4" w:rsidR="00EA79CB" w:rsidDel="006A5523" w:rsidRDefault="00EA79CB">
          <w:pPr>
            <w:pStyle w:val="TOC3"/>
            <w:tabs>
              <w:tab w:val="right" w:leader="dot" w:pos="9628"/>
            </w:tabs>
            <w:rPr>
              <w:del w:id="88" w:author="Sgouros Konstantinos" w:date="2022-06-01T12:59:00Z"/>
              <w:rFonts w:asciiTheme="minorHAnsi" w:eastAsiaTheme="minorEastAsia" w:hAnsiTheme="minorHAnsi" w:cstheme="minorBidi"/>
              <w:noProof/>
              <w:sz w:val="22"/>
              <w:szCs w:val="22"/>
              <w:lang w:val="el-GR" w:eastAsia="el-GR"/>
            </w:rPr>
          </w:pPr>
          <w:del w:id="89" w:author="Sgouros Konstantinos" w:date="2022-06-01T12:59:00Z">
            <w:r w:rsidRPr="006A5523" w:rsidDel="006A5523">
              <w:rPr>
                <w:rPrChange w:id="90" w:author="Sgouros Konstantinos" w:date="2022-06-01T12:59:00Z">
                  <w:rPr>
                    <w:rStyle w:val="Hyperlink"/>
                    <w:noProof/>
                  </w:rPr>
                </w:rPrChange>
              </w:rPr>
              <w:delText>Πεδία αρχείου</w:delText>
            </w:r>
            <w:r w:rsidDel="006A5523">
              <w:rPr>
                <w:noProof/>
                <w:webHidden/>
              </w:rPr>
              <w:tab/>
              <w:delText>5</w:delText>
            </w:r>
          </w:del>
        </w:p>
        <w:p w14:paraId="4C431391" w14:textId="652D2391" w:rsidR="00EA79CB" w:rsidDel="006A5523" w:rsidRDefault="00EA79CB">
          <w:pPr>
            <w:pStyle w:val="TOC3"/>
            <w:tabs>
              <w:tab w:val="right" w:leader="dot" w:pos="9628"/>
            </w:tabs>
            <w:rPr>
              <w:del w:id="91" w:author="Sgouros Konstantinos" w:date="2022-06-01T12:59:00Z"/>
              <w:rFonts w:asciiTheme="minorHAnsi" w:eastAsiaTheme="minorEastAsia" w:hAnsiTheme="minorHAnsi" w:cstheme="minorBidi"/>
              <w:noProof/>
              <w:sz w:val="22"/>
              <w:szCs w:val="22"/>
              <w:lang w:val="el-GR" w:eastAsia="el-GR"/>
            </w:rPr>
          </w:pPr>
          <w:del w:id="92" w:author="Sgouros Konstantinos" w:date="2022-06-01T12:59:00Z">
            <w:r w:rsidRPr="006A5523" w:rsidDel="006A5523">
              <w:rPr>
                <w:rPrChange w:id="93" w:author="Sgouros Konstantinos" w:date="2022-06-01T12:59:00Z">
                  <w:rPr>
                    <w:rStyle w:val="Hyperlink"/>
                    <w:noProof/>
                  </w:rPr>
                </w:rPrChange>
              </w:rPr>
              <w:delText>Περιοδικότητα αρχείου</w:delText>
            </w:r>
            <w:r w:rsidDel="006A5523">
              <w:rPr>
                <w:noProof/>
                <w:webHidden/>
              </w:rPr>
              <w:tab/>
              <w:delText>6</w:delText>
            </w:r>
          </w:del>
        </w:p>
        <w:p w14:paraId="445284A8" w14:textId="1D46AB25" w:rsidR="00EA79CB" w:rsidDel="006A5523" w:rsidRDefault="00EA79CB">
          <w:pPr>
            <w:pStyle w:val="TOC3"/>
            <w:tabs>
              <w:tab w:val="right" w:leader="dot" w:pos="9628"/>
            </w:tabs>
            <w:rPr>
              <w:del w:id="94" w:author="Sgouros Konstantinos" w:date="2022-06-01T12:59:00Z"/>
              <w:rFonts w:asciiTheme="minorHAnsi" w:eastAsiaTheme="minorEastAsia" w:hAnsiTheme="minorHAnsi" w:cstheme="minorBidi"/>
              <w:noProof/>
              <w:sz w:val="22"/>
              <w:szCs w:val="22"/>
              <w:lang w:val="el-GR" w:eastAsia="el-GR"/>
            </w:rPr>
          </w:pPr>
          <w:del w:id="95" w:author="Sgouros Konstantinos" w:date="2022-06-01T12:59:00Z">
            <w:r w:rsidRPr="006A5523" w:rsidDel="006A5523">
              <w:rPr>
                <w:rPrChange w:id="96" w:author="Sgouros Konstantinos" w:date="2022-06-01T12:59:00Z">
                  <w:rPr>
                    <w:rStyle w:val="Hyperlink"/>
                    <w:noProof/>
                  </w:rPr>
                </w:rPrChange>
              </w:rPr>
              <w:delText>Κανόνες εξαγωγής δεδομένων</w:delText>
            </w:r>
            <w:r w:rsidDel="006A5523">
              <w:rPr>
                <w:noProof/>
                <w:webHidden/>
              </w:rPr>
              <w:tab/>
              <w:delText>6</w:delText>
            </w:r>
          </w:del>
        </w:p>
        <w:p w14:paraId="2CB7F8D9" w14:textId="1DBE001C" w:rsidR="00EA79CB" w:rsidDel="006A5523" w:rsidRDefault="00EA79CB">
          <w:pPr>
            <w:pStyle w:val="TOC3"/>
            <w:tabs>
              <w:tab w:val="right" w:leader="dot" w:pos="9628"/>
            </w:tabs>
            <w:rPr>
              <w:del w:id="97" w:author="Sgouros Konstantinos" w:date="2022-06-01T12:59:00Z"/>
              <w:rFonts w:asciiTheme="minorHAnsi" w:eastAsiaTheme="minorEastAsia" w:hAnsiTheme="minorHAnsi" w:cstheme="minorBidi"/>
              <w:noProof/>
              <w:sz w:val="22"/>
              <w:szCs w:val="22"/>
              <w:lang w:val="el-GR" w:eastAsia="el-GR"/>
            </w:rPr>
          </w:pPr>
          <w:del w:id="98" w:author="Sgouros Konstantinos" w:date="2022-06-01T12:59:00Z">
            <w:r w:rsidRPr="006A5523" w:rsidDel="006A5523">
              <w:rPr>
                <w:rPrChange w:id="99" w:author="Sgouros Konstantinos" w:date="2022-06-01T12:59:00Z">
                  <w:rPr>
                    <w:rStyle w:val="Hyperlink"/>
                    <w:noProof/>
                  </w:rPr>
                </w:rPrChange>
              </w:rPr>
              <w:delText>Αντιστοίχιση δεδομένων στη βάση CL</w:delText>
            </w:r>
            <w:r w:rsidDel="006A5523">
              <w:rPr>
                <w:noProof/>
                <w:webHidden/>
              </w:rPr>
              <w:tab/>
              <w:delText>6</w:delText>
            </w:r>
          </w:del>
        </w:p>
        <w:p w14:paraId="28D2722D" w14:textId="1272B35E" w:rsidR="00EA79CB" w:rsidDel="006A5523" w:rsidRDefault="00EA79CB">
          <w:pPr>
            <w:pStyle w:val="TOC1"/>
            <w:rPr>
              <w:del w:id="100" w:author="Sgouros Konstantinos" w:date="2022-06-01T12:59:00Z"/>
              <w:rFonts w:eastAsiaTheme="minorEastAsia" w:cstheme="minorBidi"/>
              <w:b w:val="0"/>
              <w:sz w:val="22"/>
              <w:szCs w:val="22"/>
              <w:lang w:val="el-GR" w:eastAsia="el-GR"/>
            </w:rPr>
          </w:pPr>
          <w:del w:id="101" w:author="Sgouros Konstantinos" w:date="2022-06-01T12:59:00Z">
            <w:r w:rsidRPr="006A5523" w:rsidDel="006A5523">
              <w:rPr>
                <w:rPrChange w:id="102" w:author="Sgouros Konstantinos" w:date="2022-06-01T12:59:00Z">
                  <w:rPr>
                    <w:rStyle w:val="Hyperlink"/>
                  </w:rPr>
                </w:rPrChange>
              </w:rPr>
              <w:delText>ΣΥΣΧΕΤΙΣΗ OSI ΜΕ RMDatabase</w:delText>
            </w:r>
            <w:r w:rsidDel="006A5523">
              <w:rPr>
                <w:webHidden/>
              </w:rPr>
              <w:tab/>
              <w:delText>7</w:delText>
            </w:r>
          </w:del>
        </w:p>
        <w:p w14:paraId="2C72FDEB" w14:textId="36BA46EE" w:rsidR="00EA79CB" w:rsidDel="006A5523" w:rsidRDefault="00EA79CB">
          <w:pPr>
            <w:pStyle w:val="TOC1"/>
            <w:rPr>
              <w:del w:id="103" w:author="Sgouros Konstantinos" w:date="2022-06-01T12:59:00Z"/>
              <w:rFonts w:eastAsiaTheme="minorEastAsia" w:cstheme="minorBidi"/>
              <w:b w:val="0"/>
              <w:sz w:val="22"/>
              <w:szCs w:val="22"/>
              <w:lang w:val="el-GR" w:eastAsia="el-GR"/>
            </w:rPr>
          </w:pPr>
          <w:del w:id="104" w:author="Sgouros Konstantinos" w:date="2022-06-01T12:59:00Z">
            <w:r w:rsidRPr="006A5523" w:rsidDel="006A5523">
              <w:rPr>
                <w:rPrChange w:id="105" w:author="Sgouros Konstantinos" w:date="2022-06-01T12:59:00Z">
                  <w:rPr>
                    <w:rStyle w:val="Hyperlink"/>
                    <w:lang w:val="en-US"/>
                  </w:rPr>
                </w:rPrChange>
              </w:rPr>
              <w:delText>FORMAT</w:delText>
            </w:r>
            <w:r w:rsidRPr="006A5523" w:rsidDel="006A5523">
              <w:rPr>
                <w:rPrChange w:id="106" w:author="Sgouros Konstantinos" w:date="2022-06-01T12:59:00Z">
                  <w:rPr>
                    <w:rStyle w:val="Hyperlink"/>
                  </w:rPr>
                </w:rPrChange>
              </w:rPr>
              <w:delText xml:space="preserve"> ΕΞΑΓΩΜΕΝΟΥ ΑΡΧΕΙΟΥ</w:delText>
            </w:r>
            <w:r w:rsidDel="006A5523">
              <w:rPr>
                <w:webHidden/>
              </w:rPr>
              <w:tab/>
              <w:delText>8</w:delText>
            </w:r>
          </w:del>
        </w:p>
        <w:p w14:paraId="5283E47B" w14:textId="3EE8BBC4" w:rsidR="00EA79CB" w:rsidDel="006A5523" w:rsidRDefault="00EA79CB">
          <w:pPr>
            <w:pStyle w:val="TOC1"/>
            <w:rPr>
              <w:del w:id="107" w:author="Sgouros Konstantinos" w:date="2022-06-01T12:59:00Z"/>
              <w:rFonts w:eastAsiaTheme="minorEastAsia" w:cstheme="minorBidi"/>
              <w:b w:val="0"/>
              <w:sz w:val="22"/>
              <w:szCs w:val="22"/>
              <w:lang w:val="el-GR" w:eastAsia="el-GR"/>
            </w:rPr>
          </w:pPr>
          <w:del w:id="108" w:author="Sgouros Konstantinos" w:date="2022-06-01T12:59:00Z">
            <w:r w:rsidRPr="006A5523" w:rsidDel="006A5523">
              <w:rPr>
                <w:rPrChange w:id="109" w:author="Sgouros Konstantinos" w:date="2022-06-01T12:59:00Z">
                  <w:rPr>
                    <w:rStyle w:val="Hyperlink"/>
                  </w:rPr>
                </w:rPrChange>
              </w:rPr>
              <w:delText>ΕΚΤΟΣ SCOPE ΤΟΥ ΕΡΓΟΥ</w:delText>
            </w:r>
            <w:r w:rsidDel="006A5523">
              <w:rPr>
                <w:webHidden/>
              </w:rPr>
              <w:tab/>
              <w:delText>9</w:delText>
            </w:r>
          </w:del>
        </w:p>
        <w:p w14:paraId="3FB3FE68" w14:textId="57E00EF7" w:rsidR="00CA58C5" w:rsidRDefault="00CA58C5">
          <w:r>
            <w:rPr>
              <w:b/>
              <w:bCs/>
            </w:rPr>
            <w:fldChar w:fldCharType="end"/>
          </w:r>
        </w:p>
      </w:sdtContent>
    </w:sdt>
    <w:p w14:paraId="3BD75087" w14:textId="79203D49" w:rsidR="001D4954" w:rsidRPr="00404603" w:rsidRDefault="001D4954" w:rsidP="00325105">
      <w:pPr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C106D8">
        <w:rPr>
          <w:rFonts w:asciiTheme="minorHAnsi" w:hAnsiTheme="minorHAnsi" w:cstheme="minorHAnsi"/>
          <w:color w:val="000000"/>
          <w:sz w:val="22"/>
          <w:szCs w:val="22"/>
        </w:rPr>
        <w:br w:type="page"/>
      </w:r>
    </w:p>
    <w:p w14:paraId="3BD7508B" w14:textId="77777777" w:rsidR="0021126F" w:rsidRPr="00EF2B23" w:rsidRDefault="00BA06FF" w:rsidP="00CA58C5">
      <w:pPr>
        <w:pStyle w:val="Heading1"/>
        <w:rPr>
          <w:lang w:val="el-GR"/>
        </w:rPr>
      </w:pPr>
      <w:bookmarkStart w:id="110" w:name="_Toc104980809"/>
      <w:r w:rsidRPr="00EF2B23">
        <w:rPr>
          <w:lang w:val="el-GR"/>
        </w:rPr>
        <w:lastRenderedPageBreak/>
        <w:t>ΓΕΝΙΚΑ</w:t>
      </w:r>
      <w:bookmarkEnd w:id="110"/>
    </w:p>
    <w:p w14:paraId="3BD7508C" w14:textId="77777777" w:rsidR="005B3144" w:rsidRPr="00C106D8" w:rsidRDefault="005B3144" w:rsidP="00912780">
      <w:pPr>
        <w:rPr>
          <w:rFonts w:asciiTheme="minorHAnsi" w:hAnsiTheme="minorHAnsi" w:cstheme="minorHAnsi"/>
          <w:sz w:val="22"/>
          <w:szCs w:val="22"/>
        </w:rPr>
      </w:pPr>
    </w:p>
    <w:p w14:paraId="4B0C93EE" w14:textId="77777777" w:rsidR="00C106D8" w:rsidRPr="00C106D8" w:rsidRDefault="00C106D8" w:rsidP="00C106D8">
      <w:pPr>
        <w:jc w:val="both"/>
        <w:rPr>
          <w:rFonts w:asciiTheme="minorHAnsi" w:hAnsiTheme="minorHAnsi" w:cstheme="minorHAnsi"/>
          <w:sz w:val="22"/>
          <w:szCs w:val="22"/>
        </w:rPr>
      </w:pPr>
      <w:r w:rsidRPr="00C106D8">
        <w:rPr>
          <w:rFonts w:asciiTheme="minorHAnsi" w:hAnsiTheme="minorHAnsi" w:cstheme="minorHAnsi"/>
          <w:sz w:val="22"/>
          <w:szCs w:val="22"/>
          <w:lang w:eastAsia="en-US"/>
        </w:rPr>
        <w:t xml:space="preserve">Στα πλαίσια του έργου PPM </w:t>
      </w:r>
      <w:r w:rsidRPr="00C106D8">
        <w:rPr>
          <w:rFonts w:asciiTheme="minorHAnsi" w:hAnsiTheme="minorHAnsi" w:cstheme="minorHAnsi"/>
          <w:sz w:val="22"/>
          <w:szCs w:val="22"/>
        </w:rPr>
        <w:t xml:space="preserve">37934 </w:t>
      </w:r>
      <w:r w:rsidRPr="00C106D8">
        <w:rPr>
          <w:rFonts w:asciiTheme="minorHAnsi" w:hAnsiTheme="minorHAnsi" w:cstheme="minorHAnsi"/>
          <w:sz w:val="22"/>
          <w:szCs w:val="22"/>
          <w:lang w:eastAsia="en-US"/>
        </w:rPr>
        <w:t xml:space="preserve">αναφορικά με τη </w:t>
      </w:r>
      <w:r w:rsidRPr="00C106D8">
        <w:rPr>
          <w:rFonts w:asciiTheme="minorHAnsi" w:hAnsiTheme="minorHAnsi" w:cstheme="minorHAnsi"/>
          <w:sz w:val="22"/>
          <w:szCs w:val="22"/>
        </w:rPr>
        <w:t xml:space="preserve">δημιουργία μίας Ενιαίας Βάσης Δεδομένων [Wholesale RM Dbase] με πληροφορίες από το Data Warehouse κι άλλων πηγαίων συστημάτων της Τράπεζας , έχει ζητηθεί η εξαγωγή δεδομένων από το </w:t>
      </w:r>
      <w:r w:rsidRPr="00C106D8">
        <w:rPr>
          <w:rFonts w:asciiTheme="minorHAnsi" w:hAnsiTheme="minorHAnsi" w:cstheme="minorHAnsi"/>
          <w:sz w:val="22"/>
          <w:szCs w:val="22"/>
          <w:lang w:val="en-US"/>
        </w:rPr>
        <w:t>rating</w:t>
      </w:r>
      <w:r w:rsidRPr="00C106D8">
        <w:rPr>
          <w:rFonts w:asciiTheme="minorHAnsi" w:hAnsiTheme="minorHAnsi" w:cstheme="minorHAnsi"/>
          <w:sz w:val="22"/>
          <w:szCs w:val="22"/>
        </w:rPr>
        <w:t xml:space="preserve"> σύστημα CreditLens (CL).</w:t>
      </w:r>
    </w:p>
    <w:p w14:paraId="3C93F351" w14:textId="77777777" w:rsidR="00C106D8" w:rsidRPr="00C106D8" w:rsidRDefault="00C106D8" w:rsidP="00C106D8">
      <w:pPr>
        <w:jc w:val="both"/>
        <w:rPr>
          <w:rFonts w:asciiTheme="minorHAnsi" w:hAnsiTheme="minorHAnsi" w:cstheme="minorHAnsi"/>
          <w:sz w:val="22"/>
          <w:szCs w:val="22"/>
        </w:rPr>
      </w:pPr>
      <w:r w:rsidRPr="00C106D8">
        <w:rPr>
          <w:rFonts w:asciiTheme="minorHAnsi" w:hAnsiTheme="minorHAnsi" w:cstheme="minorHAnsi"/>
          <w:sz w:val="22"/>
          <w:szCs w:val="22"/>
          <w:lang w:eastAsia="en-US"/>
        </w:rPr>
        <w:t>Σκοπός του παρόντος Document  είναι να περιγράψει τον τρόπο εξαγωγής των δεδομένων αυτών.</w:t>
      </w:r>
    </w:p>
    <w:p w14:paraId="4018D16F" w14:textId="77777777" w:rsidR="0088697C" w:rsidRPr="00C106D8" w:rsidRDefault="0088697C" w:rsidP="005B3144">
      <w:pPr>
        <w:tabs>
          <w:tab w:val="left" w:pos="0"/>
        </w:tabs>
        <w:contextualSpacing/>
        <w:rPr>
          <w:rFonts w:asciiTheme="minorHAnsi" w:hAnsiTheme="minorHAnsi" w:cstheme="minorHAnsi"/>
          <w:sz w:val="22"/>
          <w:szCs w:val="22"/>
        </w:rPr>
      </w:pPr>
    </w:p>
    <w:p w14:paraId="776F2357" w14:textId="7DABBBEF" w:rsidR="00ED3B22" w:rsidRPr="00C106D8" w:rsidRDefault="00ED3B22" w:rsidP="005B3144">
      <w:pPr>
        <w:tabs>
          <w:tab w:val="left" w:pos="0"/>
        </w:tabs>
        <w:contextualSpacing/>
        <w:rPr>
          <w:rFonts w:asciiTheme="minorHAnsi" w:hAnsiTheme="minorHAnsi" w:cstheme="minorHAnsi"/>
          <w:sz w:val="22"/>
          <w:szCs w:val="22"/>
        </w:rPr>
      </w:pPr>
    </w:p>
    <w:p w14:paraId="30B16CB2" w14:textId="4CCB80F9" w:rsidR="00ED3B22" w:rsidRPr="00EF2B23" w:rsidRDefault="00C106D8" w:rsidP="00CA58C5">
      <w:pPr>
        <w:pStyle w:val="Heading1"/>
        <w:rPr>
          <w:lang w:val="el-GR"/>
        </w:rPr>
      </w:pPr>
      <w:bookmarkStart w:id="111" w:name="_Toc104980810"/>
      <w:r w:rsidRPr="00EF2B23">
        <w:rPr>
          <w:lang w:val="el-GR"/>
        </w:rPr>
        <w:lastRenderedPageBreak/>
        <w:t>Ε</w:t>
      </w:r>
      <w:r w:rsidR="00BD717E" w:rsidRPr="00EF2B23">
        <w:rPr>
          <w:lang w:val="el-GR"/>
        </w:rPr>
        <w:t>ΠΙΧΕΙΡΗΣΙΑΚΕΣ ΠΡΟΔΙΑΓΡΑΦΕΣ</w:t>
      </w:r>
      <w:bookmarkEnd w:id="111"/>
    </w:p>
    <w:p w14:paraId="1B17578B" w14:textId="69862691" w:rsidR="00ED3B22" w:rsidRPr="00C106D8" w:rsidRDefault="00ED3B22" w:rsidP="005B3144">
      <w:pPr>
        <w:tabs>
          <w:tab w:val="left" w:pos="0"/>
        </w:tabs>
        <w:contextualSpacing/>
        <w:rPr>
          <w:rFonts w:asciiTheme="minorHAnsi" w:hAnsiTheme="minorHAnsi" w:cstheme="minorHAnsi"/>
          <w:sz w:val="22"/>
          <w:szCs w:val="22"/>
        </w:rPr>
      </w:pPr>
    </w:p>
    <w:p w14:paraId="7B566099" w14:textId="77777777" w:rsidR="00C106D8" w:rsidRPr="00C106D8" w:rsidRDefault="00C106D8" w:rsidP="00C106D8">
      <w:pPr>
        <w:rPr>
          <w:rFonts w:asciiTheme="minorHAnsi" w:hAnsiTheme="minorHAnsi" w:cstheme="minorHAnsi"/>
          <w:sz w:val="22"/>
          <w:szCs w:val="22"/>
        </w:rPr>
      </w:pPr>
      <w:r w:rsidRPr="00C106D8">
        <w:rPr>
          <w:rFonts w:asciiTheme="minorHAnsi" w:hAnsiTheme="minorHAnsi" w:cstheme="minorHAnsi"/>
          <w:sz w:val="22"/>
          <w:szCs w:val="22"/>
        </w:rPr>
        <w:t xml:space="preserve">Το συνημμένο xls αποτελεί τις υπάρχουσες επιχειρησιακές απαιτήσεις </w:t>
      </w:r>
    </w:p>
    <w:bookmarkStart w:id="112" w:name="_MON_1764598475"/>
    <w:bookmarkEnd w:id="112"/>
    <w:p w14:paraId="616E0708" w14:textId="4ABFA666" w:rsidR="003A15FD" w:rsidRDefault="00C106D8" w:rsidP="003A15FD">
      <w:pPr>
        <w:tabs>
          <w:tab w:val="left" w:pos="0"/>
        </w:tabs>
        <w:contextualSpacing/>
        <w:rPr>
          <w:ins w:id="113" w:author="Papachristou Vasiliki" w:date="2023-12-20T17:34:00Z"/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object w:dxaOrig="1543" w:dyaOrig="995" w14:anchorId="0D978AC9">
          <v:shape id="_x0000_i1026" type="#_x0000_t75" style="width:76.7pt;height:49.55pt" o:ole="">
            <v:imagedata r:id="rId13" o:title=""/>
          </v:shape>
          <o:OLEObject Type="Embed" ProgID="Excel.Sheet.12" ShapeID="_x0000_i1026" DrawAspect="Icon" ObjectID="_1766567773" r:id="rId14"/>
        </w:object>
      </w:r>
    </w:p>
    <w:p w14:paraId="355F8606" w14:textId="6188E6D7" w:rsidR="00647012" w:rsidRDefault="00647012" w:rsidP="00647012">
      <w:pPr>
        <w:tabs>
          <w:tab w:val="left" w:pos="2430"/>
        </w:tabs>
        <w:rPr>
          <w:ins w:id="114" w:author="Papachristou Vasiliki" w:date="2023-12-20T17:34:00Z"/>
          <w:rFonts w:asciiTheme="minorHAnsi" w:hAnsiTheme="minorHAnsi" w:cstheme="minorHAnsi"/>
          <w:sz w:val="22"/>
          <w:szCs w:val="22"/>
        </w:rPr>
      </w:pPr>
      <w:ins w:id="115" w:author="Papachristou Vasiliki" w:date="2023-12-20T17:34:00Z">
        <w:r>
          <w:rPr>
            <w:rFonts w:asciiTheme="minorHAnsi" w:hAnsiTheme="minorHAnsi" w:cstheme="minorHAnsi"/>
            <w:sz w:val="22"/>
            <w:szCs w:val="22"/>
          </w:rPr>
          <w:tab/>
        </w:r>
      </w:ins>
    </w:p>
    <w:p w14:paraId="5C0CB140" w14:textId="6DF8DAB6" w:rsidR="00647012" w:rsidRDefault="00647012" w:rsidP="00647012">
      <w:pPr>
        <w:tabs>
          <w:tab w:val="left" w:pos="2430"/>
        </w:tabs>
        <w:rPr>
          <w:ins w:id="116" w:author="Papachristou Vasiliki" w:date="2023-12-20T17:34:00Z"/>
          <w:rFonts w:asciiTheme="minorHAnsi" w:hAnsiTheme="minorHAnsi" w:cstheme="minorHAnsi"/>
          <w:sz w:val="22"/>
          <w:szCs w:val="22"/>
        </w:rPr>
      </w:pPr>
    </w:p>
    <w:p w14:paraId="7EEB589F" w14:textId="5746FF4D" w:rsidR="00647012" w:rsidRDefault="00647012" w:rsidP="00647012">
      <w:pPr>
        <w:tabs>
          <w:tab w:val="left" w:pos="2430"/>
        </w:tabs>
        <w:rPr>
          <w:ins w:id="117" w:author="Papachristou Vasiliki" w:date="2023-12-20T17:34:00Z"/>
          <w:rFonts w:asciiTheme="minorHAnsi" w:hAnsiTheme="minorHAnsi" w:cstheme="minorHAnsi"/>
          <w:sz w:val="22"/>
          <w:szCs w:val="22"/>
        </w:rPr>
      </w:pPr>
    </w:p>
    <w:p w14:paraId="46ACBDD8" w14:textId="3F72DD2B" w:rsidR="00647012" w:rsidRDefault="00647012" w:rsidP="00647012">
      <w:pPr>
        <w:rPr>
          <w:ins w:id="118" w:author="Papachristou Vasiliki" w:date="2024-01-05T13:16:00Z"/>
          <w:rFonts w:asciiTheme="minorHAnsi" w:hAnsiTheme="minorHAnsi" w:cstheme="minorHAnsi"/>
          <w:sz w:val="22"/>
          <w:szCs w:val="22"/>
        </w:rPr>
      </w:pPr>
      <w:ins w:id="119" w:author="Papachristou Vasiliki" w:date="2023-12-20T17:34:00Z">
        <w:r w:rsidRPr="00D62B33">
          <w:rPr>
            <w:rFonts w:asciiTheme="minorHAnsi" w:hAnsiTheme="minorHAnsi" w:cstheme="minorHAnsi"/>
            <w:sz w:val="22"/>
            <w:szCs w:val="22"/>
            <w:rPrChange w:id="120" w:author="Papachristou Vasiliki" w:date="2023-12-21T16:39:00Z">
              <w:rPr/>
            </w:rPrChange>
          </w:rPr>
          <w:t>Ειδικός</w:t>
        </w:r>
      </w:ins>
      <w:ins w:id="121" w:author="Papachristou Vasiliki" w:date="2023-12-20T17:35:00Z">
        <w:r w:rsidRPr="00D62B33">
          <w:rPr>
            <w:rFonts w:asciiTheme="minorHAnsi" w:hAnsiTheme="minorHAnsi" w:cstheme="minorHAnsi"/>
            <w:sz w:val="22"/>
            <w:szCs w:val="22"/>
            <w:rPrChange w:id="122" w:author="Papachristou Vasiliki" w:date="2023-12-21T16:39:00Z">
              <w:rPr/>
            </w:rPrChange>
          </w:rPr>
          <w:t xml:space="preserve"> Χειρισμός βάση προδιαγραφών 28.04.2022</w:t>
        </w:r>
      </w:ins>
      <w:ins w:id="123" w:author="Papachristou Vasiliki" w:date="2023-12-21T15:28:00Z">
        <w:r w:rsidR="000E1AA6" w:rsidRPr="00D62B33">
          <w:rPr>
            <w:rFonts w:asciiTheme="minorHAnsi" w:hAnsiTheme="minorHAnsi" w:cstheme="minorHAnsi"/>
            <w:sz w:val="22"/>
            <w:szCs w:val="22"/>
            <w:rPrChange w:id="124" w:author="Papachristou Vasiliki" w:date="2023-12-21T16:39:00Z">
              <w:rPr/>
            </w:rPrChange>
          </w:rPr>
          <w:t xml:space="preserve">Ειδικά  για τα παρακάτω πεδία θα χρησιμοποιηθεί  η </w:t>
        </w:r>
      </w:ins>
      <w:ins w:id="125" w:author="Papachristou Vasiliki" w:date="2023-12-20T17:34:00Z">
        <w:r w:rsidRPr="00D62B33">
          <w:rPr>
            <w:rFonts w:asciiTheme="minorHAnsi" w:hAnsiTheme="minorHAnsi" w:cstheme="minorHAnsi"/>
            <w:sz w:val="22"/>
            <w:szCs w:val="22"/>
            <w:rPrChange w:id="126" w:author="Papachristou Vasiliki" w:date="2023-12-21T16:39:00Z">
              <w:rPr/>
            </w:rPrChange>
          </w:rPr>
          <w:t xml:space="preserve">κολώνα D </w:t>
        </w:r>
      </w:ins>
      <w:ins w:id="127" w:author="Papachristou Vasiliki" w:date="2023-12-21T15:29:00Z">
        <w:r w:rsidR="000E1AA6" w:rsidRPr="00D62B33">
          <w:rPr>
            <w:rFonts w:asciiTheme="minorHAnsi" w:hAnsiTheme="minorHAnsi" w:cstheme="minorHAnsi"/>
            <w:sz w:val="22"/>
            <w:szCs w:val="22"/>
            <w:rPrChange w:id="128" w:author="Papachristou Vasiliki" w:date="2023-12-21T16:39:00Z">
              <w:rPr/>
            </w:rPrChange>
          </w:rPr>
          <w:t>(«Οθόνη εφαρμογής» ) .</w:t>
        </w:r>
      </w:ins>
      <w:ins w:id="129" w:author="Papachristou Vasiliki" w:date="2023-12-20T17:34:00Z">
        <w:r w:rsidRPr="00D62B33">
          <w:rPr>
            <w:rFonts w:asciiTheme="minorHAnsi" w:hAnsiTheme="minorHAnsi" w:cstheme="minorHAnsi"/>
            <w:sz w:val="22"/>
            <w:szCs w:val="22"/>
            <w:rPrChange w:id="130" w:author="Papachristou Vasiliki" w:date="2023-12-21T16:39:00Z">
              <w:rPr/>
            </w:rPrChange>
          </w:rPr>
          <w:t xml:space="preserve">Με τον όρο «Οθόνη εφαρμογής» εννοούμε την οθόνη που βλέπει ο χρήστης, είτε αυτή αφορά κάποια φόρμα του </w:t>
        </w:r>
        <w:r w:rsidRPr="00D62B33">
          <w:rPr>
            <w:rFonts w:asciiTheme="minorHAnsi" w:hAnsiTheme="minorHAnsi" w:cstheme="minorHAnsi"/>
            <w:sz w:val="22"/>
            <w:szCs w:val="22"/>
            <w:lang w:val="en-US"/>
            <w:rPrChange w:id="131" w:author="Papachristou Vasiliki" w:date="2023-12-21T16:39:00Z">
              <w:rPr>
                <w:lang w:val="en-US"/>
              </w:rPr>
            </w:rPrChange>
          </w:rPr>
          <w:t>CL</w:t>
        </w:r>
        <w:r w:rsidRPr="00D62B33">
          <w:rPr>
            <w:rFonts w:asciiTheme="minorHAnsi" w:hAnsiTheme="minorHAnsi" w:cstheme="minorHAnsi"/>
            <w:sz w:val="22"/>
            <w:szCs w:val="22"/>
            <w:rPrChange w:id="132" w:author="Papachristou Vasiliki" w:date="2023-12-21T16:39:00Z">
              <w:rPr>
                <w:lang w:val="en-US"/>
              </w:rPr>
            </w:rPrChange>
          </w:rPr>
          <w:t xml:space="preserve"> </w:t>
        </w:r>
        <w:r w:rsidRPr="00D62B33">
          <w:rPr>
            <w:rFonts w:asciiTheme="minorHAnsi" w:hAnsiTheme="minorHAnsi" w:cstheme="minorHAnsi"/>
            <w:sz w:val="22"/>
            <w:szCs w:val="22"/>
            <w:rPrChange w:id="133" w:author="Papachristou Vasiliki" w:date="2023-12-21T16:39:00Z">
              <w:rPr/>
            </w:rPrChange>
          </w:rPr>
          <w:t xml:space="preserve">είτε κάποιο παραγόμενο </w:t>
        </w:r>
        <w:r w:rsidRPr="00D62B33">
          <w:rPr>
            <w:rFonts w:asciiTheme="minorHAnsi" w:hAnsiTheme="minorHAnsi" w:cstheme="minorHAnsi"/>
            <w:sz w:val="22"/>
            <w:szCs w:val="22"/>
            <w:lang w:val="en-US"/>
            <w:rPrChange w:id="134" w:author="Papachristou Vasiliki" w:date="2023-12-21T16:39:00Z">
              <w:rPr>
                <w:lang w:val="en-US"/>
              </w:rPr>
            </w:rPrChange>
          </w:rPr>
          <w:t>Report</w:t>
        </w:r>
        <w:r w:rsidRPr="00D62B33">
          <w:rPr>
            <w:rFonts w:asciiTheme="minorHAnsi" w:hAnsiTheme="minorHAnsi" w:cstheme="minorHAnsi"/>
            <w:sz w:val="22"/>
            <w:szCs w:val="22"/>
            <w:rPrChange w:id="135" w:author="Papachristou Vasiliki" w:date="2023-12-21T16:39:00Z">
              <w:rPr/>
            </w:rPrChange>
          </w:rPr>
          <w:t>.</w:t>
        </w:r>
      </w:ins>
    </w:p>
    <w:p w14:paraId="349B7E78" w14:textId="3E49E233" w:rsidR="006A256E" w:rsidRDefault="006A256E" w:rsidP="00647012">
      <w:pPr>
        <w:rPr>
          <w:ins w:id="136" w:author="Papachristou Vasiliki" w:date="2024-01-05T13:17:00Z"/>
          <w:rFonts w:asciiTheme="minorHAnsi" w:hAnsiTheme="minorHAnsi" w:cstheme="minorHAnsi"/>
          <w:sz w:val="22"/>
          <w:szCs w:val="22"/>
        </w:rPr>
      </w:pPr>
      <w:ins w:id="137" w:author="Papachristou Vasiliki" w:date="2024-01-05T13:16:00Z">
        <w:r>
          <w:rPr>
            <w:rFonts w:asciiTheme="minorHAnsi" w:hAnsiTheme="minorHAnsi" w:cstheme="minorHAnsi"/>
            <w:sz w:val="22"/>
            <w:szCs w:val="22"/>
          </w:rPr>
          <w:t xml:space="preserve">Επισυνάπτεται  σχετικό απόσπασμα σε αλληλογραφία  </w:t>
        </w:r>
        <w:r w:rsidRPr="006A256E">
          <w:rPr>
            <w:rFonts w:asciiTheme="minorHAnsi" w:hAnsiTheme="minorHAnsi" w:cstheme="minorHAnsi"/>
            <w:sz w:val="22"/>
            <w:szCs w:val="22"/>
          </w:rPr>
          <w:t>PPM 37934 - "Wholesale RM DBase": Creditlens κείμενο λειτουργικών προδιαγραφών</w:t>
        </w:r>
      </w:ins>
    </w:p>
    <w:p w14:paraId="337791EC" w14:textId="54D3A2EB" w:rsidR="006A256E" w:rsidRPr="00D62B33" w:rsidRDefault="006A256E" w:rsidP="00647012">
      <w:pPr>
        <w:rPr>
          <w:ins w:id="138" w:author="Papachristou Vasiliki" w:date="2023-12-20T17:34:00Z"/>
          <w:rFonts w:asciiTheme="minorHAnsi" w:hAnsiTheme="minorHAnsi" w:cstheme="minorHAnsi"/>
          <w:sz w:val="22"/>
          <w:szCs w:val="22"/>
          <w:rPrChange w:id="139" w:author="Papachristou Vasiliki" w:date="2023-12-21T16:39:00Z">
            <w:rPr>
              <w:ins w:id="140" w:author="Papachristou Vasiliki" w:date="2023-12-20T17:34:00Z"/>
            </w:rPr>
          </w:rPrChange>
        </w:rPr>
      </w:pPr>
      <w:ins w:id="141" w:author="Papachristou Vasiliki" w:date="2024-01-05T13:18:00Z">
        <w:r>
          <w:rPr>
            <w:rFonts w:asciiTheme="minorHAnsi" w:hAnsiTheme="minorHAnsi" w:cstheme="minorHAnsi"/>
            <w:sz w:val="22"/>
            <w:szCs w:val="22"/>
          </w:rPr>
          <w:object w:dxaOrig="10380" w:dyaOrig="811" w14:anchorId="561DF3C0">
            <v:shape id="_x0000_i1027" type="#_x0000_t75" style="width:518.95pt;height:40.7pt" o:ole="">
              <v:imagedata r:id="rId15" o:title=""/>
            </v:shape>
            <o:OLEObject Type="Embed" ProgID="Package" ShapeID="_x0000_i1027" DrawAspect="Content" ObjectID="_1766567774" r:id="rId16"/>
          </w:object>
        </w:r>
      </w:ins>
    </w:p>
    <w:p w14:paraId="6BFBEA12" w14:textId="77777777" w:rsidR="00647012" w:rsidRPr="00D62B33" w:rsidRDefault="00647012" w:rsidP="00647012">
      <w:pPr>
        <w:rPr>
          <w:ins w:id="142" w:author="Papachristou Vasiliki" w:date="2023-12-20T17:34:00Z"/>
          <w:rFonts w:asciiTheme="minorHAnsi" w:hAnsiTheme="minorHAnsi" w:cstheme="minorHAnsi"/>
          <w:sz w:val="22"/>
          <w:szCs w:val="22"/>
          <w:rPrChange w:id="143" w:author="Papachristou Vasiliki" w:date="2023-12-21T16:39:00Z">
            <w:rPr>
              <w:ins w:id="144" w:author="Papachristou Vasiliki" w:date="2023-12-20T17:34:00Z"/>
            </w:rPr>
          </w:rPrChange>
        </w:rPr>
      </w:pPr>
    </w:p>
    <w:p w14:paraId="3A4FB63E" w14:textId="36EE49F6" w:rsidR="00647012" w:rsidRPr="00B65789" w:rsidRDefault="000E1AA6" w:rsidP="00647012">
      <w:pPr>
        <w:rPr>
          <w:ins w:id="145" w:author="Papachristou Vasiliki" w:date="2023-12-20T17:36:00Z"/>
          <w:rFonts w:asciiTheme="minorHAnsi" w:hAnsiTheme="minorHAnsi" w:cstheme="minorHAnsi"/>
          <w:sz w:val="22"/>
          <w:szCs w:val="22"/>
          <w:rPrChange w:id="146" w:author="Karakoulis Nikolaos Panagiotis" w:date="2024-01-04T13:20:00Z">
            <w:rPr>
              <w:ins w:id="147" w:author="Papachristou Vasiliki" w:date="2023-12-20T17:36:00Z"/>
            </w:rPr>
          </w:rPrChange>
        </w:rPr>
      </w:pPr>
      <w:commentRangeStart w:id="148"/>
      <w:commentRangeStart w:id="149"/>
      <w:ins w:id="150" w:author="Papachristou Vasiliki" w:date="2023-12-21T15:29:00Z">
        <w:r w:rsidRPr="00D62B33">
          <w:rPr>
            <w:rFonts w:asciiTheme="minorHAnsi" w:hAnsiTheme="minorHAnsi" w:cstheme="minorHAnsi"/>
            <w:sz w:val="22"/>
            <w:szCs w:val="22"/>
            <w:rPrChange w:id="151" w:author="Papachristou Vasiliki" w:date="2023-12-21T16:39:00Z">
              <w:rPr/>
            </w:rPrChange>
          </w:rPr>
          <w:t xml:space="preserve">Στα </w:t>
        </w:r>
      </w:ins>
      <w:ins w:id="152" w:author="Papachristou Vasiliki" w:date="2023-12-20T17:34:00Z">
        <w:r w:rsidR="00647012" w:rsidRPr="00D62B33">
          <w:rPr>
            <w:rFonts w:asciiTheme="minorHAnsi" w:hAnsiTheme="minorHAnsi" w:cstheme="minorHAnsi"/>
            <w:sz w:val="22"/>
            <w:szCs w:val="22"/>
            <w:rPrChange w:id="153" w:author="Papachristou Vasiliki" w:date="2023-12-21T16:39:00Z">
              <w:rPr/>
            </w:rPrChange>
          </w:rPr>
          <w:t xml:space="preserve"> κάτωθι πεδία </w:t>
        </w:r>
      </w:ins>
      <w:ins w:id="154" w:author="Papachristou Vasiliki" w:date="2023-12-21T15:29:00Z">
        <w:r w:rsidR="002442EC" w:rsidRPr="00D62B33">
          <w:rPr>
            <w:rFonts w:asciiTheme="minorHAnsi" w:hAnsiTheme="minorHAnsi" w:cstheme="minorHAnsi"/>
            <w:sz w:val="22"/>
            <w:szCs w:val="22"/>
            <w:rPrChange w:id="155" w:author="Papachristou Vasiliki" w:date="2023-12-21T16:39:00Z">
              <w:rPr/>
            </w:rPrChange>
          </w:rPr>
          <w:t>οφεί</w:t>
        </w:r>
      </w:ins>
      <w:ins w:id="156" w:author="Papachristou Vasiliki" w:date="2023-12-21T15:30:00Z">
        <w:r w:rsidR="002442EC" w:rsidRPr="00D62B33">
          <w:rPr>
            <w:rFonts w:asciiTheme="minorHAnsi" w:hAnsiTheme="minorHAnsi" w:cstheme="minorHAnsi"/>
            <w:sz w:val="22"/>
            <w:szCs w:val="22"/>
            <w:rPrChange w:id="157" w:author="Papachristou Vasiliki" w:date="2023-12-21T16:39:00Z">
              <w:rPr/>
            </w:rPrChange>
          </w:rPr>
          <w:t xml:space="preserve">λουν </w:t>
        </w:r>
      </w:ins>
      <w:ins w:id="158" w:author="Papachristou Vasiliki" w:date="2023-12-20T17:34:00Z">
        <w:r w:rsidR="00647012" w:rsidRPr="00D62B33">
          <w:rPr>
            <w:rFonts w:asciiTheme="minorHAnsi" w:hAnsiTheme="minorHAnsi" w:cstheme="minorHAnsi"/>
            <w:sz w:val="22"/>
            <w:szCs w:val="22"/>
            <w:rPrChange w:id="159" w:author="Papachristou Vasiliki" w:date="2023-12-21T16:39:00Z">
              <w:rPr/>
            </w:rPrChange>
          </w:rPr>
          <w:t xml:space="preserve"> να εμφανίζονται τα ποσά του </w:t>
        </w:r>
        <w:r w:rsidR="00647012" w:rsidRPr="00D62B33">
          <w:rPr>
            <w:rFonts w:asciiTheme="minorHAnsi" w:hAnsiTheme="minorHAnsi" w:cstheme="minorHAnsi"/>
            <w:sz w:val="22"/>
            <w:szCs w:val="22"/>
            <w:lang w:val="en-US"/>
            <w:rPrChange w:id="160" w:author="Papachristou Vasiliki" w:date="2023-12-21T16:39:00Z">
              <w:rPr>
                <w:lang w:val="en-US"/>
              </w:rPr>
            </w:rPrChange>
          </w:rPr>
          <w:t>Report</w:t>
        </w:r>
        <w:r w:rsidR="00647012" w:rsidRPr="00D62B33">
          <w:rPr>
            <w:rFonts w:asciiTheme="minorHAnsi" w:hAnsiTheme="minorHAnsi" w:cstheme="minorHAnsi"/>
            <w:sz w:val="22"/>
            <w:szCs w:val="22"/>
            <w:rPrChange w:id="161" w:author="Papachristou Vasiliki" w:date="2023-12-21T16:39:00Z">
              <w:rPr>
                <w:lang w:val="en-US"/>
              </w:rPr>
            </w:rPrChange>
          </w:rPr>
          <w:t xml:space="preserve"> </w:t>
        </w:r>
        <w:r w:rsidR="00647012" w:rsidRPr="00D62B33">
          <w:rPr>
            <w:rFonts w:asciiTheme="minorHAnsi" w:hAnsiTheme="minorHAnsi" w:cstheme="minorHAnsi"/>
            <w:sz w:val="22"/>
            <w:szCs w:val="22"/>
            <w:rPrChange w:id="162" w:author="Papachristou Vasiliki" w:date="2023-12-21T16:39:00Z">
              <w:rPr/>
            </w:rPrChange>
          </w:rPr>
          <w:t>“</w:t>
        </w:r>
        <w:r w:rsidR="00647012" w:rsidRPr="00D62B33">
          <w:rPr>
            <w:rFonts w:asciiTheme="minorHAnsi" w:hAnsiTheme="minorHAnsi" w:cstheme="minorHAnsi"/>
            <w:b/>
            <w:bCs/>
            <w:sz w:val="22"/>
            <w:szCs w:val="22"/>
            <w:rPrChange w:id="163" w:author="Papachristou Vasiliki" w:date="2023-12-21T16:39:00Z">
              <w:rPr>
                <w:b/>
                <w:bCs/>
              </w:rPr>
            </w:rPrChange>
          </w:rPr>
          <w:t xml:space="preserve"> </w:t>
        </w:r>
        <w:r w:rsidR="00647012" w:rsidRPr="00D62B33">
          <w:rPr>
            <w:rFonts w:asciiTheme="minorHAnsi" w:hAnsiTheme="minorHAnsi" w:cstheme="minorHAnsi"/>
            <w:b/>
            <w:bCs/>
            <w:sz w:val="22"/>
            <w:szCs w:val="22"/>
            <w:lang w:val="en-US"/>
            <w:rPrChange w:id="164" w:author="Papachristou Vasiliki" w:date="2023-12-21T16:39:00Z">
              <w:rPr>
                <w:b/>
                <w:bCs/>
                <w:lang w:val="en-US"/>
              </w:rPr>
            </w:rPrChange>
          </w:rPr>
          <w:t>Derived</w:t>
        </w:r>
        <w:r w:rsidR="00647012" w:rsidRPr="00D62B33">
          <w:rPr>
            <w:rFonts w:asciiTheme="minorHAnsi" w:hAnsiTheme="minorHAnsi" w:cstheme="minorHAnsi"/>
            <w:b/>
            <w:bCs/>
            <w:sz w:val="22"/>
            <w:szCs w:val="22"/>
            <w:rPrChange w:id="165" w:author="Papachristou Vasiliki" w:date="2023-12-21T16:39:00Z">
              <w:rPr>
                <w:b/>
                <w:bCs/>
                <w:lang w:val="en-US"/>
              </w:rPr>
            </w:rPrChange>
          </w:rPr>
          <w:t xml:space="preserve"> </w:t>
        </w:r>
        <w:r w:rsidR="00647012" w:rsidRPr="00D62B33">
          <w:rPr>
            <w:rFonts w:asciiTheme="minorHAnsi" w:hAnsiTheme="minorHAnsi" w:cstheme="minorHAnsi"/>
            <w:b/>
            <w:bCs/>
            <w:sz w:val="22"/>
            <w:szCs w:val="22"/>
            <w:lang w:val="en-US"/>
            <w:rPrChange w:id="166" w:author="Papachristou Vasiliki" w:date="2023-12-21T16:39:00Z">
              <w:rPr>
                <w:b/>
                <w:bCs/>
                <w:lang w:val="en-US"/>
              </w:rPr>
            </w:rPrChange>
          </w:rPr>
          <w:t>Cash</w:t>
        </w:r>
        <w:r w:rsidR="00647012" w:rsidRPr="00D62B33">
          <w:rPr>
            <w:rFonts w:asciiTheme="minorHAnsi" w:hAnsiTheme="minorHAnsi" w:cstheme="minorHAnsi"/>
            <w:b/>
            <w:bCs/>
            <w:sz w:val="22"/>
            <w:szCs w:val="22"/>
            <w:rPrChange w:id="167" w:author="Papachristou Vasiliki" w:date="2023-12-21T16:39:00Z">
              <w:rPr>
                <w:b/>
                <w:bCs/>
                <w:lang w:val="en-US"/>
              </w:rPr>
            </w:rPrChange>
          </w:rPr>
          <w:t xml:space="preserve"> </w:t>
        </w:r>
        <w:r w:rsidR="00647012" w:rsidRPr="00D62B33">
          <w:rPr>
            <w:rFonts w:asciiTheme="minorHAnsi" w:hAnsiTheme="minorHAnsi" w:cstheme="minorHAnsi"/>
            <w:b/>
            <w:bCs/>
            <w:sz w:val="22"/>
            <w:szCs w:val="22"/>
            <w:lang w:val="en-US"/>
            <w:rPrChange w:id="168" w:author="Papachristou Vasiliki" w:date="2023-12-21T16:39:00Z">
              <w:rPr>
                <w:b/>
                <w:bCs/>
                <w:lang w:val="en-US"/>
              </w:rPr>
            </w:rPrChange>
          </w:rPr>
          <w:t>Flow</w:t>
        </w:r>
        <w:r w:rsidR="00647012" w:rsidRPr="00D62B33">
          <w:rPr>
            <w:rFonts w:asciiTheme="minorHAnsi" w:hAnsiTheme="minorHAnsi" w:cstheme="minorHAnsi"/>
            <w:b/>
            <w:bCs/>
            <w:sz w:val="22"/>
            <w:szCs w:val="22"/>
            <w:rPrChange w:id="169" w:author="Papachristou Vasiliki" w:date="2023-12-21T16:39:00Z">
              <w:rPr>
                <w:b/>
                <w:bCs/>
              </w:rPr>
            </w:rPrChange>
          </w:rPr>
          <w:t>(</w:t>
        </w:r>
        <w:r w:rsidR="00647012" w:rsidRPr="00D62B33">
          <w:rPr>
            <w:rFonts w:asciiTheme="minorHAnsi" w:hAnsiTheme="minorHAnsi" w:cstheme="minorHAnsi"/>
            <w:b/>
            <w:bCs/>
            <w:sz w:val="22"/>
            <w:szCs w:val="22"/>
            <w:lang w:val="en-US"/>
            <w:rPrChange w:id="170" w:author="Papachristou Vasiliki" w:date="2023-12-21T16:39:00Z">
              <w:rPr>
                <w:b/>
                <w:bCs/>
                <w:lang w:val="en-US"/>
              </w:rPr>
            </w:rPrChange>
          </w:rPr>
          <w:t>Indirect</w:t>
        </w:r>
        <w:r w:rsidR="00647012" w:rsidRPr="00D62B33">
          <w:rPr>
            <w:rFonts w:asciiTheme="minorHAnsi" w:hAnsiTheme="minorHAnsi" w:cstheme="minorHAnsi"/>
            <w:b/>
            <w:bCs/>
            <w:sz w:val="22"/>
            <w:szCs w:val="22"/>
            <w:rPrChange w:id="171" w:author="Papachristou Vasiliki" w:date="2023-12-21T16:39:00Z">
              <w:rPr>
                <w:b/>
                <w:bCs/>
                <w:lang w:val="en-US"/>
              </w:rPr>
            </w:rPrChange>
          </w:rPr>
          <w:t xml:space="preserve"> </w:t>
        </w:r>
        <w:r w:rsidR="00647012" w:rsidRPr="00D62B33">
          <w:rPr>
            <w:rFonts w:asciiTheme="minorHAnsi" w:hAnsiTheme="minorHAnsi" w:cstheme="minorHAnsi"/>
            <w:b/>
            <w:bCs/>
            <w:sz w:val="22"/>
            <w:szCs w:val="22"/>
            <w:lang w:val="en-US"/>
            <w:rPrChange w:id="172" w:author="Papachristou Vasiliki" w:date="2023-12-21T16:39:00Z">
              <w:rPr>
                <w:b/>
                <w:bCs/>
                <w:lang w:val="en-US"/>
              </w:rPr>
            </w:rPrChange>
          </w:rPr>
          <w:t>Method</w:t>
        </w:r>
        <w:r w:rsidR="00647012" w:rsidRPr="00D62B33">
          <w:rPr>
            <w:rFonts w:asciiTheme="minorHAnsi" w:hAnsiTheme="minorHAnsi" w:cstheme="minorHAnsi"/>
            <w:b/>
            <w:bCs/>
            <w:sz w:val="22"/>
            <w:szCs w:val="22"/>
            <w:rPrChange w:id="173" w:author="Papachristou Vasiliki" w:date="2023-12-21T16:39:00Z">
              <w:rPr>
                <w:b/>
                <w:bCs/>
              </w:rPr>
            </w:rPrChange>
          </w:rPr>
          <w:t>)</w:t>
        </w:r>
        <w:r w:rsidR="00647012" w:rsidRPr="00D62B33">
          <w:rPr>
            <w:rFonts w:asciiTheme="minorHAnsi" w:hAnsiTheme="minorHAnsi" w:cstheme="minorHAnsi"/>
            <w:sz w:val="22"/>
            <w:szCs w:val="22"/>
            <w:rPrChange w:id="174" w:author="Papachristou Vasiliki" w:date="2023-12-21T16:39:00Z">
              <w:rPr/>
            </w:rPrChange>
          </w:rPr>
          <w:t>”.</w:t>
        </w:r>
      </w:ins>
      <w:commentRangeEnd w:id="148"/>
      <w:r w:rsidR="0083782A">
        <w:rPr>
          <w:rStyle w:val="CommentReference"/>
        </w:rPr>
        <w:commentReference w:id="148"/>
      </w:r>
      <w:commentRangeEnd w:id="149"/>
      <w:r w:rsidR="00C355FF">
        <w:rPr>
          <w:rStyle w:val="CommentReference"/>
        </w:rPr>
        <w:commentReference w:id="149"/>
      </w:r>
    </w:p>
    <w:p w14:paraId="32A43976" w14:textId="613D3F94" w:rsidR="00647012" w:rsidRDefault="00647012" w:rsidP="00647012">
      <w:pPr>
        <w:rPr>
          <w:ins w:id="175" w:author="Papachristou Vasiliki" w:date="2023-12-20T17:36:00Z"/>
        </w:rPr>
      </w:pPr>
    </w:p>
    <w:tbl>
      <w:tblPr>
        <w:tblW w:w="10900" w:type="dxa"/>
        <w:tblInd w:w="-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PrChange w:id="176" w:author="Papachristou Vasiliki" w:date="2023-12-20T17:36:00Z">
          <w:tblPr>
            <w:tblW w:w="13980" w:type="dxa"/>
            <w:tblInd w:w="-3" w:type="dxa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3962"/>
        <w:gridCol w:w="6938"/>
        <w:tblGridChange w:id="177">
          <w:tblGrid>
            <w:gridCol w:w="6580"/>
            <w:gridCol w:w="4320"/>
          </w:tblGrid>
        </w:tblGridChange>
      </w:tblGrid>
      <w:tr w:rsidR="00647012" w:rsidRPr="00D62B33" w14:paraId="4A4674EE" w14:textId="77777777" w:rsidTr="00D92B4C">
        <w:trPr>
          <w:trHeight w:val="810"/>
          <w:ins w:id="178" w:author="Papachristou Vasiliki" w:date="2023-12-20T17:36:00Z"/>
          <w:trPrChange w:id="179" w:author="Papachristou Vasiliki" w:date="2023-12-20T17:36:00Z">
            <w:trPr>
              <w:trHeight w:val="810"/>
            </w:trPr>
          </w:trPrChange>
        </w:trPr>
        <w:tc>
          <w:tcPr>
            <w:tcW w:w="3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  <w:tcPrChange w:id="180" w:author="Papachristou Vasiliki" w:date="2023-12-20T17:36:00Z">
              <w:tcPr>
                <w:tcW w:w="6580" w:type="dxa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4472C4"/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  <w:hideMark/>
              </w:tcPr>
            </w:tcPrChange>
          </w:tcPr>
          <w:p w14:paraId="5830276A" w14:textId="77777777" w:rsidR="00647012" w:rsidRPr="00D62B33" w:rsidRDefault="00647012">
            <w:pPr>
              <w:rPr>
                <w:ins w:id="181" w:author="Papachristou Vasiliki" w:date="2023-12-20T17:36:00Z"/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rPrChange w:id="182" w:author="Papachristou Vasiliki" w:date="2023-12-21T16:39:00Z">
                  <w:rPr>
                    <w:ins w:id="183" w:author="Papachristou Vasiliki" w:date="2023-12-20T17:36:00Z"/>
                    <w:b/>
                    <w:bCs/>
                    <w:color w:val="FFFFFF"/>
                    <w:sz w:val="22"/>
                    <w:szCs w:val="22"/>
                  </w:rPr>
                </w:rPrChange>
              </w:rPr>
            </w:pPr>
            <w:ins w:id="184" w:author="Papachristou Vasiliki" w:date="2023-12-20T17:36:00Z">
              <w:r w:rsidRPr="00D62B33">
                <w:rPr>
                  <w:rFonts w:asciiTheme="minorHAnsi" w:hAnsiTheme="minorHAnsi" w:cstheme="minorHAnsi"/>
                  <w:b/>
                  <w:bCs/>
                  <w:color w:val="FFFFFF"/>
                  <w:sz w:val="22"/>
                  <w:szCs w:val="22"/>
                  <w:rPrChange w:id="185" w:author="Papachristou Vasiliki" w:date="2023-12-21T16:39:00Z">
                    <w:rPr>
                      <w:b/>
                      <w:bCs/>
                      <w:color w:val="FFFFFF"/>
                    </w:rPr>
                  </w:rPrChange>
                </w:rPr>
                <w:t xml:space="preserve">Updated καταγραφή πεδίων στην RM Database </w:t>
              </w:r>
            </w:ins>
          </w:p>
        </w:tc>
        <w:tc>
          <w:tcPr>
            <w:tcW w:w="69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472C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  <w:tcPrChange w:id="186" w:author="Papachristou Vasiliki" w:date="2023-12-20T17:36:00Z">
              <w:tcPr>
                <w:tcW w:w="4320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4472C4"/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  <w:hideMark/>
              </w:tcPr>
            </w:tcPrChange>
          </w:tcPr>
          <w:p w14:paraId="530A3956" w14:textId="77777777" w:rsidR="00647012" w:rsidRPr="00D62B33" w:rsidRDefault="00647012">
            <w:pPr>
              <w:rPr>
                <w:ins w:id="187" w:author="Papachristou Vasiliki" w:date="2023-12-20T17:36:00Z"/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n-US"/>
                <w:rPrChange w:id="188" w:author="Papachristou Vasiliki" w:date="2023-12-21T16:39:00Z">
                  <w:rPr>
                    <w:ins w:id="189" w:author="Papachristou Vasiliki" w:date="2023-12-20T17:36:00Z"/>
                    <w:b/>
                    <w:bCs/>
                    <w:color w:val="FFFFFF"/>
                    <w:lang w:val="en-US"/>
                  </w:rPr>
                </w:rPrChange>
              </w:rPr>
            </w:pPr>
            <w:proofErr w:type="spellStart"/>
            <w:ins w:id="190" w:author="Papachristou Vasiliki" w:date="2023-12-20T17:36:00Z">
              <w:r w:rsidRPr="00D62B33">
                <w:rPr>
                  <w:rFonts w:asciiTheme="minorHAnsi" w:hAnsiTheme="minorHAnsi" w:cstheme="minorHAnsi"/>
                  <w:b/>
                  <w:bCs/>
                  <w:color w:val="FFFFFF"/>
                  <w:sz w:val="22"/>
                  <w:szCs w:val="22"/>
                  <w:lang w:val="en-US"/>
                  <w:rPrChange w:id="191" w:author="Papachristou Vasiliki" w:date="2023-12-21T16:39:00Z">
                    <w:rPr>
                      <w:b/>
                      <w:bCs/>
                      <w:color w:val="FFFFFF"/>
                      <w:lang w:val="en-US"/>
                    </w:rPr>
                  </w:rPrChange>
                </w:rPr>
                <w:t>Οθόνη</w:t>
              </w:r>
              <w:proofErr w:type="spellEnd"/>
              <w:r w:rsidRPr="00D62B33">
                <w:rPr>
                  <w:rFonts w:asciiTheme="minorHAnsi" w:hAnsiTheme="minorHAnsi" w:cstheme="minorHAnsi"/>
                  <w:b/>
                  <w:bCs/>
                  <w:color w:val="FFFFFF"/>
                  <w:sz w:val="22"/>
                  <w:szCs w:val="22"/>
                  <w:lang w:val="en-US"/>
                  <w:rPrChange w:id="192" w:author="Papachristou Vasiliki" w:date="2023-12-21T16:39:00Z">
                    <w:rPr>
                      <w:b/>
                      <w:bCs/>
                      <w:color w:val="FFFFFF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D62B33">
                <w:rPr>
                  <w:rFonts w:asciiTheme="minorHAnsi" w:hAnsiTheme="minorHAnsi" w:cstheme="minorHAnsi"/>
                  <w:b/>
                  <w:bCs/>
                  <w:color w:val="FFFFFF"/>
                  <w:sz w:val="22"/>
                  <w:szCs w:val="22"/>
                  <w:lang w:val="en-US"/>
                  <w:rPrChange w:id="193" w:author="Papachristou Vasiliki" w:date="2023-12-21T16:39:00Z">
                    <w:rPr>
                      <w:b/>
                      <w:bCs/>
                      <w:color w:val="FFFFFF"/>
                      <w:lang w:val="en-US"/>
                    </w:rPr>
                  </w:rPrChange>
                </w:rPr>
                <w:t>εφ</w:t>
              </w:r>
              <w:proofErr w:type="spellEnd"/>
              <w:r w:rsidRPr="00D62B33">
                <w:rPr>
                  <w:rFonts w:asciiTheme="minorHAnsi" w:hAnsiTheme="minorHAnsi" w:cstheme="minorHAnsi"/>
                  <w:b/>
                  <w:bCs/>
                  <w:color w:val="FFFFFF"/>
                  <w:sz w:val="22"/>
                  <w:szCs w:val="22"/>
                  <w:lang w:val="en-US"/>
                  <w:rPrChange w:id="194" w:author="Papachristou Vasiliki" w:date="2023-12-21T16:39:00Z">
                    <w:rPr>
                      <w:b/>
                      <w:bCs/>
                      <w:color w:val="FFFFFF"/>
                      <w:lang w:val="en-US"/>
                    </w:rPr>
                  </w:rPrChange>
                </w:rPr>
                <w:t>αρμογής</w:t>
              </w:r>
            </w:ins>
          </w:p>
        </w:tc>
      </w:tr>
      <w:tr w:rsidR="00647012" w:rsidRPr="00224C43" w14:paraId="7ACEECE3" w14:textId="77777777" w:rsidTr="00D92B4C">
        <w:trPr>
          <w:trHeight w:val="810"/>
          <w:ins w:id="195" w:author="Papachristou Vasiliki" w:date="2023-12-20T17:36:00Z"/>
          <w:trPrChange w:id="196" w:author="Papachristou Vasiliki" w:date="2023-12-20T17:36:00Z">
            <w:trPr>
              <w:trHeight w:val="810"/>
            </w:trPr>
          </w:trPrChange>
        </w:trPr>
        <w:tc>
          <w:tcPr>
            <w:tcW w:w="39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  <w:tcPrChange w:id="197" w:author="Papachristou Vasiliki" w:date="2023-12-20T17:36:00Z">
              <w:tcPr>
                <w:tcW w:w="6580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  <w:hideMark/>
              </w:tcPr>
            </w:tcPrChange>
          </w:tcPr>
          <w:p w14:paraId="0C009C64" w14:textId="77777777" w:rsidR="00647012" w:rsidRPr="00D62B33" w:rsidRDefault="00647012">
            <w:pPr>
              <w:rPr>
                <w:ins w:id="198" w:author="Papachristou Vasiliki" w:date="2023-12-20T17:36:00Z"/>
                <w:rFonts w:asciiTheme="minorHAnsi" w:hAnsiTheme="minorHAnsi" w:cstheme="minorHAnsi"/>
                <w:b/>
                <w:bCs/>
                <w:sz w:val="22"/>
                <w:szCs w:val="22"/>
                <w:rPrChange w:id="199" w:author="Papachristou Vasiliki" w:date="2023-12-21T16:39:00Z">
                  <w:rPr>
                    <w:ins w:id="200" w:author="Papachristou Vasiliki" w:date="2023-12-20T17:36:00Z"/>
                    <w:b/>
                    <w:bCs/>
                  </w:rPr>
                </w:rPrChange>
              </w:rPr>
            </w:pPr>
            <w:ins w:id="201" w:author="Papachristou Vasiliki" w:date="2023-12-20T17:36:00Z">
              <w:r w:rsidRPr="00D62B33">
                <w:rPr>
                  <w:rFonts w:asciiTheme="minorHAnsi" w:hAnsiTheme="minorHAnsi" w:cstheme="minorHAnsi"/>
                  <w:b/>
                  <w:bCs/>
                  <w:sz w:val="22"/>
                  <w:szCs w:val="22"/>
                  <w:rPrChange w:id="202" w:author="Papachristou Vasiliki" w:date="2023-12-21T16:39:00Z">
                    <w:rPr>
                      <w:b/>
                      <w:bCs/>
                    </w:rPr>
                  </w:rPrChange>
                </w:rPr>
                <w:t>Ταμειακές ροές από λειτουργικές δραστηριότητες  (Υπολογισθείσες)</w:t>
              </w:r>
            </w:ins>
          </w:p>
        </w:tc>
        <w:tc>
          <w:tcPr>
            <w:tcW w:w="6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  <w:tcPrChange w:id="203" w:author="Papachristou Vasiliki" w:date="2023-12-20T17:36:00Z">
              <w:tcPr>
                <w:tcW w:w="432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  <w:hideMark/>
              </w:tcPr>
            </w:tcPrChange>
          </w:tcPr>
          <w:p w14:paraId="5CBDDCDD" w14:textId="4E39B428" w:rsidR="00647012" w:rsidRPr="00E70B2D" w:rsidRDefault="00E70B2D">
            <w:pPr>
              <w:rPr>
                <w:ins w:id="204" w:author="Papachristou Vasiliki" w:date="2023-12-20T17:36:00Z"/>
                <w:rFonts w:asciiTheme="minorHAnsi" w:hAnsiTheme="minorHAnsi" w:cstheme="minorHAnsi"/>
                <w:b/>
                <w:bCs/>
                <w:sz w:val="22"/>
                <w:szCs w:val="22"/>
                <w:highlight w:val="green"/>
                <w:lang w:val="en-US"/>
                <w:rPrChange w:id="205" w:author="Papachristou Vasiliki" w:date="2024-01-04T14:56:00Z">
                  <w:rPr>
                    <w:ins w:id="206" w:author="Papachristou Vasiliki" w:date="2023-12-20T17:36:00Z"/>
                    <w:b/>
                    <w:bCs/>
                    <w:highlight w:val="green"/>
                    <w:lang w:val="en-US"/>
                  </w:rPr>
                </w:rPrChange>
              </w:rPr>
            </w:pPr>
            <w:ins w:id="207" w:author="Papachristou Vasiliki" w:date="2024-01-04T14:55:00Z">
              <w:r>
                <w:rPr>
                  <w:rFonts w:asciiTheme="minorHAnsi" w:hAnsiTheme="minorHAnsi" w:cstheme="minorHAnsi"/>
                  <w:b/>
                  <w:bCs/>
                  <w:sz w:val="22"/>
                  <w:szCs w:val="22"/>
                  <w:highlight w:val="green"/>
                </w:rPr>
                <w:t>Διαδρομή</w:t>
              </w:r>
            </w:ins>
            <w:ins w:id="208" w:author="Papachristou Vasiliki" w:date="2024-01-04T14:56:00Z">
              <w:r w:rsidRPr="00E70B2D">
                <w:rPr>
                  <w:rFonts w:asciiTheme="minorHAnsi" w:hAnsiTheme="minorHAnsi" w:cstheme="minorHAnsi"/>
                  <w:b/>
                  <w:bCs/>
                  <w:sz w:val="22"/>
                  <w:szCs w:val="22"/>
                  <w:highlight w:val="green"/>
                  <w:lang w:val="en-US"/>
                  <w:rPrChange w:id="209" w:author="Papachristou Vasiliki" w:date="2024-01-04T14:56:00Z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  <w:highlight w:val="green"/>
                    </w:rPr>
                  </w:rPrChange>
                </w:rPr>
                <w:t xml:space="preserve">  </w:t>
              </w:r>
              <w:r>
                <w:rPr>
                  <w:rFonts w:asciiTheme="minorHAnsi" w:hAnsiTheme="minorHAnsi" w:cstheme="minorHAnsi"/>
                  <w:b/>
                  <w:bCs/>
                  <w:sz w:val="22"/>
                  <w:szCs w:val="22"/>
                  <w:highlight w:val="green"/>
                </w:rPr>
                <w:t>Οθόνης</w:t>
              </w:r>
              <w:r w:rsidRPr="00E70B2D">
                <w:rPr>
                  <w:rFonts w:asciiTheme="minorHAnsi" w:hAnsiTheme="minorHAnsi" w:cstheme="minorHAnsi"/>
                  <w:b/>
                  <w:bCs/>
                  <w:sz w:val="22"/>
                  <w:szCs w:val="22"/>
                  <w:highlight w:val="green"/>
                  <w:lang w:val="en-US"/>
                  <w:rPrChange w:id="210" w:author="Papachristou Vasiliki" w:date="2024-01-04T14:56:00Z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  <w:highlight w:val="green"/>
                    </w:rPr>
                  </w:rPrChange>
                </w:rPr>
                <w:t xml:space="preserve">  </w:t>
              </w:r>
              <w:r>
                <w:rPr>
                  <w:rFonts w:asciiTheme="minorHAnsi" w:hAnsiTheme="minorHAnsi" w:cstheme="minorHAnsi"/>
                  <w:b/>
                  <w:bCs/>
                  <w:sz w:val="22"/>
                  <w:szCs w:val="22"/>
                  <w:highlight w:val="green"/>
                  <w:lang w:val="en-US"/>
                </w:rPr>
                <w:t xml:space="preserve">CL </w:t>
              </w:r>
              <w:r w:rsidRPr="00E70B2D">
                <w:rPr>
                  <w:rFonts w:asciiTheme="minorHAnsi" w:hAnsiTheme="minorHAnsi" w:cstheme="minorHAnsi"/>
                  <w:b/>
                  <w:bCs/>
                  <w:sz w:val="22"/>
                  <w:szCs w:val="22"/>
                  <w:highlight w:val="green"/>
                  <w:lang w:val="en-US"/>
                </w:rPr>
                <w:sym w:font="Wingdings" w:char="F0E0"/>
              </w:r>
              <w:r>
                <w:rPr>
                  <w:rFonts w:asciiTheme="minorHAnsi" w:hAnsiTheme="minorHAnsi" w:cstheme="minorHAnsi"/>
                  <w:b/>
                  <w:bCs/>
                  <w:sz w:val="22"/>
                  <w:szCs w:val="22"/>
                  <w:highlight w:val="green"/>
                  <w:lang w:val="en-US"/>
                </w:rPr>
                <w:t xml:space="preserve"> Tab Financia</w:t>
              </w:r>
            </w:ins>
            <w:ins w:id="211" w:author="Papachristou Vasiliki" w:date="2024-01-04T14:57:00Z">
              <w:r>
                <w:rPr>
                  <w:rFonts w:asciiTheme="minorHAnsi" w:hAnsiTheme="minorHAnsi" w:cstheme="minorHAnsi"/>
                  <w:b/>
                  <w:bCs/>
                  <w:sz w:val="22"/>
                  <w:szCs w:val="22"/>
                  <w:highlight w:val="green"/>
                  <w:lang w:val="en-US"/>
                </w:rPr>
                <w:t>l</w:t>
              </w:r>
            </w:ins>
            <w:ins w:id="212" w:author="Papachristou Vasiliki" w:date="2024-01-04T14:56:00Z">
              <w:r>
                <w:rPr>
                  <w:rFonts w:asciiTheme="minorHAnsi" w:hAnsiTheme="minorHAnsi" w:cstheme="minorHAnsi"/>
                  <w:b/>
                  <w:bCs/>
                  <w:sz w:val="22"/>
                  <w:szCs w:val="22"/>
                  <w:highlight w:val="green"/>
                  <w:lang w:val="en-US"/>
                </w:rPr>
                <w:t xml:space="preserve"> Analysis Report </w:t>
              </w:r>
              <w:r w:rsidRPr="00E70B2D">
                <w:rPr>
                  <w:rFonts w:asciiTheme="minorHAnsi" w:hAnsiTheme="minorHAnsi" w:cstheme="minorHAnsi"/>
                  <w:b/>
                  <w:bCs/>
                  <w:sz w:val="22"/>
                  <w:szCs w:val="22"/>
                  <w:highlight w:val="green"/>
                  <w:lang w:val="en-US"/>
                </w:rPr>
                <w:sym w:font="Wingdings" w:char="F0E0"/>
              </w:r>
              <w:r>
                <w:rPr>
                  <w:rFonts w:asciiTheme="minorHAnsi" w:hAnsiTheme="minorHAnsi" w:cstheme="minorHAnsi"/>
                  <w:b/>
                  <w:bCs/>
                  <w:sz w:val="22"/>
                  <w:szCs w:val="22"/>
                  <w:highlight w:val="green"/>
                  <w:lang w:val="en-US"/>
                </w:rPr>
                <w:t xml:space="preserve"> </w:t>
              </w:r>
            </w:ins>
            <w:proofErr w:type="spellStart"/>
            <w:ins w:id="213" w:author="Papachristou Vasiliki" w:date="2023-12-20T17:36:00Z">
              <w:r w:rsidR="00647012" w:rsidRPr="00D62B33">
                <w:rPr>
                  <w:rFonts w:asciiTheme="minorHAnsi" w:hAnsiTheme="minorHAnsi" w:cstheme="minorHAnsi"/>
                  <w:b/>
                  <w:bCs/>
                  <w:sz w:val="22"/>
                  <w:szCs w:val="22"/>
                  <w:highlight w:val="green"/>
                  <w:lang w:val="en-US"/>
                  <w:rPrChange w:id="214" w:author="Papachristou Vasiliki" w:date="2023-12-21T16:39:00Z">
                    <w:rPr>
                      <w:b/>
                      <w:bCs/>
                      <w:highlight w:val="green"/>
                      <w:lang w:val="en-US"/>
                    </w:rPr>
                  </w:rPrChange>
                </w:rPr>
                <w:t>Report</w:t>
              </w:r>
              <w:proofErr w:type="spellEnd"/>
              <w:r w:rsidR="00647012" w:rsidRPr="00D62B33">
                <w:rPr>
                  <w:rFonts w:asciiTheme="minorHAnsi" w:hAnsiTheme="minorHAnsi" w:cstheme="minorHAnsi"/>
                  <w:b/>
                  <w:bCs/>
                  <w:sz w:val="22"/>
                  <w:szCs w:val="22"/>
                  <w:highlight w:val="green"/>
                  <w:lang w:val="en-US"/>
                  <w:rPrChange w:id="215" w:author="Papachristou Vasiliki" w:date="2023-12-21T16:39:00Z">
                    <w:rPr>
                      <w:b/>
                      <w:bCs/>
                      <w:highlight w:val="green"/>
                      <w:lang w:val="en-US"/>
                    </w:rPr>
                  </w:rPrChange>
                </w:rPr>
                <w:t xml:space="preserve"> Derived Cash Flow(</w:t>
              </w:r>
              <w:proofErr w:type="spellStart"/>
              <w:r w:rsidR="00647012" w:rsidRPr="00D62B33">
                <w:rPr>
                  <w:rFonts w:asciiTheme="minorHAnsi" w:hAnsiTheme="minorHAnsi" w:cstheme="minorHAnsi"/>
                  <w:b/>
                  <w:bCs/>
                  <w:sz w:val="22"/>
                  <w:szCs w:val="22"/>
                  <w:highlight w:val="green"/>
                  <w:lang w:val="en-US"/>
                  <w:rPrChange w:id="216" w:author="Papachristou Vasiliki" w:date="2023-12-21T16:39:00Z">
                    <w:rPr>
                      <w:b/>
                      <w:bCs/>
                      <w:highlight w:val="green"/>
                      <w:lang w:val="en-US"/>
                    </w:rPr>
                  </w:rPrChange>
                </w:rPr>
                <w:t>Inderect</w:t>
              </w:r>
              <w:proofErr w:type="spellEnd"/>
              <w:r w:rsidR="00647012" w:rsidRPr="00D62B33">
                <w:rPr>
                  <w:rFonts w:asciiTheme="minorHAnsi" w:hAnsiTheme="minorHAnsi" w:cstheme="minorHAnsi"/>
                  <w:b/>
                  <w:bCs/>
                  <w:sz w:val="22"/>
                  <w:szCs w:val="22"/>
                  <w:highlight w:val="green"/>
                  <w:lang w:val="en-US"/>
                  <w:rPrChange w:id="217" w:author="Papachristou Vasiliki" w:date="2023-12-21T16:39:00Z">
                    <w:rPr>
                      <w:b/>
                      <w:bCs/>
                      <w:highlight w:val="green"/>
                      <w:lang w:val="en-US"/>
                    </w:rPr>
                  </w:rPrChange>
                </w:rPr>
                <w:t xml:space="preserve"> Method)</w:t>
              </w:r>
            </w:ins>
          </w:p>
        </w:tc>
      </w:tr>
      <w:tr w:rsidR="00647012" w:rsidRPr="00224C43" w14:paraId="347BF4C7" w14:textId="77777777" w:rsidTr="00D92B4C">
        <w:trPr>
          <w:trHeight w:val="540"/>
          <w:ins w:id="218" w:author="Papachristou Vasiliki" w:date="2023-12-20T17:36:00Z"/>
          <w:trPrChange w:id="219" w:author="Papachristou Vasiliki" w:date="2023-12-20T17:36:00Z">
            <w:trPr>
              <w:trHeight w:val="540"/>
            </w:trPr>
          </w:trPrChange>
        </w:trPr>
        <w:tc>
          <w:tcPr>
            <w:tcW w:w="39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  <w:tcPrChange w:id="220" w:author="Papachristou Vasiliki" w:date="2023-12-20T17:36:00Z">
              <w:tcPr>
                <w:tcW w:w="6580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  <w:hideMark/>
              </w:tcPr>
            </w:tcPrChange>
          </w:tcPr>
          <w:p w14:paraId="6F62C22A" w14:textId="77777777" w:rsidR="00647012" w:rsidRPr="00D62B33" w:rsidRDefault="00647012">
            <w:pPr>
              <w:rPr>
                <w:ins w:id="221" w:author="Papachristou Vasiliki" w:date="2023-12-20T17:36:00Z"/>
                <w:rFonts w:asciiTheme="minorHAnsi" w:hAnsiTheme="minorHAnsi" w:cstheme="minorHAnsi"/>
                <w:b/>
                <w:bCs/>
                <w:sz w:val="22"/>
                <w:szCs w:val="22"/>
                <w:rPrChange w:id="222" w:author="Papachristou Vasiliki" w:date="2023-12-21T16:39:00Z">
                  <w:rPr>
                    <w:ins w:id="223" w:author="Papachristou Vasiliki" w:date="2023-12-20T17:36:00Z"/>
                    <w:b/>
                    <w:bCs/>
                  </w:rPr>
                </w:rPrChange>
              </w:rPr>
            </w:pPr>
            <w:ins w:id="224" w:author="Papachristou Vasiliki" w:date="2023-12-20T17:36:00Z">
              <w:r w:rsidRPr="00D62B33">
                <w:rPr>
                  <w:rFonts w:asciiTheme="minorHAnsi" w:hAnsiTheme="minorHAnsi" w:cstheme="minorHAnsi"/>
                  <w:b/>
                  <w:bCs/>
                  <w:sz w:val="22"/>
                  <w:szCs w:val="22"/>
                  <w:rPrChange w:id="225" w:author="Papachristou Vasiliki" w:date="2023-12-21T16:39:00Z">
                    <w:rPr>
                      <w:b/>
                      <w:bCs/>
                    </w:rPr>
                  </w:rPrChange>
                </w:rPr>
                <w:t>Ταμειακές ροές από επενδυτικές δραστηριότητες (Υπολογισθείσες)</w:t>
              </w:r>
            </w:ins>
          </w:p>
        </w:tc>
        <w:tc>
          <w:tcPr>
            <w:tcW w:w="6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  <w:tcPrChange w:id="226" w:author="Papachristou Vasiliki" w:date="2023-12-20T17:36:00Z">
              <w:tcPr>
                <w:tcW w:w="432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  <w:hideMark/>
              </w:tcPr>
            </w:tcPrChange>
          </w:tcPr>
          <w:p w14:paraId="2AD124C2" w14:textId="69B91B8D" w:rsidR="00647012" w:rsidRPr="00D62B33" w:rsidRDefault="00581548">
            <w:pPr>
              <w:rPr>
                <w:ins w:id="227" w:author="Papachristou Vasiliki" w:date="2023-12-20T17:36:00Z"/>
                <w:rFonts w:asciiTheme="minorHAnsi" w:hAnsiTheme="minorHAnsi" w:cstheme="minorHAnsi"/>
                <w:b/>
                <w:bCs/>
                <w:sz w:val="22"/>
                <w:szCs w:val="22"/>
                <w:highlight w:val="green"/>
                <w:lang w:val="en-US"/>
                <w:rPrChange w:id="228" w:author="Papachristou Vasiliki" w:date="2023-12-21T16:39:00Z">
                  <w:rPr>
                    <w:ins w:id="229" w:author="Papachristou Vasiliki" w:date="2023-12-20T17:36:00Z"/>
                    <w:b/>
                    <w:bCs/>
                    <w:highlight w:val="green"/>
                    <w:lang w:val="en-US"/>
                  </w:rPr>
                </w:rPrChange>
              </w:rPr>
            </w:pPr>
            <w:ins w:id="230" w:author="Papachristou Vasiliki" w:date="2024-01-04T14:59:00Z">
              <w:r>
                <w:rPr>
                  <w:rFonts w:asciiTheme="minorHAnsi" w:hAnsiTheme="minorHAnsi" w:cstheme="minorHAnsi"/>
                  <w:b/>
                  <w:bCs/>
                  <w:sz w:val="22"/>
                  <w:szCs w:val="22"/>
                  <w:highlight w:val="green"/>
                </w:rPr>
                <w:t>Διαδρομή</w:t>
              </w:r>
              <w:r w:rsidRPr="0026664C">
                <w:rPr>
                  <w:rFonts w:asciiTheme="minorHAnsi" w:hAnsiTheme="minorHAnsi" w:cstheme="minorHAnsi"/>
                  <w:b/>
                  <w:bCs/>
                  <w:sz w:val="22"/>
                  <w:szCs w:val="22"/>
                  <w:highlight w:val="green"/>
                  <w:lang w:val="en-US"/>
                </w:rPr>
                <w:t xml:space="preserve">  </w:t>
              </w:r>
              <w:r>
                <w:rPr>
                  <w:rFonts w:asciiTheme="minorHAnsi" w:hAnsiTheme="minorHAnsi" w:cstheme="minorHAnsi"/>
                  <w:b/>
                  <w:bCs/>
                  <w:sz w:val="22"/>
                  <w:szCs w:val="22"/>
                  <w:highlight w:val="green"/>
                </w:rPr>
                <w:t>Οθόνης</w:t>
              </w:r>
              <w:r w:rsidRPr="0026664C">
                <w:rPr>
                  <w:rFonts w:asciiTheme="minorHAnsi" w:hAnsiTheme="minorHAnsi" w:cstheme="minorHAnsi"/>
                  <w:b/>
                  <w:bCs/>
                  <w:sz w:val="22"/>
                  <w:szCs w:val="22"/>
                  <w:highlight w:val="green"/>
                  <w:lang w:val="en-US"/>
                </w:rPr>
                <w:t xml:space="preserve">  </w:t>
              </w:r>
              <w:r>
                <w:rPr>
                  <w:rFonts w:asciiTheme="minorHAnsi" w:hAnsiTheme="minorHAnsi" w:cstheme="minorHAnsi"/>
                  <w:b/>
                  <w:bCs/>
                  <w:sz w:val="22"/>
                  <w:szCs w:val="22"/>
                  <w:highlight w:val="green"/>
                  <w:lang w:val="en-US"/>
                </w:rPr>
                <w:t xml:space="preserve">CL </w:t>
              </w:r>
              <w:r w:rsidRPr="00E70B2D">
                <w:rPr>
                  <w:rFonts w:asciiTheme="minorHAnsi" w:hAnsiTheme="minorHAnsi" w:cstheme="minorHAnsi"/>
                  <w:b/>
                  <w:bCs/>
                  <w:sz w:val="22"/>
                  <w:szCs w:val="22"/>
                  <w:highlight w:val="green"/>
                  <w:lang w:val="en-US"/>
                </w:rPr>
                <w:sym w:font="Wingdings" w:char="F0E0"/>
              </w:r>
              <w:r>
                <w:rPr>
                  <w:rFonts w:asciiTheme="minorHAnsi" w:hAnsiTheme="minorHAnsi" w:cstheme="minorHAnsi"/>
                  <w:b/>
                  <w:bCs/>
                  <w:sz w:val="22"/>
                  <w:szCs w:val="22"/>
                  <w:highlight w:val="green"/>
                  <w:lang w:val="en-US"/>
                </w:rPr>
                <w:t xml:space="preserve"> Tab Financial Analysis Report </w:t>
              </w:r>
              <w:r w:rsidRPr="00E70B2D">
                <w:rPr>
                  <w:rFonts w:asciiTheme="minorHAnsi" w:hAnsiTheme="minorHAnsi" w:cstheme="minorHAnsi"/>
                  <w:b/>
                  <w:bCs/>
                  <w:sz w:val="22"/>
                  <w:szCs w:val="22"/>
                  <w:highlight w:val="green"/>
                  <w:lang w:val="en-US"/>
                </w:rPr>
                <w:sym w:font="Wingdings" w:char="F0E0"/>
              </w:r>
              <w:r>
                <w:rPr>
                  <w:rFonts w:asciiTheme="minorHAnsi" w:hAnsiTheme="minorHAnsi" w:cstheme="minorHAnsi"/>
                  <w:b/>
                  <w:bCs/>
                  <w:sz w:val="22"/>
                  <w:szCs w:val="22"/>
                  <w:highlight w:val="green"/>
                  <w:lang w:val="en-US"/>
                </w:rPr>
                <w:t xml:space="preserve"> </w:t>
              </w:r>
              <w:proofErr w:type="spellStart"/>
              <w:r w:rsidRPr="0026664C">
                <w:rPr>
                  <w:rFonts w:asciiTheme="minorHAnsi" w:hAnsiTheme="minorHAnsi" w:cstheme="minorHAnsi"/>
                  <w:b/>
                  <w:bCs/>
                  <w:sz w:val="22"/>
                  <w:szCs w:val="22"/>
                  <w:highlight w:val="green"/>
                  <w:lang w:val="en-US"/>
                </w:rPr>
                <w:t>Report</w:t>
              </w:r>
              <w:proofErr w:type="spellEnd"/>
              <w:r w:rsidRPr="0026664C">
                <w:rPr>
                  <w:rFonts w:asciiTheme="minorHAnsi" w:hAnsiTheme="minorHAnsi" w:cstheme="minorHAnsi"/>
                  <w:b/>
                  <w:bCs/>
                  <w:sz w:val="22"/>
                  <w:szCs w:val="22"/>
                  <w:highlight w:val="green"/>
                  <w:lang w:val="en-US"/>
                </w:rPr>
                <w:t xml:space="preserve"> Derived Cash Flow(</w:t>
              </w:r>
              <w:proofErr w:type="spellStart"/>
              <w:r w:rsidRPr="0026664C">
                <w:rPr>
                  <w:rFonts w:asciiTheme="minorHAnsi" w:hAnsiTheme="minorHAnsi" w:cstheme="minorHAnsi"/>
                  <w:b/>
                  <w:bCs/>
                  <w:sz w:val="22"/>
                  <w:szCs w:val="22"/>
                  <w:highlight w:val="green"/>
                  <w:lang w:val="en-US"/>
                </w:rPr>
                <w:t>Inderect</w:t>
              </w:r>
              <w:proofErr w:type="spellEnd"/>
              <w:r w:rsidRPr="0026664C">
                <w:rPr>
                  <w:rFonts w:asciiTheme="minorHAnsi" w:hAnsiTheme="minorHAnsi" w:cstheme="minorHAnsi"/>
                  <w:b/>
                  <w:bCs/>
                  <w:sz w:val="22"/>
                  <w:szCs w:val="22"/>
                  <w:highlight w:val="green"/>
                  <w:lang w:val="en-US"/>
                </w:rPr>
                <w:t xml:space="preserve"> Method)</w:t>
              </w:r>
            </w:ins>
          </w:p>
        </w:tc>
      </w:tr>
      <w:tr w:rsidR="00647012" w:rsidRPr="00224C43" w14:paraId="3EED7C67" w14:textId="77777777" w:rsidTr="00D92B4C">
        <w:trPr>
          <w:trHeight w:val="465"/>
          <w:ins w:id="231" w:author="Papachristou Vasiliki" w:date="2023-12-20T17:36:00Z"/>
          <w:trPrChange w:id="232" w:author="Papachristou Vasiliki" w:date="2023-12-20T17:36:00Z">
            <w:trPr>
              <w:trHeight w:val="465"/>
            </w:trPr>
          </w:trPrChange>
        </w:trPr>
        <w:tc>
          <w:tcPr>
            <w:tcW w:w="39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  <w:tcPrChange w:id="233" w:author="Papachristou Vasiliki" w:date="2023-12-20T17:36:00Z">
              <w:tcPr>
                <w:tcW w:w="6580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  <w:hideMark/>
              </w:tcPr>
            </w:tcPrChange>
          </w:tcPr>
          <w:p w14:paraId="126A4904" w14:textId="77777777" w:rsidR="00647012" w:rsidRPr="00D62B33" w:rsidRDefault="00647012">
            <w:pPr>
              <w:rPr>
                <w:ins w:id="234" w:author="Papachristou Vasiliki" w:date="2023-12-20T17:36:00Z"/>
                <w:rFonts w:asciiTheme="minorHAnsi" w:hAnsiTheme="minorHAnsi" w:cstheme="minorHAnsi"/>
                <w:b/>
                <w:bCs/>
                <w:sz w:val="22"/>
                <w:szCs w:val="22"/>
                <w:rPrChange w:id="235" w:author="Papachristou Vasiliki" w:date="2023-12-21T16:39:00Z">
                  <w:rPr>
                    <w:ins w:id="236" w:author="Papachristou Vasiliki" w:date="2023-12-20T17:36:00Z"/>
                    <w:b/>
                    <w:bCs/>
                  </w:rPr>
                </w:rPrChange>
              </w:rPr>
            </w:pPr>
            <w:ins w:id="237" w:author="Papachristou Vasiliki" w:date="2023-12-20T17:36:00Z">
              <w:r w:rsidRPr="00D62B33">
                <w:rPr>
                  <w:rFonts w:asciiTheme="minorHAnsi" w:hAnsiTheme="minorHAnsi" w:cstheme="minorHAnsi"/>
                  <w:b/>
                  <w:bCs/>
                  <w:sz w:val="22"/>
                  <w:szCs w:val="22"/>
                  <w:rPrChange w:id="238" w:author="Papachristou Vasiliki" w:date="2023-12-21T16:39:00Z">
                    <w:rPr>
                      <w:b/>
                      <w:bCs/>
                    </w:rPr>
                  </w:rPrChange>
                </w:rPr>
                <w:t>Ταμειακές ροές από Χρηματοδοτικές δραστηριότητες (Υπολογισθείσες)</w:t>
              </w:r>
            </w:ins>
          </w:p>
        </w:tc>
        <w:tc>
          <w:tcPr>
            <w:tcW w:w="6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  <w:tcPrChange w:id="239" w:author="Papachristou Vasiliki" w:date="2023-12-20T17:36:00Z">
              <w:tcPr>
                <w:tcW w:w="432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  <w:hideMark/>
              </w:tcPr>
            </w:tcPrChange>
          </w:tcPr>
          <w:p w14:paraId="2B8F9901" w14:textId="568EE433" w:rsidR="00647012" w:rsidRPr="00D62B33" w:rsidRDefault="00581548">
            <w:pPr>
              <w:rPr>
                <w:ins w:id="240" w:author="Papachristou Vasiliki" w:date="2023-12-20T17:36:00Z"/>
                <w:rFonts w:asciiTheme="minorHAnsi" w:hAnsiTheme="minorHAnsi" w:cstheme="minorHAnsi"/>
                <w:b/>
                <w:bCs/>
                <w:sz w:val="22"/>
                <w:szCs w:val="22"/>
                <w:highlight w:val="green"/>
                <w:lang w:val="en-US"/>
                <w:rPrChange w:id="241" w:author="Papachristou Vasiliki" w:date="2023-12-21T16:39:00Z">
                  <w:rPr>
                    <w:ins w:id="242" w:author="Papachristou Vasiliki" w:date="2023-12-20T17:36:00Z"/>
                    <w:b/>
                    <w:bCs/>
                    <w:highlight w:val="green"/>
                    <w:lang w:val="en-US"/>
                  </w:rPr>
                </w:rPrChange>
              </w:rPr>
            </w:pPr>
            <w:ins w:id="243" w:author="Papachristou Vasiliki" w:date="2024-01-04T15:00:00Z">
              <w:r>
                <w:rPr>
                  <w:rFonts w:asciiTheme="minorHAnsi" w:hAnsiTheme="minorHAnsi" w:cstheme="minorHAnsi"/>
                  <w:b/>
                  <w:bCs/>
                  <w:sz w:val="22"/>
                  <w:szCs w:val="22"/>
                  <w:highlight w:val="green"/>
                </w:rPr>
                <w:t>Διαδρομή</w:t>
              </w:r>
              <w:r w:rsidRPr="0026664C">
                <w:rPr>
                  <w:rFonts w:asciiTheme="minorHAnsi" w:hAnsiTheme="minorHAnsi" w:cstheme="minorHAnsi"/>
                  <w:b/>
                  <w:bCs/>
                  <w:sz w:val="22"/>
                  <w:szCs w:val="22"/>
                  <w:highlight w:val="green"/>
                  <w:lang w:val="en-US"/>
                </w:rPr>
                <w:t xml:space="preserve">  </w:t>
              </w:r>
              <w:r>
                <w:rPr>
                  <w:rFonts w:asciiTheme="minorHAnsi" w:hAnsiTheme="minorHAnsi" w:cstheme="minorHAnsi"/>
                  <w:b/>
                  <w:bCs/>
                  <w:sz w:val="22"/>
                  <w:szCs w:val="22"/>
                  <w:highlight w:val="green"/>
                </w:rPr>
                <w:t>Οθόνης</w:t>
              </w:r>
              <w:r w:rsidRPr="0026664C">
                <w:rPr>
                  <w:rFonts w:asciiTheme="minorHAnsi" w:hAnsiTheme="minorHAnsi" w:cstheme="minorHAnsi"/>
                  <w:b/>
                  <w:bCs/>
                  <w:sz w:val="22"/>
                  <w:szCs w:val="22"/>
                  <w:highlight w:val="green"/>
                  <w:lang w:val="en-US"/>
                </w:rPr>
                <w:t xml:space="preserve">  </w:t>
              </w:r>
              <w:r>
                <w:rPr>
                  <w:rFonts w:asciiTheme="minorHAnsi" w:hAnsiTheme="minorHAnsi" w:cstheme="minorHAnsi"/>
                  <w:b/>
                  <w:bCs/>
                  <w:sz w:val="22"/>
                  <w:szCs w:val="22"/>
                  <w:highlight w:val="green"/>
                  <w:lang w:val="en-US"/>
                </w:rPr>
                <w:t xml:space="preserve">CL </w:t>
              </w:r>
              <w:r w:rsidRPr="00E70B2D">
                <w:rPr>
                  <w:rFonts w:asciiTheme="minorHAnsi" w:hAnsiTheme="minorHAnsi" w:cstheme="minorHAnsi"/>
                  <w:b/>
                  <w:bCs/>
                  <w:sz w:val="22"/>
                  <w:szCs w:val="22"/>
                  <w:highlight w:val="green"/>
                  <w:lang w:val="en-US"/>
                </w:rPr>
                <w:sym w:font="Wingdings" w:char="F0E0"/>
              </w:r>
              <w:r>
                <w:rPr>
                  <w:rFonts w:asciiTheme="minorHAnsi" w:hAnsiTheme="minorHAnsi" w:cstheme="minorHAnsi"/>
                  <w:b/>
                  <w:bCs/>
                  <w:sz w:val="22"/>
                  <w:szCs w:val="22"/>
                  <w:highlight w:val="green"/>
                  <w:lang w:val="en-US"/>
                </w:rPr>
                <w:t xml:space="preserve"> Tab Financial Analysis Report </w:t>
              </w:r>
              <w:r w:rsidRPr="00E70B2D">
                <w:rPr>
                  <w:rFonts w:asciiTheme="minorHAnsi" w:hAnsiTheme="minorHAnsi" w:cstheme="minorHAnsi"/>
                  <w:b/>
                  <w:bCs/>
                  <w:sz w:val="22"/>
                  <w:szCs w:val="22"/>
                  <w:highlight w:val="green"/>
                  <w:lang w:val="en-US"/>
                </w:rPr>
                <w:sym w:font="Wingdings" w:char="F0E0"/>
              </w:r>
              <w:r>
                <w:rPr>
                  <w:rFonts w:asciiTheme="minorHAnsi" w:hAnsiTheme="minorHAnsi" w:cstheme="minorHAnsi"/>
                  <w:b/>
                  <w:bCs/>
                  <w:sz w:val="22"/>
                  <w:szCs w:val="22"/>
                  <w:highlight w:val="green"/>
                  <w:lang w:val="en-US"/>
                </w:rPr>
                <w:t xml:space="preserve"> </w:t>
              </w:r>
              <w:proofErr w:type="spellStart"/>
              <w:r w:rsidRPr="0026664C">
                <w:rPr>
                  <w:rFonts w:asciiTheme="minorHAnsi" w:hAnsiTheme="minorHAnsi" w:cstheme="minorHAnsi"/>
                  <w:b/>
                  <w:bCs/>
                  <w:sz w:val="22"/>
                  <w:szCs w:val="22"/>
                  <w:highlight w:val="green"/>
                  <w:lang w:val="en-US"/>
                </w:rPr>
                <w:t>Report</w:t>
              </w:r>
              <w:proofErr w:type="spellEnd"/>
              <w:r w:rsidRPr="0026664C">
                <w:rPr>
                  <w:rFonts w:asciiTheme="minorHAnsi" w:hAnsiTheme="minorHAnsi" w:cstheme="minorHAnsi"/>
                  <w:b/>
                  <w:bCs/>
                  <w:sz w:val="22"/>
                  <w:szCs w:val="22"/>
                  <w:highlight w:val="green"/>
                  <w:lang w:val="en-US"/>
                </w:rPr>
                <w:t xml:space="preserve"> Derived Cash Flow(</w:t>
              </w:r>
              <w:proofErr w:type="spellStart"/>
              <w:r w:rsidRPr="0026664C">
                <w:rPr>
                  <w:rFonts w:asciiTheme="minorHAnsi" w:hAnsiTheme="minorHAnsi" w:cstheme="minorHAnsi"/>
                  <w:b/>
                  <w:bCs/>
                  <w:sz w:val="22"/>
                  <w:szCs w:val="22"/>
                  <w:highlight w:val="green"/>
                  <w:lang w:val="en-US"/>
                </w:rPr>
                <w:t>Inderect</w:t>
              </w:r>
              <w:proofErr w:type="spellEnd"/>
              <w:r w:rsidRPr="0026664C">
                <w:rPr>
                  <w:rFonts w:asciiTheme="minorHAnsi" w:hAnsiTheme="minorHAnsi" w:cstheme="minorHAnsi"/>
                  <w:b/>
                  <w:bCs/>
                  <w:sz w:val="22"/>
                  <w:szCs w:val="22"/>
                  <w:highlight w:val="green"/>
                  <w:lang w:val="en-US"/>
                </w:rPr>
                <w:t xml:space="preserve"> Method)</w:t>
              </w:r>
            </w:ins>
          </w:p>
        </w:tc>
      </w:tr>
      <w:tr w:rsidR="00647012" w:rsidRPr="00224C43" w14:paraId="1A00C41E" w14:textId="77777777" w:rsidTr="00D92B4C">
        <w:trPr>
          <w:trHeight w:val="600"/>
          <w:ins w:id="244" w:author="Papachristou Vasiliki" w:date="2023-12-20T17:36:00Z"/>
          <w:trPrChange w:id="245" w:author="Papachristou Vasiliki" w:date="2023-12-20T17:36:00Z">
            <w:trPr>
              <w:trHeight w:val="600"/>
            </w:trPr>
          </w:trPrChange>
        </w:trPr>
        <w:tc>
          <w:tcPr>
            <w:tcW w:w="39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  <w:tcPrChange w:id="246" w:author="Papachristou Vasiliki" w:date="2023-12-20T17:36:00Z">
              <w:tcPr>
                <w:tcW w:w="6580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  <w:hideMark/>
              </w:tcPr>
            </w:tcPrChange>
          </w:tcPr>
          <w:p w14:paraId="37CA485F" w14:textId="77777777" w:rsidR="00647012" w:rsidRPr="00D62B33" w:rsidRDefault="00647012">
            <w:pPr>
              <w:rPr>
                <w:ins w:id="247" w:author="Papachristou Vasiliki" w:date="2023-12-20T17:36:00Z"/>
                <w:rFonts w:asciiTheme="minorHAnsi" w:hAnsiTheme="minorHAnsi" w:cstheme="minorHAnsi"/>
                <w:b/>
                <w:bCs/>
                <w:sz w:val="22"/>
                <w:szCs w:val="22"/>
                <w:rPrChange w:id="248" w:author="Papachristou Vasiliki" w:date="2023-12-21T16:39:00Z">
                  <w:rPr>
                    <w:ins w:id="249" w:author="Papachristou Vasiliki" w:date="2023-12-20T17:36:00Z"/>
                    <w:b/>
                    <w:bCs/>
                  </w:rPr>
                </w:rPrChange>
              </w:rPr>
            </w:pPr>
            <w:ins w:id="250" w:author="Papachristou Vasiliki" w:date="2023-12-20T17:36:00Z">
              <w:r w:rsidRPr="00D62B33">
                <w:rPr>
                  <w:rFonts w:asciiTheme="minorHAnsi" w:hAnsiTheme="minorHAnsi" w:cstheme="minorHAnsi"/>
                  <w:b/>
                  <w:bCs/>
                  <w:sz w:val="22"/>
                  <w:szCs w:val="22"/>
                  <w:rPrChange w:id="251" w:author="Papachristou Vasiliki" w:date="2023-12-21T16:39:00Z">
                    <w:rPr>
                      <w:b/>
                      <w:bCs/>
                    </w:rPr>
                  </w:rPrChange>
                </w:rPr>
                <w:t>Εισροές από Αύξηση Μετοχικού Κεφαλαίου (Υπολογισθείσες)</w:t>
              </w:r>
            </w:ins>
          </w:p>
        </w:tc>
        <w:tc>
          <w:tcPr>
            <w:tcW w:w="6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  <w:tcPrChange w:id="252" w:author="Papachristou Vasiliki" w:date="2023-12-20T17:36:00Z">
              <w:tcPr>
                <w:tcW w:w="432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  <w:hideMark/>
              </w:tcPr>
            </w:tcPrChange>
          </w:tcPr>
          <w:p w14:paraId="25DC9304" w14:textId="10FE8132" w:rsidR="00647012" w:rsidRPr="00D62B33" w:rsidRDefault="00581548">
            <w:pPr>
              <w:rPr>
                <w:ins w:id="253" w:author="Papachristou Vasiliki" w:date="2023-12-20T17:36:00Z"/>
                <w:rFonts w:asciiTheme="minorHAnsi" w:hAnsiTheme="minorHAnsi" w:cstheme="minorHAnsi"/>
                <w:b/>
                <w:bCs/>
                <w:sz w:val="22"/>
                <w:szCs w:val="22"/>
                <w:highlight w:val="green"/>
                <w:lang w:val="en-US"/>
                <w:rPrChange w:id="254" w:author="Papachristou Vasiliki" w:date="2023-12-21T16:39:00Z">
                  <w:rPr>
                    <w:ins w:id="255" w:author="Papachristou Vasiliki" w:date="2023-12-20T17:36:00Z"/>
                    <w:b/>
                    <w:bCs/>
                    <w:highlight w:val="green"/>
                    <w:lang w:val="en-US"/>
                  </w:rPr>
                </w:rPrChange>
              </w:rPr>
            </w:pPr>
            <w:ins w:id="256" w:author="Papachristou Vasiliki" w:date="2024-01-04T15:00:00Z">
              <w:r>
                <w:rPr>
                  <w:rFonts w:asciiTheme="minorHAnsi" w:hAnsiTheme="minorHAnsi" w:cstheme="minorHAnsi"/>
                  <w:b/>
                  <w:bCs/>
                  <w:sz w:val="22"/>
                  <w:szCs w:val="22"/>
                  <w:highlight w:val="green"/>
                </w:rPr>
                <w:t>Διαδρομή</w:t>
              </w:r>
              <w:r w:rsidRPr="0026664C">
                <w:rPr>
                  <w:rFonts w:asciiTheme="minorHAnsi" w:hAnsiTheme="minorHAnsi" w:cstheme="minorHAnsi"/>
                  <w:b/>
                  <w:bCs/>
                  <w:sz w:val="22"/>
                  <w:szCs w:val="22"/>
                  <w:highlight w:val="green"/>
                  <w:lang w:val="en-US"/>
                </w:rPr>
                <w:t xml:space="preserve">  </w:t>
              </w:r>
              <w:r>
                <w:rPr>
                  <w:rFonts w:asciiTheme="minorHAnsi" w:hAnsiTheme="minorHAnsi" w:cstheme="minorHAnsi"/>
                  <w:b/>
                  <w:bCs/>
                  <w:sz w:val="22"/>
                  <w:szCs w:val="22"/>
                  <w:highlight w:val="green"/>
                </w:rPr>
                <w:t>Οθόνης</w:t>
              </w:r>
              <w:r w:rsidRPr="0026664C">
                <w:rPr>
                  <w:rFonts w:asciiTheme="minorHAnsi" w:hAnsiTheme="minorHAnsi" w:cstheme="minorHAnsi"/>
                  <w:b/>
                  <w:bCs/>
                  <w:sz w:val="22"/>
                  <w:szCs w:val="22"/>
                  <w:highlight w:val="green"/>
                  <w:lang w:val="en-US"/>
                </w:rPr>
                <w:t xml:space="preserve">  </w:t>
              </w:r>
              <w:r>
                <w:rPr>
                  <w:rFonts w:asciiTheme="minorHAnsi" w:hAnsiTheme="minorHAnsi" w:cstheme="minorHAnsi"/>
                  <w:b/>
                  <w:bCs/>
                  <w:sz w:val="22"/>
                  <w:szCs w:val="22"/>
                  <w:highlight w:val="green"/>
                  <w:lang w:val="en-US"/>
                </w:rPr>
                <w:t xml:space="preserve">CL </w:t>
              </w:r>
              <w:r w:rsidRPr="00E70B2D">
                <w:rPr>
                  <w:rFonts w:asciiTheme="minorHAnsi" w:hAnsiTheme="minorHAnsi" w:cstheme="minorHAnsi"/>
                  <w:b/>
                  <w:bCs/>
                  <w:sz w:val="22"/>
                  <w:szCs w:val="22"/>
                  <w:highlight w:val="green"/>
                  <w:lang w:val="en-US"/>
                </w:rPr>
                <w:sym w:font="Wingdings" w:char="F0E0"/>
              </w:r>
              <w:r>
                <w:rPr>
                  <w:rFonts w:asciiTheme="minorHAnsi" w:hAnsiTheme="minorHAnsi" w:cstheme="minorHAnsi"/>
                  <w:b/>
                  <w:bCs/>
                  <w:sz w:val="22"/>
                  <w:szCs w:val="22"/>
                  <w:highlight w:val="green"/>
                  <w:lang w:val="en-US"/>
                </w:rPr>
                <w:t xml:space="preserve"> Tab Financial Analysis Report </w:t>
              </w:r>
              <w:r w:rsidRPr="00E70B2D">
                <w:rPr>
                  <w:rFonts w:asciiTheme="minorHAnsi" w:hAnsiTheme="minorHAnsi" w:cstheme="minorHAnsi"/>
                  <w:b/>
                  <w:bCs/>
                  <w:sz w:val="22"/>
                  <w:szCs w:val="22"/>
                  <w:highlight w:val="green"/>
                  <w:lang w:val="en-US"/>
                </w:rPr>
                <w:sym w:font="Wingdings" w:char="F0E0"/>
              </w:r>
              <w:r>
                <w:rPr>
                  <w:rFonts w:asciiTheme="minorHAnsi" w:hAnsiTheme="minorHAnsi" w:cstheme="minorHAnsi"/>
                  <w:b/>
                  <w:bCs/>
                  <w:sz w:val="22"/>
                  <w:szCs w:val="22"/>
                  <w:highlight w:val="green"/>
                  <w:lang w:val="en-US"/>
                </w:rPr>
                <w:t xml:space="preserve"> </w:t>
              </w:r>
              <w:proofErr w:type="spellStart"/>
              <w:r w:rsidRPr="0026664C">
                <w:rPr>
                  <w:rFonts w:asciiTheme="minorHAnsi" w:hAnsiTheme="minorHAnsi" w:cstheme="minorHAnsi"/>
                  <w:b/>
                  <w:bCs/>
                  <w:sz w:val="22"/>
                  <w:szCs w:val="22"/>
                  <w:highlight w:val="green"/>
                  <w:lang w:val="en-US"/>
                </w:rPr>
                <w:t>Report</w:t>
              </w:r>
              <w:proofErr w:type="spellEnd"/>
              <w:r w:rsidRPr="0026664C">
                <w:rPr>
                  <w:rFonts w:asciiTheme="minorHAnsi" w:hAnsiTheme="minorHAnsi" w:cstheme="minorHAnsi"/>
                  <w:b/>
                  <w:bCs/>
                  <w:sz w:val="22"/>
                  <w:szCs w:val="22"/>
                  <w:highlight w:val="green"/>
                  <w:lang w:val="en-US"/>
                </w:rPr>
                <w:t xml:space="preserve"> Derived Cash Flow(</w:t>
              </w:r>
              <w:proofErr w:type="spellStart"/>
              <w:r w:rsidRPr="0026664C">
                <w:rPr>
                  <w:rFonts w:asciiTheme="minorHAnsi" w:hAnsiTheme="minorHAnsi" w:cstheme="minorHAnsi"/>
                  <w:b/>
                  <w:bCs/>
                  <w:sz w:val="22"/>
                  <w:szCs w:val="22"/>
                  <w:highlight w:val="green"/>
                  <w:lang w:val="en-US"/>
                </w:rPr>
                <w:t>Inderect</w:t>
              </w:r>
              <w:proofErr w:type="spellEnd"/>
              <w:r w:rsidRPr="0026664C">
                <w:rPr>
                  <w:rFonts w:asciiTheme="minorHAnsi" w:hAnsiTheme="minorHAnsi" w:cstheme="minorHAnsi"/>
                  <w:b/>
                  <w:bCs/>
                  <w:sz w:val="22"/>
                  <w:szCs w:val="22"/>
                  <w:highlight w:val="green"/>
                  <w:lang w:val="en-US"/>
                </w:rPr>
                <w:t xml:space="preserve"> Method)</w:t>
              </w:r>
            </w:ins>
          </w:p>
        </w:tc>
      </w:tr>
    </w:tbl>
    <w:p w14:paraId="05BCF732" w14:textId="77777777" w:rsidR="00647012" w:rsidRPr="00647012" w:rsidRDefault="00647012" w:rsidP="00647012">
      <w:pPr>
        <w:rPr>
          <w:ins w:id="257" w:author="Papachristou Vasiliki" w:date="2023-12-20T17:34:00Z"/>
          <w:lang w:val="en-US"/>
          <w:rPrChange w:id="258" w:author="Papachristou Vasiliki" w:date="2023-12-20T17:36:00Z">
            <w:rPr>
              <w:ins w:id="259" w:author="Papachristou Vasiliki" w:date="2023-12-20T17:34:00Z"/>
            </w:rPr>
          </w:rPrChange>
        </w:rPr>
      </w:pPr>
    </w:p>
    <w:p w14:paraId="616E882B" w14:textId="53D4E84E" w:rsidR="00C355FF" w:rsidRDefault="00C355FF">
      <w:pPr>
        <w:jc w:val="both"/>
        <w:rPr>
          <w:ins w:id="260" w:author="Papachristou Vasiliki" w:date="2024-01-04T15:01:00Z"/>
          <w:rStyle w:val="cf01"/>
        </w:rPr>
      </w:pPr>
      <w:ins w:id="261" w:author="Papachristou Vasiliki" w:date="2024-01-04T15:01:00Z">
        <w:r>
          <w:rPr>
            <w:rStyle w:val="cf01"/>
          </w:rPr>
          <w:t>Υπολογισμός του Εισροές από Αυξηση Μετ. Κεφαλαίου : Αφού γίνει εντοπισμός των διαβαθμίσεων του πελάτη με τα οικονομικά έτη ισολογισμών που έχουν συμμετάσχει στην διαβάθμιση, υπολογίζονται οι διαφορές από έτος σε έτος ( από το πιο πρόσφατο προς το πιο παλιό) και σύμφωνα με τους παρακάτω πίνακες</w:t>
        </w:r>
      </w:ins>
    </w:p>
    <w:p w14:paraId="65C8EA1B" w14:textId="77777777" w:rsidR="00C355FF" w:rsidRDefault="00C355FF">
      <w:pPr>
        <w:jc w:val="both"/>
        <w:rPr>
          <w:ins w:id="262" w:author="Papachristou Vasiliki" w:date="2024-01-04T15:01:00Z"/>
          <w:rStyle w:val="cf01"/>
        </w:rPr>
      </w:pPr>
    </w:p>
    <w:p w14:paraId="4D51BD38" w14:textId="77777777" w:rsidR="00C355FF" w:rsidRDefault="00C355FF">
      <w:pPr>
        <w:jc w:val="both"/>
        <w:rPr>
          <w:ins w:id="263" w:author="Papachristou Vasiliki" w:date="2024-01-04T15:01:00Z"/>
          <w:rStyle w:val="cf01"/>
        </w:rPr>
      </w:pPr>
    </w:p>
    <w:p w14:paraId="3D05B089" w14:textId="77777777" w:rsidR="00224C43" w:rsidRDefault="00D95A55">
      <w:pPr>
        <w:jc w:val="both"/>
        <w:rPr>
          <w:ins w:id="264" w:author="Karakoulis Nikolaos Panagiotis" w:date="2024-01-12T12:15:00Z"/>
          <w:rFonts w:asciiTheme="minorHAnsi" w:hAnsiTheme="minorHAnsi" w:cstheme="minorHAnsi"/>
          <w:sz w:val="22"/>
          <w:szCs w:val="22"/>
          <w:lang w:eastAsia="en-US"/>
        </w:rPr>
      </w:pPr>
      <w:commentRangeStart w:id="265"/>
      <w:commentRangeStart w:id="266"/>
      <w:ins w:id="267" w:author="Papachristou Vasiliki" w:date="2023-12-21T15:31:00Z">
        <w:r w:rsidRPr="00997A9C">
          <w:rPr>
            <w:rFonts w:asciiTheme="minorHAnsi" w:hAnsiTheme="minorHAnsi" w:cstheme="minorHAnsi"/>
            <w:sz w:val="22"/>
            <w:szCs w:val="22"/>
          </w:rPr>
          <w:t>Για το πεδίο «</w:t>
        </w:r>
        <w:r w:rsidRPr="00997A9C">
          <w:rPr>
            <w:rFonts w:asciiTheme="minorHAnsi" w:hAnsiTheme="minorHAnsi" w:cstheme="minorHAnsi"/>
            <w:b/>
            <w:bCs/>
            <w:sz w:val="22"/>
            <w:szCs w:val="22"/>
            <w:rPrChange w:id="268" w:author="Papachristou Vasiliki" w:date="2023-12-21T16:39:00Z">
              <w:rPr>
                <w:b/>
                <w:bCs/>
              </w:rPr>
            </w:rPrChange>
          </w:rPr>
          <w:t>Εισροές από Αύξηση Μετοχικού Κεφαλαίου (Υπολογισθείσες</w:t>
        </w:r>
      </w:ins>
      <w:ins w:id="269" w:author="Papachristou Vasiliki" w:date="2023-12-21T15:32:00Z">
        <w:r w:rsidRPr="00997A9C">
          <w:rPr>
            <w:rFonts w:asciiTheme="minorHAnsi" w:hAnsiTheme="minorHAnsi" w:cstheme="minorHAnsi"/>
            <w:b/>
            <w:bCs/>
            <w:sz w:val="22"/>
            <w:szCs w:val="22"/>
            <w:rPrChange w:id="270" w:author="Papachristou Vasiliki" w:date="2023-12-21T16:39:00Z">
              <w:rPr>
                <w:b/>
                <w:bCs/>
              </w:rPr>
            </w:rPrChange>
          </w:rPr>
          <w:t xml:space="preserve"> </w:t>
        </w:r>
      </w:ins>
      <w:ins w:id="271" w:author="Papachristou Vasiliki" w:date="2023-12-21T15:33:00Z">
        <w:r w:rsidRPr="00997A9C">
          <w:rPr>
            <w:rFonts w:asciiTheme="minorHAnsi" w:hAnsiTheme="minorHAnsi" w:cstheme="minorHAnsi"/>
            <w:b/>
            <w:bCs/>
            <w:sz w:val="22"/>
            <w:szCs w:val="22"/>
            <w:rPrChange w:id="272" w:author="Papachristou Vasiliki" w:date="2023-12-21T16:39:00Z">
              <w:rPr>
                <w:b/>
                <w:bCs/>
              </w:rPr>
            </w:rPrChange>
          </w:rPr>
          <w:t xml:space="preserve">και </w:t>
        </w:r>
        <w:r w:rsidRPr="00997A9C">
          <w:rPr>
            <w:rFonts w:asciiTheme="minorHAnsi" w:hAnsiTheme="minorHAnsi" w:cstheme="minorHAnsi"/>
            <w:sz w:val="22"/>
            <w:szCs w:val="22"/>
            <w:lang w:eastAsia="en-US"/>
          </w:rPr>
          <w:t>σ</w:t>
        </w:r>
      </w:ins>
      <w:ins w:id="273" w:author="Papachristou Vasiliki" w:date="2023-12-21T15:32:00Z">
        <w:r w:rsidRPr="00997A9C">
          <w:rPr>
            <w:rFonts w:asciiTheme="minorHAnsi" w:hAnsiTheme="minorHAnsi" w:cstheme="minorHAnsi"/>
            <w:sz w:val="22"/>
            <w:szCs w:val="22"/>
            <w:lang w:eastAsia="en-US"/>
          </w:rPr>
          <w:t xml:space="preserve">την περίπτωση που για ένα rating Πελάτη, συμμετέχουν (πχ) οι ισολογισμοί 2017,2018,2019, με values </w:t>
        </w:r>
      </w:ins>
      <w:ins w:id="274" w:author="Papachristou Vasiliki" w:date="2023-12-21T15:33:00Z">
        <w:r w:rsidRPr="00997A9C">
          <w:rPr>
            <w:rFonts w:asciiTheme="minorHAnsi" w:hAnsiTheme="minorHAnsi" w:cstheme="minorHAnsi"/>
            <w:sz w:val="22"/>
            <w:szCs w:val="22"/>
            <w:lang w:eastAsia="en-US"/>
          </w:rPr>
          <w:t xml:space="preserve">και υπάρχει, αλλά ΔΕΝ συμμετέχει στο rating ισολογισμός  του 2016, στο RM Db </w:t>
        </w:r>
      </w:ins>
      <w:ins w:id="275" w:author="Papachristou Vasiliki" w:date="2023-12-21T15:34:00Z">
        <w:r w:rsidR="00945AB4" w:rsidRPr="00997A9C">
          <w:rPr>
            <w:rFonts w:asciiTheme="minorHAnsi" w:hAnsiTheme="minorHAnsi" w:cstheme="minorHAnsi"/>
            <w:sz w:val="22"/>
            <w:szCs w:val="22"/>
            <w:lang w:eastAsia="en-US"/>
            <w:rPrChange w:id="276" w:author="Papachristou Vasiliki" w:date="2023-12-21T16:39:00Z"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rPrChange>
          </w:rPr>
          <w:t xml:space="preserve"> </w:t>
        </w:r>
      </w:ins>
      <w:ins w:id="277" w:author="Papachristou Vasiliki" w:date="2023-12-21T15:33:00Z">
        <w:r w:rsidRPr="00997A9C">
          <w:rPr>
            <w:rFonts w:asciiTheme="minorHAnsi" w:hAnsiTheme="minorHAnsi" w:cstheme="minorHAnsi"/>
            <w:sz w:val="22"/>
            <w:szCs w:val="22"/>
            <w:lang w:eastAsia="en-US"/>
          </w:rPr>
          <w:t>η διαφορά 2017-2016</w:t>
        </w:r>
      </w:ins>
      <w:ins w:id="278" w:author="Papachristou Vasiliki" w:date="2023-12-21T15:35:00Z">
        <w:r w:rsidR="00945AB4" w:rsidRPr="00997A9C">
          <w:rPr>
            <w:rFonts w:asciiTheme="minorHAnsi" w:hAnsiTheme="minorHAnsi" w:cstheme="minorHAnsi"/>
            <w:sz w:val="22"/>
            <w:szCs w:val="22"/>
            <w:lang w:eastAsia="en-US"/>
            <w:rPrChange w:id="279" w:author="Papachristou Vasiliki" w:date="2023-12-21T16:39:00Z"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rPrChange>
          </w:rPr>
          <w:t xml:space="preserve"> </w:t>
        </w:r>
        <w:r w:rsidR="00945AB4" w:rsidRPr="00997A9C">
          <w:rPr>
            <w:rFonts w:asciiTheme="minorHAnsi" w:hAnsiTheme="minorHAnsi" w:cstheme="minorHAnsi"/>
            <w:sz w:val="22"/>
            <w:szCs w:val="22"/>
            <w:lang w:eastAsia="en-US"/>
          </w:rPr>
          <w:t xml:space="preserve">θα ισούται με 0 </w:t>
        </w:r>
      </w:ins>
      <w:ins w:id="280" w:author="Papachristou Vasiliki" w:date="2023-12-21T15:33:00Z">
        <w:r w:rsidRPr="00997A9C">
          <w:rPr>
            <w:rFonts w:asciiTheme="minorHAnsi" w:hAnsiTheme="minorHAnsi" w:cstheme="minorHAnsi"/>
            <w:sz w:val="22"/>
            <w:szCs w:val="22"/>
            <w:lang w:eastAsia="en-US"/>
          </w:rPr>
          <w:t>.</w:t>
        </w:r>
      </w:ins>
      <w:ins w:id="281" w:author="Papachristou Vasiliki" w:date="2023-12-21T15:35:00Z">
        <w:r w:rsidR="008C0043" w:rsidRPr="00997A9C">
          <w:rPr>
            <w:rFonts w:asciiTheme="minorHAnsi" w:hAnsiTheme="minorHAnsi" w:cstheme="minorHAnsi"/>
            <w:sz w:val="22"/>
            <w:szCs w:val="22"/>
            <w:lang w:eastAsia="en-US"/>
          </w:rPr>
          <w:t xml:space="preserve"> </w:t>
        </w:r>
      </w:ins>
    </w:p>
    <w:p w14:paraId="74DC4B96" w14:textId="77777777" w:rsidR="00224C43" w:rsidRDefault="00224C43">
      <w:pPr>
        <w:jc w:val="both"/>
        <w:rPr>
          <w:ins w:id="282" w:author="Karakoulis Nikolaos Panagiotis" w:date="2024-01-12T12:15:00Z"/>
          <w:rFonts w:asciiTheme="minorHAnsi" w:hAnsiTheme="minorHAnsi" w:cstheme="minorHAnsi"/>
          <w:sz w:val="22"/>
          <w:szCs w:val="22"/>
          <w:lang w:eastAsia="en-US"/>
        </w:rPr>
      </w:pPr>
    </w:p>
    <w:p w14:paraId="43AFB6F4" w14:textId="7962B24C" w:rsidR="00224C43" w:rsidRDefault="00224C43">
      <w:pPr>
        <w:jc w:val="both"/>
        <w:rPr>
          <w:ins w:id="283" w:author="Karakoulis Nikolaos Panagiotis" w:date="2024-01-12T12:15:00Z"/>
          <w:rFonts w:asciiTheme="minorHAnsi" w:hAnsiTheme="minorHAnsi" w:cstheme="minorHAnsi"/>
          <w:sz w:val="22"/>
          <w:szCs w:val="22"/>
          <w:lang w:eastAsia="en-US"/>
        </w:rPr>
      </w:pPr>
      <w:ins w:id="284" w:author="Karakoulis Nikolaos Panagiotis" w:date="2024-01-12T12:15:00Z">
        <w:r w:rsidRPr="00224C43">
          <w:rPr>
            <w:rFonts w:asciiTheme="minorHAnsi" w:hAnsiTheme="minorHAnsi" w:cstheme="minorHAnsi"/>
            <w:sz w:val="22"/>
            <w:szCs w:val="22"/>
            <w:highlight w:val="cyan"/>
            <w:lang w:eastAsia="en-US"/>
            <w:rPrChange w:id="285" w:author="Karakoulis Nikolaos Panagiotis" w:date="2024-01-12T12:16:00Z">
              <w:rPr>
                <w:rStyle w:val="cf01"/>
              </w:rPr>
            </w:rPrChange>
          </w:rPr>
          <w:t>Υπολογισμός του Εισροές από Αυξηση Μετ. Κεφαλαίου : Αφού γίνει εντοπισμός των διαβαθμίσεων του πελάτη με τα οικονομικά έτη ισολογισμών που έχουν συμμετάσχει στην διαβάθμιση, υπολογίζονται οι διαφορές από έτος σε έτος ( από το πιο πρόσφατο προς το πιο παλιό) και σύμφωνα με τους παρακάτω πίνακες:</w:t>
        </w:r>
      </w:ins>
    </w:p>
    <w:p w14:paraId="0F2C48BF" w14:textId="77777777" w:rsidR="00224C43" w:rsidRDefault="00224C43">
      <w:pPr>
        <w:jc w:val="both"/>
        <w:rPr>
          <w:ins w:id="286" w:author="Karakoulis Nikolaos Panagiotis" w:date="2024-01-12T12:15:00Z"/>
          <w:rFonts w:asciiTheme="minorHAnsi" w:hAnsiTheme="minorHAnsi" w:cstheme="minorHAnsi"/>
          <w:sz w:val="22"/>
          <w:szCs w:val="22"/>
          <w:lang w:eastAsia="en-US"/>
        </w:rPr>
      </w:pPr>
    </w:p>
    <w:p w14:paraId="5F60C6BD" w14:textId="0817ABF3" w:rsidR="00D95A55" w:rsidRDefault="008C0043">
      <w:pPr>
        <w:jc w:val="both"/>
        <w:rPr>
          <w:ins w:id="287" w:author="Karakoulis Nikolaos Panagiotis" w:date="2024-01-12T12:15:00Z"/>
          <w:rFonts w:asciiTheme="minorHAnsi" w:hAnsiTheme="minorHAnsi" w:cstheme="minorHAnsi"/>
          <w:sz w:val="22"/>
          <w:szCs w:val="22"/>
          <w:lang w:eastAsia="en-US"/>
        </w:rPr>
      </w:pPr>
      <w:ins w:id="288" w:author="Papachristou Vasiliki" w:date="2023-12-21T15:35:00Z">
        <w:r w:rsidRPr="00997A9C">
          <w:rPr>
            <w:rFonts w:asciiTheme="minorHAnsi" w:hAnsiTheme="minorHAnsi" w:cstheme="minorHAnsi"/>
            <w:sz w:val="22"/>
            <w:szCs w:val="22"/>
            <w:lang w:eastAsia="en-US"/>
          </w:rPr>
          <w:t xml:space="preserve">Τα </w:t>
        </w:r>
      </w:ins>
      <w:ins w:id="289" w:author="Papachristou Vasiliki" w:date="2023-12-21T15:45:00Z">
        <w:r w:rsidR="000F1D92" w:rsidRPr="00997A9C">
          <w:rPr>
            <w:rFonts w:asciiTheme="minorHAnsi" w:hAnsiTheme="minorHAnsi" w:cstheme="minorHAnsi"/>
            <w:sz w:val="22"/>
            <w:szCs w:val="22"/>
            <w:lang w:eastAsia="en-US"/>
          </w:rPr>
          <w:t>στοιχεία</w:t>
        </w:r>
      </w:ins>
      <w:ins w:id="290" w:author="Papachristou Vasiliki" w:date="2023-12-21T15:35:00Z">
        <w:r w:rsidRPr="00997A9C">
          <w:rPr>
            <w:rFonts w:asciiTheme="minorHAnsi" w:hAnsiTheme="minorHAnsi" w:cstheme="minorHAnsi"/>
            <w:sz w:val="22"/>
            <w:szCs w:val="22"/>
            <w:lang w:eastAsia="en-US"/>
          </w:rPr>
          <w:t xml:space="preserve"> χρήσης 20</w:t>
        </w:r>
      </w:ins>
      <w:ins w:id="291" w:author="Papachristou Vasiliki" w:date="2023-12-21T15:45:00Z">
        <w:r w:rsidR="000F1D92" w:rsidRPr="00997A9C">
          <w:rPr>
            <w:rFonts w:asciiTheme="minorHAnsi" w:hAnsiTheme="minorHAnsi" w:cstheme="minorHAnsi"/>
            <w:sz w:val="22"/>
            <w:szCs w:val="22"/>
            <w:lang w:eastAsia="en-US"/>
          </w:rPr>
          <w:t>1</w:t>
        </w:r>
      </w:ins>
      <w:ins w:id="292" w:author="Papachristou Vasiliki" w:date="2023-12-21T15:35:00Z">
        <w:r w:rsidRPr="00997A9C">
          <w:rPr>
            <w:rFonts w:asciiTheme="minorHAnsi" w:hAnsiTheme="minorHAnsi" w:cstheme="minorHAnsi"/>
            <w:sz w:val="22"/>
            <w:szCs w:val="22"/>
            <w:lang w:eastAsia="en-US"/>
          </w:rPr>
          <w:t xml:space="preserve">6 δεν θα εξάγονται ως διακριτή γραμμή στο </w:t>
        </w:r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</w:rPr>
          <w:t>RM</w:t>
        </w:r>
        <w:r w:rsidRPr="00997A9C">
          <w:rPr>
            <w:rFonts w:asciiTheme="minorHAnsi" w:hAnsiTheme="minorHAnsi" w:cstheme="minorHAnsi"/>
            <w:sz w:val="22"/>
            <w:szCs w:val="22"/>
            <w:lang w:eastAsia="en-US"/>
            <w:rPrChange w:id="293" w:author="Papachristou Vasiliki" w:date="2023-12-21T16:39:00Z"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rPrChange>
          </w:rPr>
          <w:t xml:space="preserve"> </w:t>
        </w:r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</w:rPr>
          <w:t>Export</w:t>
        </w:r>
      </w:ins>
      <w:ins w:id="294" w:author="Papachristou Vasiliki" w:date="2023-12-21T15:33:00Z">
        <w:r w:rsidR="00D95A55" w:rsidRPr="00997A9C">
          <w:rPr>
            <w:rFonts w:asciiTheme="minorHAnsi" w:hAnsiTheme="minorHAnsi" w:cstheme="minorHAnsi"/>
            <w:sz w:val="22"/>
            <w:szCs w:val="22"/>
            <w:lang w:eastAsia="en-US"/>
          </w:rPr>
          <w:t xml:space="preserve"> </w:t>
        </w:r>
      </w:ins>
      <w:ins w:id="295" w:author="Papachristou Vasiliki" w:date="2023-12-21T15:35:00Z">
        <w:r w:rsidRPr="00997A9C">
          <w:rPr>
            <w:rFonts w:asciiTheme="minorHAnsi" w:hAnsiTheme="minorHAnsi" w:cstheme="minorHAnsi"/>
            <w:sz w:val="22"/>
            <w:szCs w:val="22"/>
            <w:lang w:eastAsia="en-US"/>
          </w:rPr>
          <w:t xml:space="preserve">Ακολουθεί παράδειγμα </w:t>
        </w:r>
      </w:ins>
      <w:ins w:id="296" w:author="Papachristou Vasiliki" w:date="2023-12-21T15:33:00Z">
        <w:r w:rsidR="00D95A55" w:rsidRPr="00997A9C">
          <w:rPr>
            <w:rFonts w:asciiTheme="minorHAnsi" w:hAnsiTheme="minorHAnsi" w:cstheme="minorHAnsi"/>
            <w:sz w:val="22"/>
            <w:szCs w:val="22"/>
            <w:lang w:eastAsia="en-US"/>
          </w:rPr>
          <w:t xml:space="preserve"> </w:t>
        </w:r>
      </w:ins>
    </w:p>
    <w:p w14:paraId="42B5F632" w14:textId="77777777" w:rsidR="00224C43" w:rsidRPr="00997A9C" w:rsidRDefault="00224C43">
      <w:pPr>
        <w:jc w:val="both"/>
        <w:rPr>
          <w:ins w:id="297" w:author="Papachristou Vasiliki" w:date="2023-12-21T15:33:00Z"/>
          <w:rFonts w:asciiTheme="minorHAnsi" w:hAnsiTheme="minorHAnsi" w:cstheme="minorHAnsi"/>
          <w:sz w:val="22"/>
          <w:szCs w:val="22"/>
          <w:lang w:eastAsia="en-US"/>
        </w:rPr>
        <w:pPrChange w:id="298" w:author="Papachristou Vasiliki" w:date="2023-12-21T16:39:00Z">
          <w:pPr/>
        </w:pPrChange>
      </w:pPr>
    </w:p>
    <w:p w14:paraId="5B84217F" w14:textId="77777777" w:rsidR="00D95A55" w:rsidRPr="00997A9C" w:rsidRDefault="00D95A55">
      <w:pPr>
        <w:jc w:val="both"/>
        <w:rPr>
          <w:ins w:id="299" w:author="Papachristou Vasiliki" w:date="2023-12-21T15:32:00Z"/>
          <w:rFonts w:asciiTheme="minorHAnsi" w:hAnsiTheme="minorHAnsi" w:cstheme="minorHAnsi"/>
          <w:sz w:val="22"/>
          <w:szCs w:val="22"/>
          <w:lang w:eastAsia="en-US"/>
        </w:rPr>
        <w:pPrChange w:id="300" w:author="Papachristou Vasiliki" w:date="2023-12-21T16:39:00Z">
          <w:pPr/>
        </w:pPrChange>
      </w:pPr>
      <w:ins w:id="301" w:author="Papachristou Vasiliki" w:date="2023-12-21T15:32:00Z">
        <w:r w:rsidRPr="00997A9C">
          <w:rPr>
            <w:rFonts w:asciiTheme="minorHAnsi" w:hAnsiTheme="minorHAnsi" w:cstheme="minorHAnsi"/>
            <w:sz w:val="22"/>
            <w:szCs w:val="22"/>
            <w:lang w:eastAsia="en-US"/>
          </w:rPr>
          <w:t> </w:t>
        </w:r>
      </w:ins>
      <w:commentRangeEnd w:id="265"/>
      <w:r w:rsidR="00AD0F9D">
        <w:rPr>
          <w:rStyle w:val="CommentReference"/>
        </w:rPr>
        <w:commentReference w:id="265"/>
      </w:r>
      <w:commentRangeEnd w:id="266"/>
      <w:r w:rsidR="006E2568">
        <w:rPr>
          <w:rStyle w:val="CommentReference"/>
        </w:rPr>
        <w:commentReference w:id="266"/>
      </w:r>
    </w:p>
    <w:tbl>
      <w:tblPr>
        <w:tblW w:w="65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PrChange w:id="302" w:author="Papachristou Vasiliki" w:date="2023-12-21T15:34:00Z">
          <w:tblPr>
            <w:tblW w:w="5580" w:type="dxa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2700"/>
        <w:gridCol w:w="960"/>
        <w:gridCol w:w="960"/>
        <w:gridCol w:w="960"/>
        <w:gridCol w:w="960"/>
        <w:tblGridChange w:id="303">
          <w:tblGrid>
            <w:gridCol w:w="2700"/>
            <w:gridCol w:w="960"/>
            <w:gridCol w:w="960"/>
            <w:gridCol w:w="960"/>
            <w:gridCol w:w="960"/>
          </w:tblGrid>
        </w:tblGridChange>
      </w:tblGrid>
      <w:tr w:rsidR="00D95A55" w:rsidRPr="00997A9C" w14:paraId="4D11EF33" w14:textId="77777777" w:rsidTr="00D95A55">
        <w:trPr>
          <w:trHeight w:val="300"/>
          <w:ins w:id="304" w:author="Papachristou Vasiliki" w:date="2023-12-21T15:32:00Z"/>
          <w:trPrChange w:id="305" w:author="Papachristou Vasiliki" w:date="2023-12-21T15:34:00Z">
            <w:trPr>
              <w:trHeight w:val="300"/>
            </w:trPr>
          </w:trPrChange>
        </w:trPr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306" w:author="Papachristou Vasiliki" w:date="2023-12-21T15:34:00Z">
              <w:tcPr>
                <w:tcW w:w="2700" w:type="dxa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14:paraId="7705DD79" w14:textId="77777777" w:rsidR="00D95A55" w:rsidRPr="00997A9C" w:rsidRDefault="00D95A55">
            <w:pPr>
              <w:jc w:val="both"/>
              <w:rPr>
                <w:ins w:id="307" w:author="Papachristou Vasiliki" w:date="2023-12-21T15:32:00Z"/>
                <w:rFonts w:asciiTheme="minorHAnsi" w:hAnsiTheme="minorHAnsi" w:cstheme="minorHAnsi"/>
                <w:sz w:val="22"/>
                <w:szCs w:val="22"/>
                <w:lang w:eastAsia="en-US"/>
              </w:rPr>
              <w:pPrChange w:id="308" w:author="Papachristou Vasiliki" w:date="2023-12-21T16:39:00Z">
                <w:pPr/>
              </w:pPrChange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PrChange w:id="309" w:author="Papachristou Vasiliki" w:date="2023-12-21T15:34:00Z">
              <w:tcPr>
                <w:tcW w:w="960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nil"/>
                </w:tcBorders>
                <w:shd w:val="clear" w:color="auto" w:fill="FFFF00"/>
              </w:tcPr>
            </w:tcPrChange>
          </w:tcPr>
          <w:p w14:paraId="6ED5B813" w14:textId="787C62B7" w:rsidR="00D95A55" w:rsidRPr="00997A9C" w:rsidRDefault="00D95A55">
            <w:pPr>
              <w:jc w:val="both"/>
              <w:rPr>
                <w:ins w:id="310" w:author="Papachristou Vasiliki" w:date="2023-12-21T15:33:00Z"/>
                <w:rFonts w:asciiTheme="minorHAnsi" w:hAnsiTheme="minorHAnsi" w:cstheme="minorHAnsi"/>
                <w:sz w:val="22"/>
                <w:szCs w:val="22"/>
                <w:lang w:eastAsia="en-US"/>
              </w:rPr>
              <w:pPrChange w:id="311" w:author="Papachristou Vasiliki" w:date="2023-12-21T16:39:00Z">
                <w:pPr>
                  <w:jc w:val="right"/>
                </w:pPr>
              </w:pPrChange>
            </w:pPr>
            <w:ins w:id="312" w:author="Papachristou Vasiliki" w:date="2023-12-21T15:33:00Z">
              <w:r w:rsidRPr="00997A9C">
                <w:rPr>
                  <w:rFonts w:asciiTheme="minorHAnsi" w:hAnsiTheme="minorHAnsi" w:cstheme="minorHAnsi"/>
                  <w:sz w:val="22"/>
                  <w:szCs w:val="22"/>
                  <w:lang w:eastAsia="en-US"/>
                </w:rPr>
                <w:t>2</w:t>
              </w:r>
            </w:ins>
            <w:ins w:id="313" w:author="Papachristou Vasiliki" w:date="2023-12-21T15:34:00Z">
              <w:r w:rsidRPr="00997A9C">
                <w:rPr>
                  <w:rFonts w:asciiTheme="minorHAnsi" w:hAnsiTheme="minorHAnsi" w:cstheme="minorHAnsi"/>
                  <w:sz w:val="22"/>
                  <w:szCs w:val="22"/>
                  <w:lang w:eastAsia="en-US"/>
                </w:rPr>
                <w:t>016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314" w:author="Papachristou Vasiliki" w:date="2023-12-21T15:34:00Z">
              <w:tcPr>
                <w:tcW w:w="960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FFFF00"/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14:paraId="370E7114" w14:textId="2EFE5A2A" w:rsidR="00D95A55" w:rsidRPr="00997A9C" w:rsidRDefault="00D95A55">
            <w:pPr>
              <w:jc w:val="both"/>
              <w:rPr>
                <w:ins w:id="315" w:author="Papachristou Vasiliki" w:date="2023-12-21T15:32:00Z"/>
                <w:rFonts w:asciiTheme="minorHAnsi" w:hAnsiTheme="minorHAnsi" w:cstheme="minorHAnsi"/>
                <w:sz w:val="22"/>
                <w:szCs w:val="22"/>
                <w:lang w:eastAsia="en-US"/>
              </w:rPr>
              <w:pPrChange w:id="316" w:author="Papachristou Vasiliki" w:date="2023-12-21T16:39:00Z">
                <w:pPr>
                  <w:jc w:val="right"/>
                </w:pPr>
              </w:pPrChange>
            </w:pPr>
            <w:ins w:id="317" w:author="Papachristou Vasiliki" w:date="2023-12-21T15:32:00Z">
              <w:r w:rsidRPr="00997A9C">
                <w:rPr>
                  <w:rFonts w:asciiTheme="minorHAnsi" w:hAnsiTheme="minorHAnsi" w:cstheme="minorHAnsi"/>
                  <w:sz w:val="22"/>
                  <w:szCs w:val="22"/>
                  <w:lang w:eastAsia="en-US"/>
                </w:rPr>
                <w:t>2017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318" w:author="Papachristou Vasiliki" w:date="2023-12-21T15:34:00Z">
              <w:tcPr>
                <w:tcW w:w="960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FFFF00"/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14:paraId="4014EB80" w14:textId="77777777" w:rsidR="00D95A55" w:rsidRPr="00997A9C" w:rsidRDefault="00D95A55">
            <w:pPr>
              <w:jc w:val="both"/>
              <w:rPr>
                <w:ins w:id="319" w:author="Papachristou Vasiliki" w:date="2023-12-21T15:32:00Z"/>
                <w:rFonts w:asciiTheme="minorHAnsi" w:hAnsiTheme="minorHAnsi" w:cstheme="minorHAnsi"/>
                <w:sz w:val="22"/>
                <w:szCs w:val="22"/>
                <w:lang w:eastAsia="en-US"/>
              </w:rPr>
              <w:pPrChange w:id="320" w:author="Papachristou Vasiliki" w:date="2023-12-21T16:39:00Z">
                <w:pPr>
                  <w:jc w:val="right"/>
                </w:pPr>
              </w:pPrChange>
            </w:pPr>
            <w:ins w:id="321" w:author="Papachristou Vasiliki" w:date="2023-12-21T15:32:00Z">
              <w:r w:rsidRPr="00997A9C">
                <w:rPr>
                  <w:rFonts w:asciiTheme="minorHAnsi" w:hAnsiTheme="minorHAnsi" w:cstheme="minorHAnsi"/>
                  <w:sz w:val="22"/>
                  <w:szCs w:val="22"/>
                  <w:lang w:eastAsia="en-US"/>
                </w:rPr>
                <w:t>2018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322" w:author="Papachristou Vasiliki" w:date="2023-12-21T15:34:00Z">
              <w:tcPr>
                <w:tcW w:w="960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FFFF00"/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14:paraId="7D9B622A" w14:textId="77777777" w:rsidR="00D95A55" w:rsidRPr="00997A9C" w:rsidRDefault="00D95A55">
            <w:pPr>
              <w:jc w:val="both"/>
              <w:rPr>
                <w:ins w:id="323" w:author="Papachristou Vasiliki" w:date="2023-12-21T15:32:00Z"/>
                <w:rFonts w:asciiTheme="minorHAnsi" w:hAnsiTheme="minorHAnsi" w:cstheme="minorHAnsi"/>
                <w:sz w:val="22"/>
                <w:szCs w:val="22"/>
                <w:lang w:eastAsia="en-US"/>
              </w:rPr>
              <w:pPrChange w:id="324" w:author="Papachristou Vasiliki" w:date="2023-12-21T16:39:00Z">
                <w:pPr>
                  <w:jc w:val="right"/>
                </w:pPr>
              </w:pPrChange>
            </w:pPr>
            <w:ins w:id="325" w:author="Papachristou Vasiliki" w:date="2023-12-21T15:32:00Z">
              <w:r w:rsidRPr="00997A9C">
                <w:rPr>
                  <w:rFonts w:asciiTheme="minorHAnsi" w:hAnsiTheme="minorHAnsi" w:cstheme="minorHAnsi"/>
                  <w:sz w:val="22"/>
                  <w:szCs w:val="22"/>
                  <w:lang w:eastAsia="en-US"/>
                </w:rPr>
                <w:t>2019</w:t>
              </w:r>
            </w:ins>
          </w:p>
        </w:tc>
      </w:tr>
      <w:tr w:rsidR="00D95A55" w:rsidRPr="00997A9C" w14:paraId="1232DC75" w14:textId="77777777" w:rsidTr="00D95A55">
        <w:trPr>
          <w:trHeight w:val="300"/>
          <w:ins w:id="326" w:author="Papachristou Vasiliki" w:date="2023-12-21T15:32:00Z"/>
          <w:trPrChange w:id="327" w:author="Papachristou Vasiliki" w:date="2023-12-21T15:34:00Z">
            <w:trPr>
              <w:trHeight w:val="300"/>
            </w:trPr>
          </w:trPrChange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  <w:tcPrChange w:id="328" w:author="Papachristou Vasiliki" w:date="2023-12-21T15:34:00Z">
              <w:tcPr>
                <w:tcW w:w="2700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  <w:hideMark/>
              </w:tcPr>
            </w:tcPrChange>
          </w:tcPr>
          <w:p w14:paraId="441260CD" w14:textId="77777777" w:rsidR="00D95A55" w:rsidRPr="00997A9C" w:rsidRDefault="00D95A55">
            <w:pPr>
              <w:jc w:val="both"/>
              <w:rPr>
                <w:ins w:id="329" w:author="Papachristou Vasiliki" w:date="2023-12-21T15:32:00Z"/>
                <w:rFonts w:asciiTheme="minorHAnsi" w:hAnsiTheme="minorHAnsi" w:cstheme="minorHAnsi"/>
                <w:sz w:val="22"/>
                <w:szCs w:val="22"/>
                <w:lang w:eastAsia="en-US"/>
              </w:rPr>
              <w:pPrChange w:id="330" w:author="Papachristou Vasiliki" w:date="2023-12-21T16:39:00Z">
                <w:pPr/>
              </w:pPrChange>
            </w:pPr>
            <w:ins w:id="331" w:author="Papachristou Vasiliki" w:date="2023-12-21T15:32:00Z">
              <w:r w:rsidRPr="00997A9C">
                <w:rPr>
                  <w:rFonts w:asciiTheme="minorHAnsi" w:hAnsiTheme="minorHAnsi" w:cstheme="minorHAnsi"/>
                  <w:sz w:val="22"/>
                  <w:szCs w:val="22"/>
                  <w:lang w:eastAsia="en-US"/>
                </w:rPr>
                <w:lastRenderedPageBreak/>
                <w:t xml:space="preserve">Common Share Capital 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32" w:author="Papachristou Vasiliki" w:date="2023-12-21T15:34:00Z">
              <w:tcPr>
                <w:tcW w:w="960" w:type="dxa"/>
                <w:tcBorders>
                  <w:top w:val="nil"/>
                  <w:left w:val="nil"/>
                  <w:bottom w:val="single" w:sz="8" w:space="0" w:color="auto"/>
                  <w:right w:val="nil"/>
                </w:tcBorders>
              </w:tcPr>
            </w:tcPrChange>
          </w:tcPr>
          <w:p w14:paraId="5E4FA5C4" w14:textId="7B797D09" w:rsidR="00D95A55" w:rsidRPr="00997A9C" w:rsidRDefault="00D95A55">
            <w:pPr>
              <w:jc w:val="both"/>
              <w:rPr>
                <w:ins w:id="333" w:author="Papachristou Vasiliki" w:date="2023-12-21T15:33:00Z"/>
                <w:rFonts w:asciiTheme="minorHAnsi" w:hAnsiTheme="minorHAnsi" w:cstheme="minorHAnsi"/>
                <w:sz w:val="22"/>
                <w:szCs w:val="22"/>
                <w:lang w:val="en-US" w:eastAsia="en-US"/>
                <w:rPrChange w:id="334" w:author="Papachristou Vasiliki" w:date="2023-12-21T16:39:00Z">
                  <w:rPr>
                    <w:ins w:id="335" w:author="Papachristou Vasiliki" w:date="2023-12-21T15:33:00Z"/>
                    <w:rFonts w:asciiTheme="minorHAnsi" w:hAnsiTheme="minorHAnsi" w:cstheme="minorHAnsi"/>
                    <w:sz w:val="22"/>
                    <w:szCs w:val="22"/>
                    <w:lang w:eastAsia="en-US"/>
                  </w:rPr>
                </w:rPrChange>
              </w:rPr>
              <w:pPrChange w:id="336" w:author="Papachristou Vasiliki" w:date="2023-12-21T16:39:00Z">
                <w:pPr>
                  <w:jc w:val="right"/>
                </w:pPr>
              </w:pPrChange>
            </w:pPr>
            <w:ins w:id="337" w:author="Papachristou Vasiliki" w:date="2023-12-21T15:34:00Z">
              <w:r w:rsidRPr="00997A9C">
                <w:rPr>
                  <w:rFonts w:asciiTheme="minorHAnsi" w:hAnsiTheme="minorHAnsi" w:cstheme="minorHAnsi"/>
                  <w:sz w:val="22"/>
                  <w:szCs w:val="22"/>
                  <w:lang w:val="en-US" w:eastAsia="en-US"/>
                </w:rPr>
                <w:t xml:space="preserve">Null 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338" w:author="Papachristou Vasiliki" w:date="2023-12-21T15:34:00Z">
              <w:tcPr>
                <w:tcW w:w="96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14:paraId="10187A2F" w14:textId="1803A14C" w:rsidR="00D95A55" w:rsidRPr="00997A9C" w:rsidRDefault="00D95A55">
            <w:pPr>
              <w:jc w:val="both"/>
              <w:rPr>
                <w:ins w:id="339" w:author="Papachristou Vasiliki" w:date="2023-12-21T15:32:00Z"/>
                <w:rFonts w:asciiTheme="minorHAnsi" w:hAnsiTheme="minorHAnsi" w:cstheme="minorHAnsi"/>
                <w:sz w:val="22"/>
                <w:szCs w:val="22"/>
                <w:lang w:eastAsia="en-US"/>
              </w:rPr>
              <w:pPrChange w:id="340" w:author="Papachristou Vasiliki" w:date="2023-12-21T16:39:00Z">
                <w:pPr>
                  <w:jc w:val="right"/>
                </w:pPr>
              </w:pPrChange>
            </w:pPr>
            <w:ins w:id="341" w:author="Papachristou Vasiliki" w:date="2023-12-21T15:32:00Z">
              <w:r w:rsidRPr="00997A9C">
                <w:rPr>
                  <w:rFonts w:asciiTheme="minorHAnsi" w:hAnsiTheme="minorHAnsi" w:cstheme="minorHAnsi"/>
                  <w:sz w:val="22"/>
                  <w:szCs w:val="22"/>
                  <w:lang w:eastAsia="en-US"/>
                </w:rPr>
                <w:t>100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342" w:author="Papachristou Vasiliki" w:date="2023-12-21T15:34:00Z">
              <w:tcPr>
                <w:tcW w:w="96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14:paraId="16140B28" w14:textId="77777777" w:rsidR="00D95A55" w:rsidRPr="00997A9C" w:rsidRDefault="00D95A55">
            <w:pPr>
              <w:jc w:val="both"/>
              <w:rPr>
                <w:ins w:id="343" w:author="Papachristou Vasiliki" w:date="2023-12-21T15:32:00Z"/>
                <w:rFonts w:asciiTheme="minorHAnsi" w:hAnsiTheme="minorHAnsi" w:cstheme="minorHAnsi"/>
                <w:sz w:val="22"/>
                <w:szCs w:val="22"/>
                <w:lang w:eastAsia="en-US"/>
              </w:rPr>
              <w:pPrChange w:id="344" w:author="Papachristou Vasiliki" w:date="2023-12-21T16:39:00Z">
                <w:pPr>
                  <w:jc w:val="right"/>
                </w:pPr>
              </w:pPrChange>
            </w:pPr>
            <w:ins w:id="345" w:author="Papachristou Vasiliki" w:date="2023-12-21T15:32:00Z">
              <w:r w:rsidRPr="00997A9C">
                <w:rPr>
                  <w:rFonts w:asciiTheme="minorHAnsi" w:hAnsiTheme="minorHAnsi" w:cstheme="minorHAnsi"/>
                  <w:sz w:val="22"/>
                  <w:szCs w:val="22"/>
                  <w:lang w:eastAsia="en-US"/>
                </w:rPr>
                <w:t>150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346" w:author="Papachristou Vasiliki" w:date="2023-12-21T15:34:00Z">
              <w:tcPr>
                <w:tcW w:w="96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14:paraId="19FCCC35" w14:textId="77777777" w:rsidR="00D95A55" w:rsidRPr="00997A9C" w:rsidRDefault="00D95A55">
            <w:pPr>
              <w:jc w:val="both"/>
              <w:rPr>
                <w:ins w:id="347" w:author="Papachristou Vasiliki" w:date="2023-12-21T15:32:00Z"/>
                <w:rFonts w:asciiTheme="minorHAnsi" w:hAnsiTheme="minorHAnsi" w:cstheme="minorHAnsi"/>
                <w:sz w:val="22"/>
                <w:szCs w:val="22"/>
                <w:lang w:eastAsia="en-US"/>
              </w:rPr>
              <w:pPrChange w:id="348" w:author="Papachristou Vasiliki" w:date="2023-12-21T16:39:00Z">
                <w:pPr>
                  <w:jc w:val="right"/>
                </w:pPr>
              </w:pPrChange>
            </w:pPr>
            <w:ins w:id="349" w:author="Papachristou Vasiliki" w:date="2023-12-21T15:32:00Z">
              <w:r w:rsidRPr="00997A9C">
                <w:rPr>
                  <w:rFonts w:asciiTheme="minorHAnsi" w:hAnsiTheme="minorHAnsi" w:cstheme="minorHAnsi"/>
                  <w:sz w:val="22"/>
                  <w:szCs w:val="22"/>
                  <w:lang w:eastAsia="en-US"/>
                </w:rPr>
                <w:t>180</w:t>
              </w:r>
            </w:ins>
          </w:p>
        </w:tc>
      </w:tr>
      <w:tr w:rsidR="00D95A55" w:rsidRPr="00997A9C" w14:paraId="19CE2941" w14:textId="77777777" w:rsidTr="00D95A55">
        <w:trPr>
          <w:trHeight w:val="300"/>
          <w:ins w:id="350" w:author="Papachristou Vasiliki" w:date="2023-12-21T15:32:00Z"/>
          <w:trPrChange w:id="351" w:author="Papachristou Vasiliki" w:date="2023-12-21T15:34:00Z">
            <w:trPr>
              <w:trHeight w:val="300"/>
            </w:trPr>
          </w:trPrChange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  <w:tcPrChange w:id="352" w:author="Papachristou Vasiliki" w:date="2023-12-21T15:34:00Z">
              <w:tcPr>
                <w:tcW w:w="2700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  <w:hideMark/>
              </w:tcPr>
            </w:tcPrChange>
          </w:tcPr>
          <w:p w14:paraId="444027C1" w14:textId="77777777" w:rsidR="00D95A55" w:rsidRPr="00997A9C" w:rsidRDefault="00D95A55">
            <w:pPr>
              <w:jc w:val="both"/>
              <w:rPr>
                <w:ins w:id="353" w:author="Papachristou Vasiliki" w:date="2023-12-21T15:32:00Z"/>
                <w:rFonts w:asciiTheme="minorHAnsi" w:hAnsiTheme="minorHAnsi" w:cstheme="minorHAnsi"/>
                <w:sz w:val="22"/>
                <w:szCs w:val="22"/>
                <w:lang w:eastAsia="en-US"/>
              </w:rPr>
              <w:pPrChange w:id="354" w:author="Papachristou Vasiliki" w:date="2023-12-21T16:39:00Z">
                <w:pPr/>
              </w:pPrChange>
            </w:pPr>
            <w:ins w:id="355" w:author="Papachristou Vasiliki" w:date="2023-12-21T15:32:00Z">
              <w:r w:rsidRPr="00997A9C">
                <w:rPr>
                  <w:rFonts w:asciiTheme="minorHAnsi" w:hAnsiTheme="minorHAnsi" w:cstheme="minorHAnsi"/>
                  <w:sz w:val="22"/>
                  <w:szCs w:val="22"/>
                  <w:lang w:eastAsia="en-US"/>
                </w:rPr>
                <w:t xml:space="preserve">Share Premium 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56" w:author="Papachristou Vasiliki" w:date="2023-12-21T15:34:00Z">
              <w:tcPr>
                <w:tcW w:w="960" w:type="dxa"/>
                <w:tcBorders>
                  <w:top w:val="nil"/>
                  <w:left w:val="nil"/>
                  <w:bottom w:val="single" w:sz="8" w:space="0" w:color="auto"/>
                  <w:right w:val="nil"/>
                </w:tcBorders>
              </w:tcPr>
            </w:tcPrChange>
          </w:tcPr>
          <w:p w14:paraId="35F7AE58" w14:textId="2D126C16" w:rsidR="00D95A55" w:rsidRPr="00997A9C" w:rsidRDefault="00D95A55">
            <w:pPr>
              <w:jc w:val="both"/>
              <w:rPr>
                <w:ins w:id="357" w:author="Papachristou Vasiliki" w:date="2023-12-21T15:33:00Z"/>
                <w:rFonts w:asciiTheme="minorHAnsi" w:hAnsiTheme="minorHAnsi" w:cstheme="minorHAnsi"/>
                <w:sz w:val="22"/>
                <w:szCs w:val="22"/>
                <w:lang w:val="en-US" w:eastAsia="en-US"/>
                <w:rPrChange w:id="358" w:author="Papachristou Vasiliki" w:date="2023-12-21T16:39:00Z">
                  <w:rPr>
                    <w:ins w:id="359" w:author="Papachristou Vasiliki" w:date="2023-12-21T15:33:00Z"/>
                    <w:rFonts w:asciiTheme="minorHAnsi" w:hAnsiTheme="minorHAnsi" w:cstheme="minorHAnsi"/>
                    <w:sz w:val="22"/>
                    <w:szCs w:val="22"/>
                    <w:lang w:eastAsia="en-US"/>
                  </w:rPr>
                </w:rPrChange>
              </w:rPr>
              <w:pPrChange w:id="360" w:author="Papachristou Vasiliki" w:date="2023-12-21T16:39:00Z">
                <w:pPr>
                  <w:jc w:val="right"/>
                </w:pPr>
              </w:pPrChange>
            </w:pPr>
            <w:ins w:id="361" w:author="Papachristou Vasiliki" w:date="2023-12-21T15:34:00Z">
              <w:r w:rsidRPr="00997A9C">
                <w:rPr>
                  <w:rFonts w:asciiTheme="minorHAnsi" w:hAnsiTheme="minorHAnsi" w:cstheme="minorHAnsi"/>
                  <w:sz w:val="22"/>
                  <w:szCs w:val="22"/>
                  <w:lang w:val="en-US" w:eastAsia="en-US"/>
                </w:rPr>
                <w:t xml:space="preserve">Null 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362" w:author="Papachristou Vasiliki" w:date="2023-12-21T15:34:00Z">
              <w:tcPr>
                <w:tcW w:w="96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14:paraId="6C41FA3E" w14:textId="30974325" w:rsidR="00D95A55" w:rsidRPr="00997A9C" w:rsidRDefault="00D95A55">
            <w:pPr>
              <w:jc w:val="both"/>
              <w:rPr>
                <w:ins w:id="363" w:author="Papachristou Vasiliki" w:date="2023-12-21T15:32:00Z"/>
                <w:rFonts w:asciiTheme="minorHAnsi" w:hAnsiTheme="minorHAnsi" w:cstheme="minorHAnsi"/>
                <w:sz w:val="22"/>
                <w:szCs w:val="22"/>
                <w:lang w:eastAsia="en-US"/>
              </w:rPr>
              <w:pPrChange w:id="364" w:author="Papachristou Vasiliki" w:date="2023-12-21T16:39:00Z">
                <w:pPr>
                  <w:jc w:val="right"/>
                </w:pPr>
              </w:pPrChange>
            </w:pPr>
            <w:ins w:id="365" w:author="Papachristou Vasiliki" w:date="2023-12-21T15:32:00Z">
              <w:r w:rsidRPr="00997A9C">
                <w:rPr>
                  <w:rFonts w:asciiTheme="minorHAnsi" w:hAnsiTheme="minorHAnsi" w:cstheme="minorHAnsi"/>
                  <w:sz w:val="22"/>
                  <w:szCs w:val="22"/>
                  <w:lang w:eastAsia="en-US"/>
                </w:rPr>
                <w:t>50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366" w:author="Papachristou Vasiliki" w:date="2023-12-21T15:34:00Z">
              <w:tcPr>
                <w:tcW w:w="96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14:paraId="3A2A0247" w14:textId="77777777" w:rsidR="00D95A55" w:rsidRPr="00997A9C" w:rsidRDefault="00D95A55">
            <w:pPr>
              <w:jc w:val="both"/>
              <w:rPr>
                <w:ins w:id="367" w:author="Papachristou Vasiliki" w:date="2023-12-21T15:32:00Z"/>
                <w:rFonts w:asciiTheme="minorHAnsi" w:hAnsiTheme="minorHAnsi" w:cstheme="minorHAnsi"/>
                <w:sz w:val="22"/>
                <w:szCs w:val="22"/>
                <w:lang w:eastAsia="en-US"/>
              </w:rPr>
              <w:pPrChange w:id="368" w:author="Papachristou Vasiliki" w:date="2023-12-21T16:39:00Z">
                <w:pPr>
                  <w:jc w:val="right"/>
                </w:pPr>
              </w:pPrChange>
            </w:pPr>
            <w:ins w:id="369" w:author="Papachristou Vasiliki" w:date="2023-12-21T15:32:00Z">
              <w:r w:rsidRPr="00997A9C">
                <w:rPr>
                  <w:rFonts w:asciiTheme="minorHAnsi" w:hAnsiTheme="minorHAnsi" w:cstheme="minorHAnsi"/>
                  <w:sz w:val="22"/>
                  <w:szCs w:val="22"/>
                  <w:lang w:eastAsia="en-US"/>
                </w:rPr>
                <w:t>40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370" w:author="Papachristou Vasiliki" w:date="2023-12-21T15:34:00Z">
              <w:tcPr>
                <w:tcW w:w="96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14:paraId="78A62B0A" w14:textId="77777777" w:rsidR="00D95A55" w:rsidRPr="00997A9C" w:rsidRDefault="00D95A55">
            <w:pPr>
              <w:jc w:val="both"/>
              <w:rPr>
                <w:ins w:id="371" w:author="Papachristou Vasiliki" w:date="2023-12-21T15:32:00Z"/>
                <w:rFonts w:asciiTheme="minorHAnsi" w:hAnsiTheme="minorHAnsi" w:cstheme="minorHAnsi"/>
                <w:sz w:val="22"/>
                <w:szCs w:val="22"/>
                <w:lang w:eastAsia="en-US"/>
              </w:rPr>
              <w:pPrChange w:id="372" w:author="Papachristou Vasiliki" w:date="2023-12-21T16:39:00Z">
                <w:pPr>
                  <w:jc w:val="right"/>
                </w:pPr>
              </w:pPrChange>
            </w:pPr>
            <w:ins w:id="373" w:author="Papachristou Vasiliki" w:date="2023-12-21T15:32:00Z">
              <w:r w:rsidRPr="00997A9C">
                <w:rPr>
                  <w:rFonts w:asciiTheme="minorHAnsi" w:hAnsiTheme="minorHAnsi" w:cstheme="minorHAnsi"/>
                  <w:sz w:val="22"/>
                  <w:szCs w:val="22"/>
                  <w:lang w:eastAsia="en-US"/>
                </w:rPr>
                <w:t>100</w:t>
              </w:r>
            </w:ins>
          </w:p>
        </w:tc>
      </w:tr>
    </w:tbl>
    <w:p w14:paraId="15115797" w14:textId="77777777" w:rsidR="00D95A55" w:rsidRPr="00997A9C" w:rsidRDefault="00D95A55">
      <w:pPr>
        <w:jc w:val="both"/>
        <w:rPr>
          <w:ins w:id="374" w:author="Papachristou Vasiliki" w:date="2023-12-21T15:32:00Z"/>
          <w:rFonts w:asciiTheme="minorHAnsi" w:hAnsiTheme="minorHAnsi" w:cstheme="minorHAnsi"/>
          <w:sz w:val="22"/>
          <w:szCs w:val="22"/>
          <w:lang w:eastAsia="en-US"/>
        </w:rPr>
        <w:pPrChange w:id="375" w:author="Papachristou Vasiliki" w:date="2023-12-21T16:39:00Z">
          <w:pPr/>
        </w:pPrChange>
      </w:pPr>
    </w:p>
    <w:p w14:paraId="78A965BE" w14:textId="77777777" w:rsidR="00D95A55" w:rsidRPr="00997A9C" w:rsidRDefault="00D95A55">
      <w:pPr>
        <w:jc w:val="both"/>
        <w:rPr>
          <w:ins w:id="376" w:author="Papachristou Vasiliki" w:date="2023-12-21T15:32:00Z"/>
          <w:rFonts w:asciiTheme="minorHAnsi" w:hAnsiTheme="minorHAnsi" w:cstheme="minorHAnsi"/>
          <w:sz w:val="22"/>
          <w:szCs w:val="22"/>
          <w:lang w:eastAsia="en-US"/>
        </w:rPr>
        <w:pPrChange w:id="377" w:author="Papachristou Vasiliki" w:date="2023-12-21T16:39:00Z">
          <w:pPr/>
        </w:pPrChange>
      </w:pPr>
      <w:ins w:id="378" w:author="Papachristou Vasiliki" w:date="2023-12-21T15:32:00Z">
        <w:r w:rsidRPr="00997A9C">
          <w:rPr>
            <w:rFonts w:asciiTheme="minorHAnsi" w:hAnsiTheme="minorHAnsi" w:cstheme="minorHAnsi"/>
            <w:sz w:val="22"/>
            <w:szCs w:val="22"/>
            <w:lang w:eastAsia="en-US"/>
          </w:rPr>
          <w:t> </w:t>
        </w:r>
      </w:ins>
    </w:p>
    <w:tbl>
      <w:tblPr>
        <w:tblW w:w="56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1259"/>
        <w:gridCol w:w="851"/>
        <w:gridCol w:w="850"/>
      </w:tblGrid>
      <w:tr w:rsidR="00997A9C" w:rsidRPr="00997A9C" w14:paraId="05A6D8C2" w14:textId="77777777" w:rsidTr="000F1D92">
        <w:trPr>
          <w:trHeight w:val="300"/>
          <w:ins w:id="379" w:author="Papachristou Vasiliki" w:date="2023-12-21T15:32:00Z"/>
        </w:trPr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B1261C" w14:textId="77777777" w:rsidR="00D95A55" w:rsidRPr="00997A9C" w:rsidRDefault="00D95A55">
            <w:pPr>
              <w:jc w:val="both"/>
              <w:rPr>
                <w:ins w:id="380" w:author="Papachristou Vasiliki" w:date="2023-12-21T15:32:00Z"/>
                <w:rFonts w:asciiTheme="minorHAnsi" w:hAnsiTheme="minorHAnsi" w:cstheme="minorHAnsi"/>
                <w:sz w:val="22"/>
                <w:szCs w:val="22"/>
                <w:lang w:eastAsia="en-US"/>
              </w:rPr>
              <w:pPrChange w:id="381" w:author="Papachristou Vasiliki" w:date="2023-12-21T16:39:00Z">
                <w:pPr/>
              </w:pPrChange>
            </w:pPr>
            <w:ins w:id="382" w:author="Papachristou Vasiliki" w:date="2023-12-21T15:32:00Z">
              <w:r w:rsidRPr="00997A9C">
                <w:rPr>
                  <w:rFonts w:asciiTheme="minorHAnsi" w:hAnsiTheme="minorHAnsi" w:cstheme="minorHAnsi"/>
                  <w:sz w:val="22"/>
                  <w:szCs w:val="22"/>
                  <w:lang w:eastAsia="en-US"/>
                </w:rPr>
                <w:t> </w:t>
              </w:r>
            </w:ins>
          </w:p>
        </w:tc>
        <w:tc>
          <w:tcPr>
            <w:tcW w:w="12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0FABDB" w14:textId="77777777" w:rsidR="00D95A55" w:rsidRPr="00997A9C" w:rsidRDefault="00D95A55">
            <w:pPr>
              <w:jc w:val="both"/>
              <w:rPr>
                <w:ins w:id="383" w:author="Papachristou Vasiliki" w:date="2023-12-21T15:32:00Z"/>
                <w:rFonts w:asciiTheme="minorHAnsi" w:hAnsiTheme="minorHAnsi" w:cstheme="minorHAnsi"/>
                <w:sz w:val="22"/>
                <w:szCs w:val="22"/>
                <w:lang w:eastAsia="en-US"/>
              </w:rPr>
              <w:pPrChange w:id="384" w:author="Papachristou Vasiliki" w:date="2023-12-21T16:39:00Z">
                <w:pPr>
                  <w:jc w:val="right"/>
                </w:pPr>
              </w:pPrChange>
            </w:pPr>
            <w:ins w:id="385" w:author="Papachristou Vasiliki" w:date="2023-12-21T15:32:00Z">
              <w:r w:rsidRPr="00997A9C">
                <w:rPr>
                  <w:rFonts w:asciiTheme="minorHAnsi" w:hAnsiTheme="minorHAnsi" w:cstheme="minorHAnsi"/>
                  <w:sz w:val="22"/>
                  <w:szCs w:val="22"/>
                  <w:lang w:eastAsia="en-US"/>
                </w:rPr>
                <w:t>2017</w:t>
              </w:r>
            </w:ins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C40C66E" w14:textId="77777777" w:rsidR="00D95A55" w:rsidRPr="00997A9C" w:rsidRDefault="00D95A55">
            <w:pPr>
              <w:jc w:val="both"/>
              <w:rPr>
                <w:ins w:id="386" w:author="Papachristou Vasiliki" w:date="2023-12-21T15:32:00Z"/>
                <w:rFonts w:asciiTheme="minorHAnsi" w:hAnsiTheme="minorHAnsi" w:cstheme="minorHAnsi"/>
                <w:sz w:val="22"/>
                <w:szCs w:val="22"/>
                <w:lang w:eastAsia="en-US"/>
              </w:rPr>
              <w:pPrChange w:id="387" w:author="Papachristou Vasiliki" w:date="2023-12-21T16:39:00Z">
                <w:pPr>
                  <w:jc w:val="right"/>
                </w:pPr>
              </w:pPrChange>
            </w:pPr>
            <w:ins w:id="388" w:author="Papachristou Vasiliki" w:date="2023-12-21T15:32:00Z">
              <w:r w:rsidRPr="00997A9C">
                <w:rPr>
                  <w:rFonts w:asciiTheme="minorHAnsi" w:hAnsiTheme="minorHAnsi" w:cstheme="minorHAnsi"/>
                  <w:sz w:val="22"/>
                  <w:szCs w:val="22"/>
                  <w:lang w:eastAsia="en-US"/>
                </w:rPr>
                <w:t>2018</w:t>
              </w:r>
            </w:ins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C092394" w14:textId="77777777" w:rsidR="00D95A55" w:rsidRPr="00997A9C" w:rsidRDefault="00D95A55">
            <w:pPr>
              <w:jc w:val="both"/>
              <w:rPr>
                <w:ins w:id="389" w:author="Papachristou Vasiliki" w:date="2023-12-21T15:32:00Z"/>
                <w:rFonts w:asciiTheme="minorHAnsi" w:hAnsiTheme="minorHAnsi" w:cstheme="minorHAnsi"/>
                <w:sz w:val="22"/>
                <w:szCs w:val="22"/>
                <w:lang w:eastAsia="en-US"/>
              </w:rPr>
              <w:pPrChange w:id="390" w:author="Papachristou Vasiliki" w:date="2023-12-21T16:39:00Z">
                <w:pPr>
                  <w:jc w:val="right"/>
                </w:pPr>
              </w:pPrChange>
            </w:pPr>
            <w:ins w:id="391" w:author="Papachristou Vasiliki" w:date="2023-12-21T15:32:00Z">
              <w:r w:rsidRPr="00997A9C">
                <w:rPr>
                  <w:rFonts w:asciiTheme="minorHAnsi" w:hAnsiTheme="minorHAnsi" w:cstheme="minorHAnsi"/>
                  <w:sz w:val="22"/>
                  <w:szCs w:val="22"/>
                  <w:lang w:eastAsia="en-US"/>
                </w:rPr>
                <w:t>2019</w:t>
              </w:r>
            </w:ins>
          </w:p>
        </w:tc>
      </w:tr>
      <w:tr w:rsidR="00997A9C" w:rsidRPr="00997A9C" w14:paraId="05072881" w14:textId="77777777" w:rsidTr="000F1D92">
        <w:trPr>
          <w:trHeight w:val="300"/>
          <w:ins w:id="392" w:author="Papachristou Vasiliki" w:date="2023-12-21T15:32:00Z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D644D8" w14:textId="77777777" w:rsidR="00D95A55" w:rsidRPr="00997A9C" w:rsidRDefault="00D95A55">
            <w:pPr>
              <w:jc w:val="both"/>
              <w:rPr>
                <w:ins w:id="393" w:author="Papachristou Vasiliki" w:date="2023-12-21T15:32:00Z"/>
                <w:rFonts w:asciiTheme="minorHAnsi" w:hAnsiTheme="minorHAnsi" w:cstheme="minorHAnsi"/>
                <w:sz w:val="22"/>
                <w:szCs w:val="22"/>
                <w:lang w:eastAsia="en-US"/>
              </w:rPr>
              <w:pPrChange w:id="394" w:author="Papachristou Vasiliki" w:date="2023-12-21T16:39:00Z">
                <w:pPr/>
              </w:pPrChange>
            </w:pPr>
            <w:ins w:id="395" w:author="Papachristou Vasiliki" w:date="2023-12-21T15:32:00Z">
              <w:r w:rsidRPr="00997A9C">
                <w:rPr>
                  <w:rFonts w:asciiTheme="minorHAnsi" w:hAnsiTheme="minorHAnsi" w:cstheme="minorHAnsi"/>
                  <w:sz w:val="22"/>
                  <w:szCs w:val="22"/>
                  <w:lang w:eastAsia="en-US"/>
                </w:rPr>
                <w:t xml:space="preserve">Chg Common Share Capital </w:t>
              </w:r>
            </w:ins>
          </w:p>
        </w:tc>
        <w:tc>
          <w:tcPr>
            <w:tcW w:w="1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7E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1BFF69" w14:textId="30FC4968" w:rsidR="00D95A55" w:rsidRPr="00997A9C" w:rsidRDefault="00506FA8">
            <w:pPr>
              <w:jc w:val="both"/>
              <w:rPr>
                <w:ins w:id="396" w:author="Papachristou Vasiliki" w:date="2023-12-21T15:32:00Z"/>
                <w:rFonts w:asciiTheme="minorHAnsi" w:hAnsiTheme="minorHAnsi" w:cstheme="minorHAnsi"/>
                <w:sz w:val="22"/>
                <w:szCs w:val="22"/>
                <w:lang w:val="en-US" w:eastAsia="en-US"/>
                <w:rPrChange w:id="397" w:author="Papachristou Vasiliki" w:date="2023-12-21T16:39:00Z">
                  <w:rPr>
                    <w:ins w:id="398" w:author="Papachristou Vasiliki" w:date="2023-12-21T15:32:00Z"/>
                    <w:rFonts w:asciiTheme="minorHAnsi" w:hAnsiTheme="minorHAnsi" w:cstheme="minorHAnsi"/>
                    <w:sz w:val="22"/>
                    <w:szCs w:val="22"/>
                    <w:lang w:eastAsia="en-US"/>
                  </w:rPr>
                </w:rPrChange>
              </w:rPr>
              <w:pPrChange w:id="399" w:author="Papachristou Vasiliki" w:date="2023-12-21T16:39:00Z">
                <w:pPr/>
              </w:pPrChange>
            </w:pPr>
            <w:ins w:id="400" w:author="Papachristou Vasiliki" w:date="2023-12-21T15:36:00Z">
              <w:r w:rsidRPr="00997A9C">
                <w:rPr>
                  <w:rFonts w:asciiTheme="minorHAnsi" w:hAnsiTheme="minorHAnsi" w:cstheme="minorHAnsi"/>
                  <w:sz w:val="22"/>
                  <w:szCs w:val="22"/>
                  <w:lang w:val="en-US" w:eastAsia="en-US"/>
                </w:rPr>
                <w:t xml:space="preserve">=100-Null =0 </w:t>
              </w:r>
            </w:ins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422638C" w14:textId="77777777" w:rsidR="00D95A55" w:rsidRPr="00997A9C" w:rsidRDefault="00D95A55">
            <w:pPr>
              <w:jc w:val="both"/>
              <w:rPr>
                <w:ins w:id="401" w:author="Papachristou Vasiliki" w:date="2023-12-21T15:32:00Z"/>
                <w:rFonts w:asciiTheme="minorHAnsi" w:hAnsiTheme="minorHAnsi" w:cstheme="minorHAnsi"/>
                <w:sz w:val="22"/>
                <w:szCs w:val="22"/>
                <w:lang w:eastAsia="en-US"/>
              </w:rPr>
              <w:pPrChange w:id="402" w:author="Papachristou Vasiliki" w:date="2023-12-21T16:39:00Z">
                <w:pPr>
                  <w:jc w:val="right"/>
                </w:pPr>
              </w:pPrChange>
            </w:pPr>
            <w:ins w:id="403" w:author="Papachristou Vasiliki" w:date="2023-12-21T15:32:00Z">
              <w:r w:rsidRPr="00997A9C">
                <w:rPr>
                  <w:rFonts w:asciiTheme="minorHAnsi" w:hAnsiTheme="minorHAnsi" w:cstheme="minorHAnsi"/>
                  <w:sz w:val="22"/>
                  <w:szCs w:val="22"/>
                  <w:lang w:eastAsia="en-US"/>
                </w:rPr>
                <w:t>50</w:t>
              </w:r>
            </w:ins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651A3D7" w14:textId="77777777" w:rsidR="00D95A55" w:rsidRPr="00997A9C" w:rsidRDefault="00D95A55">
            <w:pPr>
              <w:jc w:val="both"/>
              <w:rPr>
                <w:ins w:id="404" w:author="Papachristou Vasiliki" w:date="2023-12-21T15:32:00Z"/>
                <w:rFonts w:asciiTheme="minorHAnsi" w:hAnsiTheme="minorHAnsi" w:cstheme="minorHAnsi"/>
                <w:sz w:val="22"/>
                <w:szCs w:val="22"/>
                <w:lang w:eastAsia="en-US"/>
              </w:rPr>
              <w:pPrChange w:id="405" w:author="Papachristou Vasiliki" w:date="2023-12-21T16:39:00Z">
                <w:pPr>
                  <w:jc w:val="right"/>
                </w:pPr>
              </w:pPrChange>
            </w:pPr>
            <w:ins w:id="406" w:author="Papachristou Vasiliki" w:date="2023-12-21T15:32:00Z">
              <w:r w:rsidRPr="00997A9C">
                <w:rPr>
                  <w:rFonts w:asciiTheme="minorHAnsi" w:hAnsiTheme="minorHAnsi" w:cstheme="minorHAnsi"/>
                  <w:sz w:val="22"/>
                  <w:szCs w:val="22"/>
                  <w:lang w:eastAsia="en-US"/>
                </w:rPr>
                <w:t>30</w:t>
              </w:r>
            </w:ins>
          </w:p>
        </w:tc>
      </w:tr>
      <w:tr w:rsidR="00997A9C" w:rsidRPr="00997A9C" w14:paraId="70310A8D" w14:textId="77777777" w:rsidTr="000F1D92">
        <w:trPr>
          <w:trHeight w:val="300"/>
          <w:ins w:id="407" w:author="Papachristou Vasiliki" w:date="2023-12-21T15:32:00Z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A99595" w14:textId="77777777" w:rsidR="00D95A55" w:rsidRPr="00997A9C" w:rsidRDefault="00D95A55">
            <w:pPr>
              <w:jc w:val="both"/>
              <w:rPr>
                <w:ins w:id="408" w:author="Papachristou Vasiliki" w:date="2023-12-21T15:32:00Z"/>
                <w:rFonts w:asciiTheme="minorHAnsi" w:hAnsiTheme="minorHAnsi" w:cstheme="minorHAnsi"/>
                <w:sz w:val="22"/>
                <w:szCs w:val="22"/>
                <w:lang w:eastAsia="en-US"/>
              </w:rPr>
              <w:pPrChange w:id="409" w:author="Papachristou Vasiliki" w:date="2023-12-21T16:39:00Z">
                <w:pPr/>
              </w:pPrChange>
            </w:pPr>
            <w:ins w:id="410" w:author="Papachristou Vasiliki" w:date="2023-12-21T15:32:00Z">
              <w:r w:rsidRPr="00997A9C">
                <w:rPr>
                  <w:rFonts w:asciiTheme="minorHAnsi" w:hAnsiTheme="minorHAnsi" w:cstheme="minorHAnsi"/>
                  <w:sz w:val="22"/>
                  <w:szCs w:val="22"/>
                  <w:lang w:eastAsia="en-US"/>
                </w:rPr>
                <w:t xml:space="preserve">Chg Share Premium </w:t>
              </w:r>
            </w:ins>
          </w:p>
        </w:tc>
        <w:tc>
          <w:tcPr>
            <w:tcW w:w="1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7E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DC6239" w14:textId="11BC2CDB" w:rsidR="00D95A55" w:rsidRPr="00997A9C" w:rsidRDefault="00D95A55">
            <w:pPr>
              <w:jc w:val="both"/>
              <w:rPr>
                <w:ins w:id="411" w:author="Papachristou Vasiliki" w:date="2023-12-21T15:32:00Z"/>
                <w:rFonts w:asciiTheme="minorHAnsi" w:hAnsiTheme="minorHAnsi" w:cstheme="minorHAnsi"/>
                <w:sz w:val="22"/>
                <w:szCs w:val="22"/>
                <w:lang w:val="en-US" w:eastAsia="en-US"/>
                <w:rPrChange w:id="412" w:author="Papachristou Vasiliki" w:date="2023-12-21T16:39:00Z">
                  <w:rPr>
                    <w:ins w:id="413" w:author="Papachristou Vasiliki" w:date="2023-12-21T15:32:00Z"/>
                    <w:rFonts w:asciiTheme="minorHAnsi" w:hAnsiTheme="minorHAnsi" w:cstheme="minorHAnsi"/>
                    <w:sz w:val="22"/>
                    <w:szCs w:val="22"/>
                    <w:lang w:eastAsia="en-US"/>
                  </w:rPr>
                </w:rPrChange>
              </w:rPr>
              <w:pPrChange w:id="414" w:author="Papachristou Vasiliki" w:date="2023-12-21T16:39:00Z">
                <w:pPr/>
              </w:pPrChange>
            </w:pPr>
            <w:ins w:id="415" w:author="Papachristou Vasiliki" w:date="2023-12-21T15:32:00Z">
              <w:r w:rsidRPr="00997A9C">
                <w:rPr>
                  <w:rFonts w:asciiTheme="minorHAnsi" w:hAnsiTheme="minorHAnsi" w:cstheme="minorHAnsi"/>
                  <w:sz w:val="22"/>
                  <w:szCs w:val="22"/>
                  <w:lang w:eastAsia="en-US"/>
                </w:rPr>
                <w:t> </w:t>
              </w:r>
            </w:ins>
            <w:ins w:id="416" w:author="Papachristou Vasiliki" w:date="2023-12-21T15:36:00Z">
              <w:r w:rsidR="00506FA8" w:rsidRPr="00997A9C">
                <w:rPr>
                  <w:rFonts w:asciiTheme="minorHAnsi" w:hAnsiTheme="minorHAnsi" w:cstheme="minorHAnsi"/>
                  <w:sz w:val="22"/>
                  <w:szCs w:val="22"/>
                  <w:lang w:val="en-US" w:eastAsia="en-US"/>
                </w:rPr>
                <w:t xml:space="preserve">=50-Null =0 </w:t>
              </w:r>
            </w:ins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3B11088" w14:textId="77777777" w:rsidR="00D95A55" w:rsidRPr="00997A9C" w:rsidRDefault="00D95A55">
            <w:pPr>
              <w:jc w:val="both"/>
              <w:rPr>
                <w:ins w:id="417" w:author="Papachristou Vasiliki" w:date="2023-12-21T15:32:00Z"/>
                <w:rFonts w:asciiTheme="minorHAnsi" w:hAnsiTheme="minorHAnsi" w:cstheme="minorHAnsi"/>
                <w:sz w:val="22"/>
                <w:szCs w:val="22"/>
                <w:lang w:eastAsia="en-US"/>
              </w:rPr>
              <w:pPrChange w:id="418" w:author="Papachristou Vasiliki" w:date="2023-12-21T16:39:00Z">
                <w:pPr>
                  <w:jc w:val="right"/>
                </w:pPr>
              </w:pPrChange>
            </w:pPr>
            <w:ins w:id="419" w:author="Papachristou Vasiliki" w:date="2023-12-21T15:32:00Z">
              <w:r w:rsidRPr="00997A9C">
                <w:rPr>
                  <w:rFonts w:asciiTheme="minorHAnsi" w:hAnsiTheme="minorHAnsi" w:cstheme="minorHAnsi"/>
                  <w:sz w:val="22"/>
                  <w:szCs w:val="22"/>
                  <w:lang w:eastAsia="en-US"/>
                </w:rPr>
                <w:t>-10</w:t>
              </w:r>
            </w:ins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AD3F37E" w14:textId="77777777" w:rsidR="00D95A55" w:rsidRPr="00997A9C" w:rsidRDefault="00D95A55">
            <w:pPr>
              <w:jc w:val="both"/>
              <w:rPr>
                <w:ins w:id="420" w:author="Papachristou Vasiliki" w:date="2023-12-21T15:32:00Z"/>
                <w:rFonts w:asciiTheme="minorHAnsi" w:hAnsiTheme="minorHAnsi" w:cstheme="minorHAnsi"/>
                <w:sz w:val="22"/>
                <w:szCs w:val="22"/>
                <w:lang w:eastAsia="en-US"/>
              </w:rPr>
              <w:pPrChange w:id="421" w:author="Papachristou Vasiliki" w:date="2023-12-21T16:39:00Z">
                <w:pPr>
                  <w:jc w:val="right"/>
                </w:pPr>
              </w:pPrChange>
            </w:pPr>
            <w:ins w:id="422" w:author="Papachristou Vasiliki" w:date="2023-12-21T15:32:00Z">
              <w:r w:rsidRPr="00997A9C">
                <w:rPr>
                  <w:rFonts w:asciiTheme="minorHAnsi" w:hAnsiTheme="minorHAnsi" w:cstheme="minorHAnsi"/>
                  <w:sz w:val="22"/>
                  <w:szCs w:val="22"/>
                  <w:lang w:eastAsia="en-US"/>
                </w:rPr>
                <w:t>60</w:t>
              </w:r>
            </w:ins>
          </w:p>
        </w:tc>
      </w:tr>
    </w:tbl>
    <w:p w14:paraId="6D83F850" w14:textId="19BD252B" w:rsidR="00D95A55" w:rsidRPr="00997A9C" w:rsidRDefault="00D95A55">
      <w:pPr>
        <w:tabs>
          <w:tab w:val="left" w:pos="2430"/>
        </w:tabs>
        <w:jc w:val="both"/>
        <w:rPr>
          <w:ins w:id="423" w:author="Papachristou Vasiliki" w:date="2023-12-21T15:37:00Z"/>
          <w:rFonts w:asciiTheme="minorHAnsi" w:hAnsiTheme="minorHAnsi" w:cstheme="minorHAnsi"/>
          <w:sz w:val="22"/>
          <w:szCs w:val="22"/>
        </w:rPr>
        <w:pPrChange w:id="424" w:author="Papachristou Vasiliki" w:date="2023-12-21T16:39:00Z">
          <w:pPr>
            <w:tabs>
              <w:tab w:val="left" w:pos="2430"/>
            </w:tabs>
          </w:pPr>
        </w:pPrChange>
      </w:pPr>
    </w:p>
    <w:p w14:paraId="0847A490" w14:textId="3F80D5CB" w:rsidR="00506FA8" w:rsidRPr="00997A9C" w:rsidRDefault="00506FA8">
      <w:pPr>
        <w:tabs>
          <w:tab w:val="left" w:pos="2430"/>
        </w:tabs>
        <w:jc w:val="both"/>
        <w:rPr>
          <w:ins w:id="425" w:author="Papachristou Vasiliki" w:date="2023-12-21T15:37:00Z"/>
          <w:rFonts w:asciiTheme="minorHAnsi" w:hAnsiTheme="minorHAnsi" w:cstheme="minorHAnsi"/>
          <w:sz w:val="22"/>
          <w:szCs w:val="22"/>
        </w:rPr>
        <w:pPrChange w:id="426" w:author="Papachristou Vasiliki" w:date="2023-12-21T16:39:00Z">
          <w:pPr>
            <w:tabs>
              <w:tab w:val="left" w:pos="2430"/>
            </w:tabs>
          </w:pPr>
        </w:pPrChange>
      </w:pPr>
    </w:p>
    <w:p w14:paraId="0F58DCF3" w14:textId="42AA27C5" w:rsidR="00506FA8" w:rsidRPr="00997A9C" w:rsidRDefault="00506FA8">
      <w:pPr>
        <w:tabs>
          <w:tab w:val="left" w:pos="2430"/>
        </w:tabs>
        <w:jc w:val="both"/>
        <w:rPr>
          <w:ins w:id="427" w:author="Papachristou Vasiliki" w:date="2023-12-21T15:41:00Z"/>
          <w:rFonts w:asciiTheme="minorHAnsi" w:hAnsiTheme="minorHAnsi" w:cstheme="minorHAnsi"/>
          <w:sz w:val="22"/>
          <w:szCs w:val="22"/>
          <w:lang w:val="en-US" w:eastAsia="en-US"/>
        </w:rPr>
        <w:pPrChange w:id="428" w:author="Papachristou Vasiliki" w:date="2023-12-21T16:39:00Z">
          <w:pPr>
            <w:tabs>
              <w:tab w:val="left" w:pos="2430"/>
            </w:tabs>
          </w:pPr>
        </w:pPrChange>
      </w:pPr>
      <w:proofErr w:type="spellStart"/>
      <w:ins w:id="429" w:author="Papachristou Vasiliki" w:date="2023-12-21T15:37:00Z"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  <w:rPrChange w:id="430" w:author="Papachristou Vasiliki" w:date="2023-12-21T16:39:00Z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rPrChange>
          </w:rPr>
          <w:t>Chg</w:t>
        </w:r>
        <w:proofErr w:type="spellEnd"/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  <w:rPrChange w:id="431" w:author="Papachristou Vasiliki" w:date="2023-12-21T16:39:00Z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rPrChange>
          </w:rPr>
          <w:t xml:space="preserve"> Common Share </w:t>
        </w:r>
        <w:proofErr w:type="gramStart"/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  <w:rPrChange w:id="432" w:author="Papachristou Vasiliki" w:date="2023-12-21T16:39:00Z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rPrChange>
          </w:rPr>
          <w:t>Capital</w:t>
        </w:r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</w:rPr>
          <w:t>(</w:t>
        </w:r>
        <w:proofErr w:type="gramEnd"/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</w:rPr>
          <w:t xml:space="preserve">2017)= </w:t>
        </w:r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  <w:rPrChange w:id="433" w:author="Papachristou Vasiliki" w:date="2023-12-21T16:39:00Z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rPrChange>
          </w:rPr>
          <w:t>Common Share Capital</w:t>
        </w:r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</w:rPr>
          <w:t>(2017)-</w:t>
        </w:r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  <w:rPrChange w:id="434" w:author="Papachristou Vasiliki" w:date="2023-12-21T16:39:00Z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rPrChange>
          </w:rPr>
          <w:t xml:space="preserve"> Common Share Capital</w:t>
        </w:r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</w:rPr>
          <w:t xml:space="preserve">(2016) = </w:t>
        </w:r>
      </w:ins>
      <w:ins w:id="435" w:author="Papachristou Vasiliki" w:date="2023-12-21T15:38:00Z"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</w:rPr>
          <w:t>100</w:t>
        </w:r>
      </w:ins>
      <w:ins w:id="436" w:author="Papachristou Vasiliki" w:date="2023-12-21T15:37:00Z"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</w:rPr>
          <w:t xml:space="preserve"> </w:t>
        </w:r>
      </w:ins>
      <w:ins w:id="437" w:author="Papachristou Vasiliki" w:date="2023-12-21T15:38:00Z"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</w:rPr>
          <w:t>– Null =0 (*</w:t>
        </w:r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  <w:rPrChange w:id="438" w:author="Papachristou Vasiliki" w:date="2023-12-21T16:39:00Z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rPrChange>
          </w:rPr>
          <w:t xml:space="preserve"> </w:t>
        </w:r>
        <w:r w:rsidRPr="00997A9C">
          <w:rPr>
            <w:rFonts w:asciiTheme="minorHAnsi" w:hAnsiTheme="minorHAnsi" w:cstheme="minorHAnsi"/>
            <w:sz w:val="22"/>
            <w:szCs w:val="22"/>
            <w:lang w:eastAsia="en-US"/>
          </w:rPr>
          <w:t>Δεν</w:t>
        </w:r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  <w:rPrChange w:id="439" w:author="Papachristou Vasiliki" w:date="2023-12-21T16:39:00Z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rPrChange>
          </w:rPr>
          <w:t xml:space="preserve"> </w:t>
        </w:r>
        <w:r w:rsidRPr="00997A9C">
          <w:rPr>
            <w:rFonts w:asciiTheme="minorHAnsi" w:hAnsiTheme="minorHAnsi" w:cstheme="minorHAnsi"/>
            <w:sz w:val="22"/>
            <w:szCs w:val="22"/>
            <w:lang w:eastAsia="en-US"/>
          </w:rPr>
          <w:t>υπάρχει</w:t>
        </w:r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  <w:rPrChange w:id="440" w:author="Papachristou Vasiliki" w:date="2023-12-21T16:39:00Z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rPrChange>
          </w:rPr>
          <w:t xml:space="preserve"> </w:t>
        </w:r>
        <w:r w:rsidRPr="00997A9C">
          <w:rPr>
            <w:rFonts w:asciiTheme="minorHAnsi" w:hAnsiTheme="minorHAnsi" w:cstheme="minorHAnsi"/>
            <w:sz w:val="22"/>
            <w:szCs w:val="22"/>
            <w:lang w:eastAsia="en-US"/>
          </w:rPr>
          <w:t>μεταβολή</w:t>
        </w:r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  <w:rPrChange w:id="441" w:author="Papachristou Vasiliki" w:date="2023-12-21T16:39:00Z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rPrChange>
          </w:rPr>
          <w:t xml:space="preserve"> </w:t>
        </w:r>
        <w:r w:rsidRPr="00997A9C">
          <w:rPr>
            <w:rFonts w:asciiTheme="minorHAnsi" w:hAnsiTheme="minorHAnsi" w:cstheme="minorHAnsi"/>
            <w:sz w:val="22"/>
            <w:szCs w:val="22"/>
            <w:lang w:eastAsia="en-US"/>
          </w:rPr>
          <w:t>το</w:t>
        </w:r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  <w:rPrChange w:id="442" w:author="Papachristou Vasiliki" w:date="2023-12-21T16:39:00Z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rPrChange>
          </w:rPr>
          <w:t xml:space="preserve"> 2017 </w:t>
        </w:r>
        <w:r w:rsidRPr="00997A9C">
          <w:rPr>
            <w:rFonts w:asciiTheme="minorHAnsi" w:hAnsiTheme="minorHAnsi" w:cstheme="minorHAnsi"/>
            <w:sz w:val="22"/>
            <w:szCs w:val="22"/>
            <w:lang w:eastAsia="en-US"/>
          </w:rPr>
          <w:t>σε</w:t>
        </w:r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  <w:rPrChange w:id="443" w:author="Papachristou Vasiliki" w:date="2023-12-21T16:39:00Z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rPrChange>
          </w:rPr>
          <w:t xml:space="preserve"> </w:t>
        </w:r>
        <w:r w:rsidRPr="00997A9C">
          <w:rPr>
            <w:rFonts w:asciiTheme="minorHAnsi" w:hAnsiTheme="minorHAnsi" w:cstheme="minorHAnsi"/>
            <w:sz w:val="22"/>
            <w:szCs w:val="22"/>
            <w:lang w:eastAsia="en-US"/>
          </w:rPr>
          <w:t>σχέση</w:t>
        </w:r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  <w:rPrChange w:id="444" w:author="Papachristou Vasiliki" w:date="2023-12-21T16:39:00Z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rPrChange>
          </w:rPr>
          <w:t xml:space="preserve"> </w:t>
        </w:r>
        <w:r w:rsidRPr="00997A9C">
          <w:rPr>
            <w:rFonts w:asciiTheme="minorHAnsi" w:hAnsiTheme="minorHAnsi" w:cstheme="minorHAnsi"/>
            <w:sz w:val="22"/>
            <w:szCs w:val="22"/>
            <w:lang w:eastAsia="en-US"/>
          </w:rPr>
          <w:t>με</w:t>
        </w:r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  <w:rPrChange w:id="445" w:author="Papachristou Vasiliki" w:date="2023-12-21T16:39:00Z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rPrChange>
          </w:rPr>
          <w:t xml:space="preserve"> </w:t>
        </w:r>
        <w:r w:rsidRPr="00997A9C">
          <w:rPr>
            <w:rFonts w:asciiTheme="minorHAnsi" w:hAnsiTheme="minorHAnsi" w:cstheme="minorHAnsi"/>
            <w:sz w:val="22"/>
            <w:szCs w:val="22"/>
            <w:lang w:eastAsia="en-US"/>
          </w:rPr>
          <w:t>το</w:t>
        </w:r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  <w:rPrChange w:id="446" w:author="Papachristou Vasiliki" w:date="2023-12-21T16:39:00Z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rPrChange>
          </w:rPr>
          <w:t xml:space="preserve"> 2016) </w:t>
        </w:r>
      </w:ins>
    </w:p>
    <w:p w14:paraId="52521136" w14:textId="0D1ED5CD" w:rsidR="00506FA8" w:rsidRPr="00997A9C" w:rsidRDefault="00506FA8">
      <w:pPr>
        <w:tabs>
          <w:tab w:val="left" w:pos="2430"/>
        </w:tabs>
        <w:jc w:val="both"/>
        <w:rPr>
          <w:ins w:id="447" w:author="Papachristou Vasiliki" w:date="2023-12-21T15:41:00Z"/>
          <w:rFonts w:asciiTheme="minorHAnsi" w:hAnsiTheme="minorHAnsi" w:cstheme="minorHAnsi"/>
          <w:sz w:val="22"/>
          <w:szCs w:val="22"/>
          <w:lang w:eastAsia="en-US"/>
          <w:rPrChange w:id="448" w:author="Papachristou Vasiliki" w:date="2023-12-21T16:39:00Z">
            <w:rPr>
              <w:ins w:id="449" w:author="Papachristou Vasiliki" w:date="2023-12-21T15:41:00Z"/>
              <w:rFonts w:asciiTheme="minorHAnsi" w:hAnsiTheme="minorHAnsi" w:cstheme="minorHAnsi"/>
              <w:sz w:val="22"/>
              <w:szCs w:val="22"/>
              <w:lang w:val="en-US" w:eastAsia="en-US"/>
            </w:rPr>
          </w:rPrChange>
        </w:rPr>
        <w:pPrChange w:id="450" w:author="Papachristou Vasiliki" w:date="2023-12-21T16:39:00Z">
          <w:pPr>
            <w:tabs>
              <w:tab w:val="left" w:pos="2430"/>
            </w:tabs>
          </w:pPr>
        </w:pPrChange>
      </w:pPr>
      <w:proofErr w:type="spellStart"/>
      <w:ins w:id="451" w:author="Papachristou Vasiliki" w:date="2023-12-21T15:41:00Z"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  <w:rPrChange w:id="452" w:author="Papachristou Vasiliki" w:date="2023-12-21T16:39:00Z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rPrChange>
          </w:rPr>
          <w:t>Chg</w:t>
        </w:r>
        <w:proofErr w:type="spellEnd"/>
        <w:r w:rsidRPr="00997A9C">
          <w:rPr>
            <w:rFonts w:asciiTheme="minorHAnsi" w:hAnsiTheme="minorHAnsi" w:cstheme="minorHAnsi"/>
            <w:sz w:val="22"/>
            <w:szCs w:val="22"/>
            <w:lang w:eastAsia="en-US"/>
          </w:rPr>
          <w:t xml:space="preserve"> </w:t>
        </w:r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  <w:rPrChange w:id="453" w:author="Papachristou Vasiliki" w:date="2023-12-21T16:39:00Z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rPrChange>
          </w:rPr>
          <w:t>Share</w:t>
        </w:r>
        <w:r w:rsidRPr="00997A9C">
          <w:rPr>
            <w:rFonts w:asciiTheme="minorHAnsi" w:hAnsiTheme="minorHAnsi" w:cstheme="minorHAnsi"/>
            <w:sz w:val="22"/>
            <w:szCs w:val="22"/>
            <w:lang w:eastAsia="en-US"/>
          </w:rPr>
          <w:t xml:space="preserve"> </w:t>
        </w:r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  <w:rPrChange w:id="454" w:author="Papachristou Vasiliki" w:date="2023-12-21T16:39:00Z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rPrChange>
          </w:rPr>
          <w:t>Premium</w:t>
        </w:r>
        <w:r w:rsidRPr="00997A9C">
          <w:rPr>
            <w:rFonts w:asciiTheme="minorHAnsi" w:hAnsiTheme="minorHAnsi" w:cstheme="minorHAnsi"/>
            <w:sz w:val="22"/>
            <w:szCs w:val="22"/>
            <w:lang w:eastAsia="en-US"/>
          </w:rPr>
          <w:t xml:space="preserve"> (2017) =</w:t>
        </w:r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  <w:rPrChange w:id="455" w:author="Papachristou Vasiliki" w:date="2023-12-21T16:39:00Z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rPrChange>
          </w:rPr>
          <w:t>Share</w:t>
        </w:r>
        <w:r w:rsidRPr="00997A9C">
          <w:rPr>
            <w:rFonts w:asciiTheme="minorHAnsi" w:hAnsiTheme="minorHAnsi" w:cstheme="minorHAnsi"/>
            <w:sz w:val="22"/>
            <w:szCs w:val="22"/>
            <w:lang w:eastAsia="en-US"/>
          </w:rPr>
          <w:t xml:space="preserve"> </w:t>
        </w:r>
        <w:proofErr w:type="gramStart"/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  <w:rPrChange w:id="456" w:author="Papachristou Vasiliki" w:date="2023-12-21T16:39:00Z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rPrChange>
          </w:rPr>
          <w:t>Premium</w:t>
        </w:r>
        <w:r w:rsidRPr="00997A9C">
          <w:rPr>
            <w:rFonts w:asciiTheme="minorHAnsi" w:hAnsiTheme="minorHAnsi" w:cstheme="minorHAnsi"/>
            <w:sz w:val="22"/>
            <w:szCs w:val="22"/>
            <w:lang w:eastAsia="en-US"/>
          </w:rPr>
          <w:t>(</w:t>
        </w:r>
        <w:proofErr w:type="gramEnd"/>
        <w:r w:rsidRPr="00997A9C">
          <w:rPr>
            <w:rFonts w:asciiTheme="minorHAnsi" w:hAnsiTheme="minorHAnsi" w:cstheme="minorHAnsi"/>
            <w:sz w:val="22"/>
            <w:szCs w:val="22"/>
            <w:lang w:eastAsia="en-US"/>
          </w:rPr>
          <w:t>2017) -</w:t>
        </w:r>
        <w:r w:rsidRPr="00997A9C">
          <w:rPr>
            <w:rFonts w:asciiTheme="minorHAnsi" w:hAnsiTheme="minorHAnsi" w:cstheme="minorHAnsi"/>
            <w:sz w:val="22"/>
            <w:szCs w:val="22"/>
            <w:lang w:eastAsia="en-US"/>
            <w:rPrChange w:id="457" w:author="Papachristou Vasiliki" w:date="2023-12-21T16:39:00Z"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rPrChange>
          </w:rPr>
          <w:t xml:space="preserve"> </w:t>
        </w:r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</w:rPr>
          <w:t>Share</w:t>
        </w:r>
        <w:r w:rsidRPr="00997A9C">
          <w:rPr>
            <w:rFonts w:asciiTheme="minorHAnsi" w:hAnsiTheme="minorHAnsi" w:cstheme="minorHAnsi"/>
            <w:sz w:val="22"/>
            <w:szCs w:val="22"/>
            <w:lang w:eastAsia="en-US"/>
            <w:rPrChange w:id="458" w:author="Papachristou Vasiliki" w:date="2023-12-21T16:39:00Z"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rPrChange>
          </w:rPr>
          <w:t xml:space="preserve"> </w:t>
        </w:r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</w:rPr>
          <w:t>Premium</w:t>
        </w:r>
        <w:r w:rsidRPr="00997A9C">
          <w:rPr>
            <w:rFonts w:asciiTheme="minorHAnsi" w:hAnsiTheme="minorHAnsi" w:cstheme="minorHAnsi"/>
            <w:sz w:val="22"/>
            <w:szCs w:val="22"/>
            <w:lang w:eastAsia="en-US"/>
            <w:rPrChange w:id="459" w:author="Papachristou Vasiliki" w:date="2023-12-21T16:39:00Z"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rPrChange>
          </w:rPr>
          <w:t>(201</w:t>
        </w:r>
        <w:r w:rsidRPr="00997A9C">
          <w:rPr>
            <w:rFonts w:asciiTheme="minorHAnsi" w:hAnsiTheme="minorHAnsi" w:cstheme="minorHAnsi"/>
            <w:sz w:val="22"/>
            <w:szCs w:val="22"/>
            <w:lang w:eastAsia="en-US"/>
          </w:rPr>
          <w:t>6</w:t>
        </w:r>
        <w:r w:rsidRPr="00997A9C">
          <w:rPr>
            <w:rFonts w:asciiTheme="minorHAnsi" w:hAnsiTheme="minorHAnsi" w:cstheme="minorHAnsi"/>
            <w:sz w:val="22"/>
            <w:szCs w:val="22"/>
            <w:lang w:eastAsia="en-US"/>
            <w:rPrChange w:id="460" w:author="Papachristou Vasiliki" w:date="2023-12-21T16:39:00Z"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rPrChange>
          </w:rPr>
          <w:t>)</w:t>
        </w:r>
        <w:r w:rsidRPr="00997A9C">
          <w:rPr>
            <w:rFonts w:asciiTheme="minorHAnsi" w:hAnsiTheme="minorHAnsi" w:cstheme="minorHAnsi"/>
            <w:sz w:val="22"/>
            <w:szCs w:val="22"/>
            <w:lang w:eastAsia="en-US"/>
          </w:rPr>
          <w:t xml:space="preserve"> = 50-</w:t>
        </w:r>
      </w:ins>
      <w:ins w:id="461" w:author="Papachristou Vasiliki" w:date="2023-12-21T15:42:00Z">
        <w:r w:rsidRPr="00997A9C">
          <w:rPr>
            <w:rFonts w:asciiTheme="minorHAnsi" w:hAnsiTheme="minorHAnsi" w:cstheme="minorHAnsi"/>
            <w:sz w:val="22"/>
            <w:szCs w:val="22"/>
            <w:lang w:eastAsia="en-US"/>
            <w:rPrChange w:id="462" w:author="Papachristou Vasiliki" w:date="2023-12-21T16:39:00Z"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rPrChange>
          </w:rPr>
          <w:t xml:space="preserve"> </w:t>
        </w:r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</w:rPr>
          <w:t>Null</w:t>
        </w:r>
        <w:r w:rsidRPr="00997A9C">
          <w:rPr>
            <w:rFonts w:asciiTheme="minorHAnsi" w:hAnsiTheme="minorHAnsi" w:cstheme="minorHAnsi"/>
            <w:sz w:val="22"/>
            <w:szCs w:val="22"/>
            <w:lang w:eastAsia="en-US"/>
            <w:rPrChange w:id="463" w:author="Papachristou Vasiliki" w:date="2023-12-21T16:39:00Z"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rPrChange>
          </w:rPr>
          <w:t xml:space="preserve"> =0 (* </w:t>
        </w:r>
        <w:r w:rsidRPr="00997A9C">
          <w:rPr>
            <w:rFonts w:asciiTheme="minorHAnsi" w:hAnsiTheme="minorHAnsi" w:cstheme="minorHAnsi"/>
            <w:sz w:val="22"/>
            <w:szCs w:val="22"/>
            <w:lang w:eastAsia="en-US"/>
          </w:rPr>
          <w:t>Δεν</w:t>
        </w:r>
        <w:r w:rsidRPr="00997A9C">
          <w:rPr>
            <w:rFonts w:asciiTheme="minorHAnsi" w:hAnsiTheme="minorHAnsi" w:cstheme="minorHAnsi"/>
            <w:sz w:val="22"/>
            <w:szCs w:val="22"/>
            <w:lang w:eastAsia="en-US"/>
            <w:rPrChange w:id="464" w:author="Papachristou Vasiliki" w:date="2023-12-21T16:39:00Z"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rPrChange>
          </w:rPr>
          <w:t xml:space="preserve"> </w:t>
        </w:r>
        <w:r w:rsidRPr="00997A9C">
          <w:rPr>
            <w:rFonts w:asciiTheme="minorHAnsi" w:hAnsiTheme="minorHAnsi" w:cstheme="minorHAnsi"/>
            <w:sz w:val="22"/>
            <w:szCs w:val="22"/>
            <w:lang w:eastAsia="en-US"/>
          </w:rPr>
          <w:t>υπάρχει</w:t>
        </w:r>
        <w:r w:rsidRPr="00997A9C">
          <w:rPr>
            <w:rFonts w:asciiTheme="minorHAnsi" w:hAnsiTheme="minorHAnsi" w:cstheme="minorHAnsi"/>
            <w:sz w:val="22"/>
            <w:szCs w:val="22"/>
            <w:lang w:eastAsia="en-US"/>
            <w:rPrChange w:id="465" w:author="Papachristou Vasiliki" w:date="2023-12-21T16:39:00Z"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rPrChange>
          </w:rPr>
          <w:t xml:space="preserve"> </w:t>
        </w:r>
        <w:r w:rsidRPr="00997A9C">
          <w:rPr>
            <w:rFonts w:asciiTheme="minorHAnsi" w:hAnsiTheme="minorHAnsi" w:cstheme="minorHAnsi"/>
            <w:sz w:val="22"/>
            <w:szCs w:val="22"/>
            <w:lang w:eastAsia="en-US"/>
          </w:rPr>
          <w:t>μεταβολή</w:t>
        </w:r>
        <w:r w:rsidRPr="00997A9C">
          <w:rPr>
            <w:rFonts w:asciiTheme="minorHAnsi" w:hAnsiTheme="minorHAnsi" w:cstheme="minorHAnsi"/>
            <w:sz w:val="22"/>
            <w:szCs w:val="22"/>
            <w:lang w:eastAsia="en-US"/>
            <w:rPrChange w:id="466" w:author="Papachristou Vasiliki" w:date="2023-12-21T16:39:00Z"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rPrChange>
          </w:rPr>
          <w:t xml:space="preserve"> </w:t>
        </w:r>
        <w:r w:rsidRPr="00997A9C">
          <w:rPr>
            <w:rFonts w:asciiTheme="minorHAnsi" w:hAnsiTheme="minorHAnsi" w:cstheme="minorHAnsi"/>
            <w:sz w:val="22"/>
            <w:szCs w:val="22"/>
            <w:lang w:eastAsia="en-US"/>
          </w:rPr>
          <w:t>το</w:t>
        </w:r>
        <w:r w:rsidRPr="00997A9C">
          <w:rPr>
            <w:rFonts w:asciiTheme="minorHAnsi" w:hAnsiTheme="minorHAnsi" w:cstheme="minorHAnsi"/>
            <w:sz w:val="22"/>
            <w:szCs w:val="22"/>
            <w:lang w:eastAsia="en-US"/>
            <w:rPrChange w:id="467" w:author="Papachristou Vasiliki" w:date="2023-12-21T16:39:00Z"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rPrChange>
          </w:rPr>
          <w:t xml:space="preserve"> 2017 </w:t>
        </w:r>
        <w:r w:rsidRPr="00997A9C">
          <w:rPr>
            <w:rFonts w:asciiTheme="minorHAnsi" w:hAnsiTheme="minorHAnsi" w:cstheme="minorHAnsi"/>
            <w:sz w:val="22"/>
            <w:szCs w:val="22"/>
            <w:lang w:eastAsia="en-US"/>
          </w:rPr>
          <w:t>σε</w:t>
        </w:r>
        <w:r w:rsidRPr="00997A9C">
          <w:rPr>
            <w:rFonts w:asciiTheme="minorHAnsi" w:hAnsiTheme="minorHAnsi" w:cstheme="minorHAnsi"/>
            <w:sz w:val="22"/>
            <w:szCs w:val="22"/>
            <w:lang w:eastAsia="en-US"/>
            <w:rPrChange w:id="468" w:author="Papachristou Vasiliki" w:date="2023-12-21T16:39:00Z"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rPrChange>
          </w:rPr>
          <w:t xml:space="preserve"> </w:t>
        </w:r>
        <w:r w:rsidRPr="00997A9C">
          <w:rPr>
            <w:rFonts w:asciiTheme="minorHAnsi" w:hAnsiTheme="minorHAnsi" w:cstheme="minorHAnsi"/>
            <w:sz w:val="22"/>
            <w:szCs w:val="22"/>
            <w:lang w:eastAsia="en-US"/>
          </w:rPr>
          <w:t>σχέση</w:t>
        </w:r>
        <w:r w:rsidRPr="00997A9C">
          <w:rPr>
            <w:rFonts w:asciiTheme="minorHAnsi" w:hAnsiTheme="minorHAnsi" w:cstheme="minorHAnsi"/>
            <w:sz w:val="22"/>
            <w:szCs w:val="22"/>
            <w:lang w:eastAsia="en-US"/>
            <w:rPrChange w:id="469" w:author="Papachristou Vasiliki" w:date="2023-12-21T16:39:00Z"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rPrChange>
          </w:rPr>
          <w:t xml:space="preserve"> </w:t>
        </w:r>
        <w:r w:rsidRPr="00997A9C">
          <w:rPr>
            <w:rFonts w:asciiTheme="minorHAnsi" w:hAnsiTheme="minorHAnsi" w:cstheme="minorHAnsi"/>
            <w:sz w:val="22"/>
            <w:szCs w:val="22"/>
            <w:lang w:eastAsia="en-US"/>
          </w:rPr>
          <w:t>με</w:t>
        </w:r>
        <w:r w:rsidRPr="00997A9C">
          <w:rPr>
            <w:rFonts w:asciiTheme="minorHAnsi" w:hAnsiTheme="minorHAnsi" w:cstheme="minorHAnsi"/>
            <w:sz w:val="22"/>
            <w:szCs w:val="22"/>
            <w:lang w:eastAsia="en-US"/>
            <w:rPrChange w:id="470" w:author="Papachristou Vasiliki" w:date="2023-12-21T16:39:00Z"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rPrChange>
          </w:rPr>
          <w:t xml:space="preserve"> </w:t>
        </w:r>
        <w:r w:rsidRPr="00997A9C">
          <w:rPr>
            <w:rFonts w:asciiTheme="minorHAnsi" w:hAnsiTheme="minorHAnsi" w:cstheme="minorHAnsi"/>
            <w:sz w:val="22"/>
            <w:szCs w:val="22"/>
            <w:lang w:eastAsia="en-US"/>
          </w:rPr>
          <w:t>το</w:t>
        </w:r>
        <w:r w:rsidRPr="00997A9C">
          <w:rPr>
            <w:rFonts w:asciiTheme="minorHAnsi" w:hAnsiTheme="minorHAnsi" w:cstheme="minorHAnsi"/>
            <w:sz w:val="22"/>
            <w:szCs w:val="22"/>
            <w:lang w:eastAsia="en-US"/>
            <w:rPrChange w:id="471" w:author="Papachristou Vasiliki" w:date="2023-12-21T16:39:00Z"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rPrChange>
          </w:rPr>
          <w:t xml:space="preserve"> 2016)</w:t>
        </w:r>
      </w:ins>
    </w:p>
    <w:p w14:paraId="14C485EA" w14:textId="77777777" w:rsidR="00506FA8" w:rsidRPr="00506FA8" w:rsidRDefault="00506FA8" w:rsidP="00647012">
      <w:pPr>
        <w:tabs>
          <w:tab w:val="left" w:pos="2430"/>
        </w:tabs>
        <w:rPr>
          <w:ins w:id="472" w:author="Papachristou Vasiliki" w:date="2023-12-21T15:38:00Z"/>
          <w:rFonts w:asciiTheme="minorHAnsi" w:hAnsiTheme="minorHAnsi" w:cstheme="minorHAnsi"/>
          <w:sz w:val="22"/>
          <w:szCs w:val="22"/>
          <w:lang w:eastAsia="en-US"/>
          <w:rPrChange w:id="473" w:author="Papachristou Vasiliki" w:date="2023-12-21T15:42:00Z">
            <w:rPr>
              <w:ins w:id="474" w:author="Papachristou Vasiliki" w:date="2023-12-21T15:38:00Z"/>
              <w:rFonts w:asciiTheme="minorHAnsi" w:hAnsiTheme="minorHAnsi" w:cstheme="minorHAnsi"/>
              <w:sz w:val="22"/>
              <w:szCs w:val="22"/>
              <w:lang w:val="en-US" w:eastAsia="en-US"/>
            </w:rPr>
          </w:rPrChange>
        </w:rPr>
      </w:pPr>
    </w:p>
    <w:p w14:paraId="4C96B066" w14:textId="468CA278" w:rsidR="00506FA8" w:rsidRPr="004E6C76" w:rsidRDefault="00506FA8">
      <w:pPr>
        <w:tabs>
          <w:tab w:val="left" w:pos="2430"/>
        </w:tabs>
        <w:jc w:val="both"/>
        <w:rPr>
          <w:ins w:id="475" w:author="Papachristou Vasiliki" w:date="2023-12-21T15:40:00Z"/>
          <w:rFonts w:asciiTheme="minorHAnsi" w:hAnsiTheme="minorHAnsi" w:cstheme="minorHAnsi"/>
          <w:sz w:val="22"/>
          <w:szCs w:val="22"/>
          <w:lang w:val="en-US" w:eastAsia="en-US"/>
        </w:rPr>
        <w:pPrChange w:id="476" w:author="Papachristou Vasiliki" w:date="2023-12-21T16:39:00Z">
          <w:pPr>
            <w:tabs>
              <w:tab w:val="left" w:pos="2430"/>
            </w:tabs>
          </w:pPr>
        </w:pPrChange>
      </w:pPr>
      <w:ins w:id="477" w:author="Papachristou Vasiliki" w:date="2023-12-21T15:37:00Z">
        <w:r w:rsidRPr="00997A9C">
          <w:rPr>
            <w:rFonts w:asciiTheme="minorHAnsi" w:hAnsiTheme="minorHAnsi" w:cstheme="minorHAnsi"/>
            <w:sz w:val="22"/>
            <w:szCs w:val="22"/>
            <w:lang w:eastAsia="en-US"/>
            <w:rPrChange w:id="478" w:author="Papachristou Vasiliki" w:date="2023-12-21T16:39:00Z"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rPrChange>
          </w:rPr>
          <w:t xml:space="preserve"> </w:t>
        </w:r>
      </w:ins>
      <w:proofErr w:type="spellStart"/>
      <w:ins w:id="479" w:author="Papachristou Vasiliki" w:date="2023-12-21T15:38:00Z"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</w:rPr>
          <w:t>Chg</w:t>
        </w:r>
        <w:proofErr w:type="spellEnd"/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</w:rPr>
          <w:t xml:space="preserve"> Common Share </w:t>
        </w:r>
        <w:proofErr w:type="gramStart"/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</w:rPr>
          <w:t>Capital(</w:t>
        </w:r>
        <w:proofErr w:type="gramEnd"/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</w:rPr>
          <w:t>201</w:t>
        </w:r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  <w:rPrChange w:id="480" w:author="Papachristou Vasiliki" w:date="2023-12-21T16:39:00Z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rPrChange>
          </w:rPr>
          <w:t>8</w:t>
        </w:r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</w:rPr>
          <w:t>)= Common Share Capital</w:t>
        </w:r>
        <w:r w:rsidRPr="004E6C76">
          <w:rPr>
            <w:rFonts w:asciiTheme="minorHAnsi" w:hAnsiTheme="minorHAnsi" w:cstheme="minorHAnsi"/>
            <w:sz w:val="22"/>
            <w:szCs w:val="22"/>
            <w:lang w:val="en-US" w:eastAsia="en-US"/>
          </w:rPr>
          <w:t>(201</w:t>
        </w:r>
      </w:ins>
      <w:ins w:id="481" w:author="Papachristou Vasiliki" w:date="2023-12-21T15:39:00Z"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  <w:rPrChange w:id="482" w:author="Papachristou Vasiliki" w:date="2023-12-21T16:39:00Z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rPrChange>
          </w:rPr>
          <w:t>8</w:t>
        </w:r>
      </w:ins>
      <w:ins w:id="483" w:author="Papachristou Vasiliki" w:date="2023-12-21T15:38:00Z"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</w:rPr>
          <w:t xml:space="preserve">)- </w:t>
        </w:r>
        <w:r w:rsidRPr="004E6C76">
          <w:rPr>
            <w:rFonts w:asciiTheme="minorHAnsi" w:hAnsiTheme="minorHAnsi" w:cstheme="minorHAnsi"/>
            <w:sz w:val="22"/>
            <w:szCs w:val="22"/>
            <w:lang w:val="en-US" w:eastAsia="en-US"/>
          </w:rPr>
          <w:t>Common Share Capital(201</w:t>
        </w:r>
      </w:ins>
      <w:ins w:id="484" w:author="Papachristou Vasiliki" w:date="2023-12-21T15:39:00Z"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  <w:rPrChange w:id="485" w:author="Papachristou Vasiliki" w:date="2023-12-21T16:39:00Z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rPrChange>
          </w:rPr>
          <w:t>7</w:t>
        </w:r>
      </w:ins>
      <w:ins w:id="486" w:author="Papachristou Vasiliki" w:date="2023-12-21T15:38:00Z"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</w:rPr>
          <w:t>) = 1</w:t>
        </w:r>
      </w:ins>
      <w:ins w:id="487" w:author="Papachristou Vasiliki" w:date="2023-12-21T15:39:00Z"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  <w:rPrChange w:id="488" w:author="Papachristou Vasiliki" w:date="2023-12-21T16:39:00Z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rPrChange>
          </w:rPr>
          <w:t>5</w:t>
        </w:r>
      </w:ins>
      <w:ins w:id="489" w:author="Papachristou Vasiliki" w:date="2023-12-21T15:38:00Z"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</w:rPr>
          <w:t xml:space="preserve">0 </w:t>
        </w:r>
        <w:r w:rsidRPr="004E6C76">
          <w:rPr>
            <w:rFonts w:asciiTheme="minorHAnsi" w:hAnsiTheme="minorHAnsi" w:cstheme="minorHAnsi"/>
            <w:sz w:val="22"/>
            <w:szCs w:val="22"/>
            <w:lang w:val="en-US" w:eastAsia="en-US"/>
          </w:rPr>
          <w:t xml:space="preserve">– </w:t>
        </w:r>
      </w:ins>
      <w:ins w:id="490" w:author="Papachristou Vasiliki" w:date="2023-12-21T15:39:00Z"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  <w:rPrChange w:id="491" w:author="Papachristou Vasiliki" w:date="2023-12-21T16:39:00Z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rPrChange>
          </w:rPr>
          <w:t>100</w:t>
        </w:r>
      </w:ins>
      <w:ins w:id="492" w:author="Papachristou Vasiliki" w:date="2023-12-21T15:38:00Z"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</w:rPr>
          <w:t xml:space="preserve"> </w:t>
        </w:r>
        <w:r w:rsidRPr="004E6C76">
          <w:rPr>
            <w:rFonts w:asciiTheme="minorHAnsi" w:hAnsiTheme="minorHAnsi" w:cstheme="minorHAnsi"/>
            <w:sz w:val="22"/>
            <w:szCs w:val="22"/>
            <w:lang w:val="en-US" w:eastAsia="en-US"/>
          </w:rPr>
          <w:t>=</w:t>
        </w:r>
      </w:ins>
      <w:ins w:id="493" w:author="Papachristou Vasiliki" w:date="2023-12-21T15:39:00Z"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  <w:rPrChange w:id="494" w:author="Papachristou Vasiliki" w:date="2023-12-21T16:39:00Z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rPrChange>
          </w:rPr>
          <w:t>50</w:t>
        </w:r>
      </w:ins>
      <w:ins w:id="495" w:author="Papachristou Vasiliki" w:date="2023-12-21T15:38:00Z"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</w:rPr>
          <w:t xml:space="preserve"> </w:t>
        </w:r>
      </w:ins>
    </w:p>
    <w:p w14:paraId="5C5F6801" w14:textId="4EC37D5F" w:rsidR="00506FA8" w:rsidRPr="0083782A" w:rsidRDefault="00506FA8">
      <w:pPr>
        <w:tabs>
          <w:tab w:val="left" w:pos="2430"/>
        </w:tabs>
        <w:jc w:val="both"/>
        <w:rPr>
          <w:ins w:id="496" w:author="Papachristou Vasiliki" w:date="2023-12-21T15:42:00Z"/>
          <w:rFonts w:asciiTheme="minorHAnsi" w:hAnsiTheme="minorHAnsi" w:cstheme="minorHAnsi"/>
          <w:sz w:val="22"/>
          <w:szCs w:val="22"/>
          <w:lang w:val="en-US" w:eastAsia="en-US"/>
          <w:rPrChange w:id="497" w:author="Tertigka Vasiliki" w:date="2024-01-04T11:03:00Z">
            <w:rPr>
              <w:ins w:id="498" w:author="Papachristou Vasiliki" w:date="2023-12-21T15:42:00Z"/>
              <w:rFonts w:asciiTheme="minorHAnsi" w:hAnsiTheme="minorHAnsi" w:cstheme="minorHAnsi"/>
              <w:sz w:val="22"/>
              <w:szCs w:val="22"/>
              <w:lang w:eastAsia="en-US"/>
            </w:rPr>
          </w:rPrChange>
        </w:rPr>
        <w:pPrChange w:id="499" w:author="Papachristou Vasiliki" w:date="2023-12-21T16:39:00Z">
          <w:pPr>
            <w:tabs>
              <w:tab w:val="left" w:pos="2430"/>
            </w:tabs>
          </w:pPr>
        </w:pPrChange>
      </w:pPr>
      <w:proofErr w:type="spellStart"/>
      <w:ins w:id="500" w:author="Papachristou Vasiliki" w:date="2023-12-21T15:42:00Z"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</w:rPr>
          <w:t>Chg</w:t>
        </w:r>
        <w:proofErr w:type="spellEnd"/>
        <w:r w:rsidRPr="0083782A">
          <w:rPr>
            <w:rFonts w:asciiTheme="minorHAnsi" w:hAnsiTheme="minorHAnsi" w:cstheme="minorHAnsi"/>
            <w:sz w:val="22"/>
            <w:szCs w:val="22"/>
            <w:lang w:val="en-US" w:eastAsia="en-US"/>
            <w:rPrChange w:id="501" w:author="Tertigka Vasiliki" w:date="2024-01-04T11:03:00Z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rPrChange>
          </w:rPr>
          <w:t xml:space="preserve"> </w:t>
        </w:r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</w:rPr>
          <w:t>Share</w:t>
        </w:r>
        <w:r w:rsidRPr="0083782A">
          <w:rPr>
            <w:rFonts w:asciiTheme="minorHAnsi" w:hAnsiTheme="minorHAnsi" w:cstheme="minorHAnsi"/>
            <w:sz w:val="22"/>
            <w:szCs w:val="22"/>
            <w:lang w:val="en-US" w:eastAsia="en-US"/>
            <w:rPrChange w:id="502" w:author="Tertigka Vasiliki" w:date="2024-01-04T11:03:00Z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rPrChange>
          </w:rPr>
          <w:t xml:space="preserve"> </w:t>
        </w:r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</w:rPr>
          <w:t>Premium</w:t>
        </w:r>
        <w:r w:rsidRPr="0083782A">
          <w:rPr>
            <w:rFonts w:asciiTheme="minorHAnsi" w:hAnsiTheme="minorHAnsi" w:cstheme="minorHAnsi"/>
            <w:sz w:val="22"/>
            <w:szCs w:val="22"/>
            <w:lang w:val="en-US" w:eastAsia="en-US"/>
            <w:rPrChange w:id="503" w:author="Tertigka Vasiliki" w:date="2024-01-04T11:03:00Z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rPrChange>
          </w:rPr>
          <w:t xml:space="preserve"> (2018) =</w:t>
        </w:r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</w:rPr>
          <w:t>Share</w:t>
        </w:r>
        <w:r w:rsidRPr="0083782A">
          <w:rPr>
            <w:rFonts w:asciiTheme="minorHAnsi" w:hAnsiTheme="minorHAnsi" w:cstheme="minorHAnsi"/>
            <w:sz w:val="22"/>
            <w:szCs w:val="22"/>
            <w:lang w:val="en-US" w:eastAsia="en-US"/>
            <w:rPrChange w:id="504" w:author="Tertigka Vasiliki" w:date="2024-01-04T11:03:00Z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rPrChange>
          </w:rPr>
          <w:t xml:space="preserve"> </w:t>
        </w:r>
        <w:proofErr w:type="gramStart"/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</w:rPr>
          <w:t>Premium</w:t>
        </w:r>
        <w:r w:rsidRPr="0083782A">
          <w:rPr>
            <w:rFonts w:asciiTheme="minorHAnsi" w:hAnsiTheme="minorHAnsi" w:cstheme="minorHAnsi"/>
            <w:sz w:val="22"/>
            <w:szCs w:val="22"/>
            <w:lang w:val="en-US" w:eastAsia="en-US"/>
            <w:rPrChange w:id="505" w:author="Tertigka Vasiliki" w:date="2024-01-04T11:03:00Z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rPrChange>
          </w:rPr>
          <w:t>(</w:t>
        </w:r>
        <w:proofErr w:type="gramEnd"/>
        <w:r w:rsidRPr="0083782A">
          <w:rPr>
            <w:rFonts w:asciiTheme="minorHAnsi" w:hAnsiTheme="minorHAnsi" w:cstheme="minorHAnsi"/>
            <w:sz w:val="22"/>
            <w:szCs w:val="22"/>
            <w:lang w:val="en-US" w:eastAsia="en-US"/>
            <w:rPrChange w:id="506" w:author="Tertigka Vasiliki" w:date="2024-01-04T11:03:00Z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rPrChange>
          </w:rPr>
          <w:t xml:space="preserve">2018) - </w:t>
        </w:r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</w:rPr>
          <w:t>Share</w:t>
        </w:r>
        <w:r w:rsidRPr="0083782A">
          <w:rPr>
            <w:rFonts w:asciiTheme="minorHAnsi" w:hAnsiTheme="minorHAnsi" w:cstheme="minorHAnsi"/>
            <w:sz w:val="22"/>
            <w:szCs w:val="22"/>
            <w:lang w:val="en-US" w:eastAsia="en-US"/>
            <w:rPrChange w:id="507" w:author="Tertigka Vasiliki" w:date="2024-01-04T11:03:00Z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rPrChange>
          </w:rPr>
          <w:t xml:space="preserve"> </w:t>
        </w:r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</w:rPr>
          <w:t>Premium</w:t>
        </w:r>
        <w:r w:rsidRPr="0083782A">
          <w:rPr>
            <w:rFonts w:asciiTheme="minorHAnsi" w:hAnsiTheme="minorHAnsi" w:cstheme="minorHAnsi"/>
            <w:sz w:val="22"/>
            <w:szCs w:val="22"/>
            <w:lang w:val="en-US" w:eastAsia="en-US"/>
            <w:rPrChange w:id="508" w:author="Tertigka Vasiliki" w:date="2024-01-04T11:03:00Z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rPrChange>
          </w:rPr>
          <w:t xml:space="preserve">(2017) = </w:t>
        </w:r>
      </w:ins>
      <w:ins w:id="509" w:author="Papachristou Vasiliki" w:date="2023-12-21T15:43:00Z">
        <w:r w:rsidRPr="0083782A">
          <w:rPr>
            <w:rFonts w:asciiTheme="minorHAnsi" w:hAnsiTheme="minorHAnsi" w:cstheme="minorHAnsi"/>
            <w:sz w:val="22"/>
            <w:szCs w:val="22"/>
            <w:lang w:val="en-US" w:eastAsia="en-US"/>
            <w:rPrChange w:id="510" w:author="Tertigka Vasiliki" w:date="2024-01-04T11:03:00Z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rPrChange>
          </w:rPr>
          <w:t>40</w:t>
        </w:r>
      </w:ins>
      <w:ins w:id="511" w:author="Papachristou Vasiliki" w:date="2023-12-21T15:42:00Z">
        <w:r w:rsidRPr="0083782A">
          <w:rPr>
            <w:rFonts w:asciiTheme="minorHAnsi" w:hAnsiTheme="minorHAnsi" w:cstheme="minorHAnsi"/>
            <w:sz w:val="22"/>
            <w:szCs w:val="22"/>
            <w:lang w:val="en-US" w:eastAsia="en-US"/>
            <w:rPrChange w:id="512" w:author="Tertigka Vasiliki" w:date="2024-01-04T11:03:00Z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rPrChange>
          </w:rPr>
          <w:t xml:space="preserve">- </w:t>
        </w:r>
      </w:ins>
      <w:ins w:id="513" w:author="Papachristou Vasiliki" w:date="2023-12-21T15:43:00Z">
        <w:r w:rsidRPr="0083782A">
          <w:rPr>
            <w:rFonts w:asciiTheme="minorHAnsi" w:hAnsiTheme="minorHAnsi" w:cstheme="minorHAnsi"/>
            <w:sz w:val="22"/>
            <w:szCs w:val="22"/>
            <w:lang w:val="en-US" w:eastAsia="en-US"/>
            <w:rPrChange w:id="514" w:author="Tertigka Vasiliki" w:date="2024-01-04T11:03:00Z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rPrChange>
          </w:rPr>
          <w:t>50</w:t>
        </w:r>
      </w:ins>
      <w:ins w:id="515" w:author="Papachristou Vasiliki" w:date="2023-12-21T15:42:00Z">
        <w:r w:rsidRPr="0083782A">
          <w:rPr>
            <w:rFonts w:asciiTheme="minorHAnsi" w:hAnsiTheme="minorHAnsi" w:cstheme="minorHAnsi"/>
            <w:sz w:val="22"/>
            <w:szCs w:val="22"/>
            <w:lang w:val="en-US" w:eastAsia="en-US"/>
            <w:rPrChange w:id="516" w:author="Tertigka Vasiliki" w:date="2024-01-04T11:03:00Z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rPrChange>
          </w:rPr>
          <w:t xml:space="preserve"> =</w:t>
        </w:r>
      </w:ins>
      <w:ins w:id="517" w:author="Papachristou Vasiliki" w:date="2023-12-21T15:43:00Z">
        <w:r w:rsidRPr="0083782A">
          <w:rPr>
            <w:rFonts w:asciiTheme="minorHAnsi" w:hAnsiTheme="minorHAnsi" w:cstheme="minorHAnsi"/>
            <w:sz w:val="22"/>
            <w:szCs w:val="22"/>
            <w:lang w:val="en-US" w:eastAsia="en-US"/>
            <w:rPrChange w:id="518" w:author="Tertigka Vasiliki" w:date="2024-01-04T11:03:00Z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rPrChange>
          </w:rPr>
          <w:t>-1</w:t>
        </w:r>
      </w:ins>
      <w:ins w:id="519" w:author="Papachristou Vasiliki" w:date="2023-12-21T15:42:00Z">
        <w:r w:rsidRPr="0083782A">
          <w:rPr>
            <w:rFonts w:asciiTheme="minorHAnsi" w:hAnsiTheme="minorHAnsi" w:cstheme="minorHAnsi"/>
            <w:sz w:val="22"/>
            <w:szCs w:val="22"/>
            <w:lang w:val="en-US" w:eastAsia="en-US"/>
            <w:rPrChange w:id="520" w:author="Tertigka Vasiliki" w:date="2024-01-04T11:03:00Z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rPrChange>
          </w:rPr>
          <w:t xml:space="preserve">0 </w:t>
        </w:r>
      </w:ins>
    </w:p>
    <w:p w14:paraId="3A147A05" w14:textId="5325DB9C" w:rsidR="00506FA8" w:rsidRPr="0083782A" w:rsidRDefault="00506FA8">
      <w:pPr>
        <w:tabs>
          <w:tab w:val="left" w:pos="2430"/>
        </w:tabs>
        <w:jc w:val="both"/>
        <w:rPr>
          <w:ins w:id="521" w:author="Papachristou Vasiliki" w:date="2023-12-21T15:42:00Z"/>
          <w:rFonts w:asciiTheme="minorHAnsi" w:hAnsiTheme="minorHAnsi" w:cstheme="minorHAnsi"/>
          <w:sz w:val="22"/>
          <w:szCs w:val="22"/>
          <w:lang w:val="en-US" w:eastAsia="en-US"/>
          <w:rPrChange w:id="522" w:author="Tertigka Vasiliki" w:date="2024-01-04T11:03:00Z">
            <w:rPr>
              <w:ins w:id="523" w:author="Papachristou Vasiliki" w:date="2023-12-21T15:42:00Z"/>
              <w:rFonts w:asciiTheme="minorHAnsi" w:hAnsiTheme="minorHAnsi" w:cstheme="minorHAnsi"/>
              <w:sz w:val="22"/>
              <w:szCs w:val="22"/>
              <w:lang w:eastAsia="en-US"/>
            </w:rPr>
          </w:rPrChange>
        </w:rPr>
        <w:pPrChange w:id="524" w:author="Papachristou Vasiliki" w:date="2023-12-21T16:39:00Z">
          <w:pPr>
            <w:tabs>
              <w:tab w:val="left" w:pos="2430"/>
            </w:tabs>
          </w:pPr>
        </w:pPrChange>
      </w:pPr>
    </w:p>
    <w:p w14:paraId="6E66C311" w14:textId="77777777" w:rsidR="00506FA8" w:rsidRPr="0083782A" w:rsidRDefault="00506FA8">
      <w:pPr>
        <w:tabs>
          <w:tab w:val="left" w:pos="2430"/>
        </w:tabs>
        <w:jc w:val="both"/>
        <w:rPr>
          <w:ins w:id="525" w:author="Papachristou Vasiliki" w:date="2023-12-21T15:39:00Z"/>
          <w:rFonts w:asciiTheme="minorHAnsi" w:hAnsiTheme="minorHAnsi" w:cstheme="minorHAnsi"/>
          <w:sz w:val="22"/>
          <w:szCs w:val="22"/>
          <w:lang w:val="en-US" w:eastAsia="en-US"/>
        </w:rPr>
        <w:pPrChange w:id="526" w:author="Papachristou Vasiliki" w:date="2023-12-21T16:39:00Z">
          <w:pPr>
            <w:tabs>
              <w:tab w:val="left" w:pos="2430"/>
            </w:tabs>
          </w:pPr>
        </w:pPrChange>
      </w:pPr>
    </w:p>
    <w:p w14:paraId="668C8584" w14:textId="2C208719" w:rsidR="00506FA8" w:rsidRPr="00997A9C" w:rsidRDefault="00506FA8">
      <w:pPr>
        <w:tabs>
          <w:tab w:val="left" w:pos="2430"/>
        </w:tabs>
        <w:jc w:val="both"/>
        <w:rPr>
          <w:ins w:id="527" w:author="Papachristou Vasiliki" w:date="2023-12-21T15:39:00Z"/>
          <w:rFonts w:asciiTheme="minorHAnsi" w:hAnsiTheme="minorHAnsi" w:cstheme="minorHAnsi"/>
          <w:sz w:val="22"/>
          <w:szCs w:val="22"/>
          <w:lang w:val="en-US" w:eastAsia="en-US"/>
        </w:rPr>
        <w:pPrChange w:id="528" w:author="Papachristou Vasiliki" w:date="2023-12-21T16:39:00Z">
          <w:pPr>
            <w:tabs>
              <w:tab w:val="left" w:pos="2430"/>
            </w:tabs>
          </w:pPr>
        </w:pPrChange>
      </w:pPr>
      <w:proofErr w:type="spellStart"/>
      <w:ins w:id="529" w:author="Papachristou Vasiliki" w:date="2023-12-21T15:39:00Z"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</w:rPr>
          <w:t>Chg</w:t>
        </w:r>
        <w:proofErr w:type="spellEnd"/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</w:rPr>
          <w:t xml:space="preserve"> Common Share </w:t>
        </w:r>
        <w:proofErr w:type="gramStart"/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</w:rPr>
          <w:t>Capital(</w:t>
        </w:r>
        <w:proofErr w:type="gramEnd"/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</w:rPr>
          <w:t>201</w:t>
        </w:r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  <w:rPrChange w:id="530" w:author="Papachristou Vasiliki" w:date="2023-12-21T16:39:00Z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rPrChange>
          </w:rPr>
          <w:t>9</w:t>
        </w:r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</w:rPr>
          <w:t>)= Common Share Capital</w:t>
        </w:r>
        <w:r w:rsidRPr="004E6C76">
          <w:rPr>
            <w:rFonts w:asciiTheme="minorHAnsi" w:hAnsiTheme="minorHAnsi" w:cstheme="minorHAnsi"/>
            <w:sz w:val="22"/>
            <w:szCs w:val="22"/>
            <w:lang w:val="en-US" w:eastAsia="en-US"/>
          </w:rPr>
          <w:t>(201</w:t>
        </w:r>
      </w:ins>
      <w:ins w:id="531" w:author="Papachristou Vasiliki" w:date="2023-12-21T15:40:00Z"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  <w:rPrChange w:id="532" w:author="Papachristou Vasiliki" w:date="2023-12-21T16:39:00Z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rPrChange>
          </w:rPr>
          <w:t>9</w:t>
        </w:r>
      </w:ins>
      <w:ins w:id="533" w:author="Papachristou Vasiliki" w:date="2023-12-21T15:39:00Z"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</w:rPr>
          <w:t xml:space="preserve">)- </w:t>
        </w:r>
        <w:r w:rsidRPr="004E6C76">
          <w:rPr>
            <w:rFonts w:asciiTheme="minorHAnsi" w:hAnsiTheme="minorHAnsi" w:cstheme="minorHAnsi"/>
            <w:sz w:val="22"/>
            <w:szCs w:val="22"/>
            <w:lang w:val="en-US" w:eastAsia="en-US"/>
          </w:rPr>
          <w:t>Common Share Capital(201</w:t>
        </w:r>
      </w:ins>
      <w:ins w:id="534" w:author="Papachristou Vasiliki" w:date="2023-12-21T15:40:00Z"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  <w:rPrChange w:id="535" w:author="Papachristou Vasiliki" w:date="2023-12-21T16:39:00Z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rPrChange>
          </w:rPr>
          <w:t>8</w:t>
        </w:r>
      </w:ins>
      <w:ins w:id="536" w:author="Papachristou Vasiliki" w:date="2023-12-21T15:39:00Z"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</w:rPr>
          <w:t>) = 1</w:t>
        </w:r>
      </w:ins>
      <w:ins w:id="537" w:author="Papachristou Vasiliki" w:date="2023-12-21T15:40:00Z"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  <w:rPrChange w:id="538" w:author="Papachristou Vasiliki" w:date="2023-12-21T16:39:00Z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rPrChange>
          </w:rPr>
          <w:t>8</w:t>
        </w:r>
      </w:ins>
      <w:ins w:id="539" w:author="Papachristou Vasiliki" w:date="2023-12-21T15:39:00Z"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</w:rPr>
          <w:t xml:space="preserve">0 </w:t>
        </w:r>
        <w:r w:rsidRPr="004E6C76">
          <w:rPr>
            <w:rFonts w:asciiTheme="minorHAnsi" w:hAnsiTheme="minorHAnsi" w:cstheme="minorHAnsi"/>
            <w:sz w:val="22"/>
            <w:szCs w:val="22"/>
            <w:lang w:val="en-US" w:eastAsia="en-US"/>
          </w:rPr>
          <w:t xml:space="preserve">– </w:t>
        </w:r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</w:rPr>
          <w:t>1</w:t>
        </w:r>
      </w:ins>
      <w:ins w:id="540" w:author="Papachristou Vasiliki" w:date="2023-12-21T15:40:00Z"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  <w:rPrChange w:id="541" w:author="Papachristou Vasiliki" w:date="2023-12-21T16:39:00Z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rPrChange>
          </w:rPr>
          <w:t>5</w:t>
        </w:r>
      </w:ins>
      <w:ins w:id="542" w:author="Papachristou Vasiliki" w:date="2023-12-21T15:39:00Z"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</w:rPr>
          <w:t xml:space="preserve">0 </w:t>
        </w:r>
        <w:r w:rsidRPr="004E6C76">
          <w:rPr>
            <w:rFonts w:asciiTheme="minorHAnsi" w:hAnsiTheme="minorHAnsi" w:cstheme="minorHAnsi"/>
            <w:sz w:val="22"/>
            <w:szCs w:val="22"/>
            <w:lang w:val="en-US" w:eastAsia="en-US"/>
          </w:rPr>
          <w:t>=</w:t>
        </w:r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</w:rPr>
          <w:t xml:space="preserve">50 </w:t>
        </w:r>
      </w:ins>
    </w:p>
    <w:p w14:paraId="6A1A8D6A" w14:textId="5E923D25" w:rsidR="00506FA8" w:rsidRPr="00997A9C" w:rsidRDefault="00506FA8">
      <w:pPr>
        <w:tabs>
          <w:tab w:val="left" w:pos="2430"/>
        </w:tabs>
        <w:jc w:val="both"/>
        <w:rPr>
          <w:ins w:id="543" w:author="Papachristou Vasiliki" w:date="2023-12-21T15:43:00Z"/>
          <w:rFonts w:asciiTheme="minorHAnsi" w:hAnsiTheme="minorHAnsi" w:cstheme="minorHAnsi"/>
          <w:sz w:val="22"/>
          <w:szCs w:val="22"/>
          <w:lang w:val="en-US" w:eastAsia="en-US"/>
          <w:rPrChange w:id="544" w:author="Papachristou Vasiliki" w:date="2023-12-21T16:39:00Z">
            <w:rPr>
              <w:ins w:id="545" w:author="Papachristou Vasiliki" w:date="2023-12-21T15:43:00Z"/>
              <w:rFonts w:asciiTheme="minorHAnsi" w:hAnsiTheme="minorHAnsi" w:cstheme="minorHAnsi"/>
              <w:sz w:val="22"/>
              <w:szCs w:val="22"/>
              <w:lang w:eastAsia="en-US"/>
            </w:rPr>
          </w:rPrChange>
        </w:rPr>
        <w:pPrChange w:id="546" w:author="Papachristou Vasiliki" w:date="2023-12-21T16:39:00Z">
          <w:pPr>
            <w:tabs>
              <w:tab w:val="left" w:pos="2430"/>
            </w:tabs>
          </w:pPr>
        </w:pPrChange>
      </w:pPr>
      <w:proofErr w:type="spellStart"/>
      <w:ins w:id="547" w:author="Papachristou Vasiliki" w:date="2023-12-21T15:43:00Z"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</w:rPr>
          <w:t>Chg</w:t>
        </w:r>
        <w:proofErr w:type="spellEnd"/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  <w:rPrChange w:id="548" w:author="Papachristou Vasiliki" w:date="2023-12-21T16:39:00Z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rPrChange>
          </w:rPr>
          <w:t xml:space="preserve"> </w:t>
        </w:r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</w:rPr>
          <w:t>Share</w:t>
        </w:r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  <w:rPrChange w:id="549" w:author="Papachristou Vasiliki" w:date="2023-12-21T16:39:00Z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rPrChange>
          </w:rPr>
          <w:t xml:space="preserve"> </w:t>
        </w:r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</w:rPr>
          <w:t>Premium</w:t>
        </w:r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  <w:rPrChange w:id="550" w:author="Papachristou Vasiliki" w:date="2023-12-21T16:39:00Z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rPrChange>
          </w:rPr>
          <w:t xml:space="preserve"> (2019) =</w:t>
        </w:r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</w:rPr>
          <w:t>Share</w:t>
        </w:r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  <w:rPrChange w:id="551" w:author="Papachristou Vasiliki" w:date="2023-12-21T16:39:00Z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rPrChange>
          </w:rPr>
          <w:t xml:space="preserve"> </w:t>
        </w:r>
        <w:proofErr w:type="gramStart"/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</w:rPr>
          <w:t>Premium</w:t>
        </w:r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  <w:rPrChange w:id="552" w:author="Papachristou Vasiliki" w:date="2023-12-21T16:39:00Z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rPrChange>
          </w:rPr>
          <w:t>(</w:t>
        </w:r>
        <w:proofErr w:type="gramEnd"/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  <w:rPrChange w:id="553" w:author="Papachristou Vasiliki" w:date="2023-12-21T16:39:00Z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rPrChange>
          </w:rPr>
          <w:t xml:space="preserve">2019) - </w:t>
        </w:r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</w:rPr>
          <w:t>Share</w:t>
        </w:r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  <w:rPrChange w:id="554" w:author="Papachristou Vasiliki" w:date="2023-12-21T16:39:00Z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rPrChange>
          </w:rPr>
          <w:t xml:space="preserve"> </w:t>
        </w:r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</w:rPr>
          <w:t>Premium</w:t>
        </w:r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  <w:rPrChange w:id="555" w:author="Papachristou Vasiliki" w:date="2023-12-21T16:39:00Z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rPrChange>
          </w:rPr>
          <w:t>(201</w:t>
        </w:r>
      </w:ins>
      <w:ins w:id="556" w:author="Papachristou Vasiliki" w:date="2023-12-21T15:44:00Z"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  <w:rPrChange w:id="557" w:author="Papachristou Vasiliki" w:date="2023-12-21T16:39:00Z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rPrChange>
          </w:rPr>
          <w:t>8</w:t>
        </w:r>
      </w:ins>
      <w:ins w:id="558" w:author="Papachristou Vasiliki" w:date="2023-12-21T15:43:00Z"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  <w:rPrChange w:id="559" w:author="Papachristou Vasiliki" w:date="2023-12-21T16:39:00Z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rPrChange>
          </w:rPr>
          <w:t xml:space="preserve">) = </w:t>
        </w:r>
      </w:ins>
      <w:ins w:id="560" w:author="Papachristou Vasiliki" w:date="2023-12-21T15:44:00Z"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  <w:rPrChange w:id="561" w:author="Papachristou Vasiliki" w:date="2023-12-21T16:39:00Z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rPrChange>
          </w:rPr>
          <w:t>100</w:t>
        </w:r>
      </w:ins>
      <w:ins w:id="562" w:author="Papachristou Vasiliki" w:date="2023-12-21T15:43:00Z"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  <w:rPrChange w:id="563" w:author="Papachristou Vasiliki" w:date="2023-12-21T16:39:00Z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rPrChange>
          </w:rPr>
          <w:t xml:space="preserve">- </w:t>
        </w:r>
      </w:ins>
      <w:ins w:id="564" w:author="Papachristou Vasiliki" w:date="2023-12-21T15:44:00Z"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  <w:rPrChange w:id="565" w:author="Papachristou Vasiliki" w:date="2023-12-21T16:39:00Z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rPrChange>
          </w:rPr>
          <w:t>4</w:t>
        </w:r>
      </w:ins>
      <w:ins w:id="566" w:author="Papachristou Vasiliki" w:date="2023-12-21T15:43:00Z"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  <w:rPrChange w:id="567" w:author="Papachristou Vasiliki" w:date="2023-12-21T16:39:00Z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rPrChange>
          </w:rPr>
          <w:t xml:space="preserve">0 </w:t>
        </w:r>
      </w:ins>
      <w:ins w:id="568" w:author="Papachristou Vasiliki" w:date="2023-12-21T15:44:00Z"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  <w:rPrChange w:id="569" w:author="Papachristou Vasiliki" w:date="2023-12-21T16:39:00Z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rPrChange>
          </w:rPr>
          <w:t>60</w:t>
        </w:r>
      </w:ins>
      <w:ins w:id="570" w:author="Papachristou Vasiliki" w:date="2023-12-21T15:43:00Z"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  <w:rPrChange w:id="571" w:author="Papachristou Vasiliki" w:date="2023-12-21T16:39:00Z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rPrChange>
          </w:rPr>
          <w:t xml:space="preserve"> </w:t>
        </w:r>
      </w:ins>
    </w:p>
    <w:p w14:paraId="319661D8" w14:textId="5EB35F0B" w:rsidR="00506FA8" w:rsidRPr="00997A9C" w:rsidRDefault="00506FA8">
      <w:pPr>
        <w:tabs>
          <w:tab w:val="left" w:pos="2430"/>
        </w:tabs>
        <w:jc w:val="both"/>
        <w:rPr>
          <w:ins w:id="572" w:author="Papachristou Vasiliki" w:date="2023-12-21T15:39:00Z"/>
          <w:rFonts w:asciiTheme="minorHAnsi" w:hAnsiTheme="minorHAnsi" w:cstheme="minorHAnsi"/>
          <w:sz w:val="22"/>
          <w:szCs w:val="22"/>
          <w:lang w:val="en-US" w:eastAsia="en-US"/>
        </w:rPr>
        <w:pPrChange w:id="573" w:author="Papachristou Vasiliki" w:date="2023-12-21T16:39:00Z">
          <w:pPr>
            <w:tabs>
              <w:tab w:val="left" w:pos="2430"/>
            </w:tabs>
          </w:pPr>
        </w:pPrChange>
      </w:pPr>
    </w:p>
    <w:p w14:paraId="22522288" w14:textId="7666002D" w:rsidR="00506FA8" w:rsidRPr="00997A9C" w:rsidRDefault="000F1D92">
      <w:pPr>
        <w:tabs>
          <w:tab w:val="left" w:pos="2430"/>
        </w:tabs>
        <w:jc w:val="both"/>
        <w:rPr>
          <w:ins w:id="574" w:author="Papachristou Vasiliki" w:date="2023-12-21T15:48:00Z"/>
          <w:rFonts w:asciiTheme="minorHAnsi" w:hAnsiTheme="minorHAnsi" w:cstheme="minorHAnsi"/>
          <w:sz w:val="22"/>
          <w:szCs w:val="22"/>
        </w:rPr>
        <w:pPrChange w:id="575" w:author="Papachristou Vasiliki" w:date="2023-12-21T16:39:00Z">
          <w:pPr>
            <w:tabs>
              <w:tab w:val="left" w:pos="2430"/>
            </w:tabs>
          </w:pPr>
        </w:pPrChange>
      </w:pPr>
      <w:ins w:id="576" w:author="Papachristou Vasiliki" w:date="2023-12-21T15:48:00Z">
        <w:r w:rsidRPr="004E6C76">
          <w:rPr>
            <w:rFonts w:asciiTheme="minorHAnsi" w:hAnsiTheme="minorHAnsi" w:cstheme="minorHAnsi"/>
            <w:sz w:val="22"/>
            <w:szCs w:val="22"/>
          </w:rPr>
          <w:t xml:space="preserve">Κριτήρια Εξαγωγής Διαβαθμίσεων </w:t>
        </w:r>
      </w:ins>
    </w:p>
    <w:p w14:paraId="37FD40E1" w14:textId="2FD07499" w:rsidR="000F1D92" w:rsidRDefault="005074F1">
      <w:pPr>
        <w:pStyle w:val="pf0"/>
        <w:rPr>
          <w:ins w:id="577" w:author="Papachristou Vasiliki" w:date="2024-01-04T14:12:00Z"/>
          <w:rFonts w:asciiTheme="minorHAnsi" w:hAnsiTheme="minorHAnsi" w:cstheme="minorHAnsi"/>
          <w:sz w:val="22"/>
          <w:szCs w:val="22"/>
        </w:rPr>
        <w:pPrChange w:id="578" w:author="Papachristou Vasiliki" w:date="2024-01-04T14:12:00Z">
          <w:pPr>
            <w:jc w:val="both"/>
          </w:pPr>
        </w:pPrChange>
      </w:pPr>
      <w:ins w:id="579" w:author="Papachristou Vasiliki" w:date="2024-01-04T14:12:00Z">
        <w:r>
          <w:rPr>
            <w:rStyle w:val="cf01"/>
          </w:rPr>
          <w:t xml:space="preserve">Κριτήριο εξαγωγής της διαβάθμισης είναι στην ημερομηνία αναφοράς να σταλεί η πιο πρόσφατη επικυρωμένη διαβάθμιση με μοντέλο είτε </w:t>
        </w:r>
        <w:r>
          <w:rPr>
            <w:rStyle w:val="cf11"/>
          </w:rPr>
          <w:t xml:space="preserve">Large Corporate </w:t>
        </w:r>
        <w:r>
          <w:rPr>
            <w:rStyle w:val="cf01"/>
          </w:rPr>
          <w:t>είτε Γ κατηγορίας 2012.</w:t>
        </w:r>
        <w:r w:rsidDel="005074F1">
          <w:rPr>
            <w:rStyle w:val="CommentReference"/>
          </w:rPr>
          <w:t xml:space="preserve"> </w:t>
        </w:r>
      </w:ins>
      <w:commentRangeStart w:id="580"/>
      <w:commentRangeStart w:id="581"/>
      <w:commentRangeEnd w:id="580"/>
      <w:del w:id="582" w:author="Papachristou Vasiliki" w:date="2024-01-04T14:12:00Z">
        <w:r w:rsidR="00AD0F9D" w:rsidDel="005074F1">
          <w:rPr>
            <w:rStyle w:val="CommentReference"/>
          </w:rPr>
          <w:commentReference w:id="580"/>
        </w:r>
      </w:del>
      <w:commentRangeEnd w:id="581"/>
      <w:r w:rsidR="00EA38D8">
        <w:rPr>
          <w:rStyle w:val="CommentReference"/>
        </w:rPr>
        <w:commentReference w:id="581"/>
      </w:r>
    </w:p>
    <w:p w14:paraId="4948252A" w14:textId="77777777" w:rsidR="005074F1" w:rsidRPr="00997A9C" w:rsidRDefault="005074F1">
      <w:pPr>
        <w:jc w:val="both"/>
        <w:rPr>
          <w:ins w:id="583" w:author="Papachristou Vasiliki" w:date="2023-12-21T16:34:00Z"/>
          <w:rFonts w:asciiTheme="minorHAnsi" w:hAnsiTheme="minorHAnsi" w:cstheme="minorHAnsi"/>
          <w:sz w:val="22"/>
          <w:szCs w:val="22"/>
          <w:rPrChange w:id="584" w:author="Papachristou Vasiliki" w:date="2023-12-21T16:39:00Z">
            <w:rPr>
              <w:ins w:id="585" w:author="Papachristou Vasiliki" w:date="2023-12-21T16:34:00Z"/>
              <w:rFonts w:ascii="Arial" w:hAnsi="Arial" w:cs="Arial"/>
              <w:sz w:val="20"/>
              <w:szCs w:val="20"/>
            </w:rPr>
          </w:rPrChange>
        </w:rPr>
        <w:pPrChange w:id="586" w:author="Papachristou Vasiliki" w:date="2023-12-21T16:39:00Z">
          <w:pPr/>
        </w:pPrChange>
      </w:pPr>
    </w:p>
    <w:p w14:paraId="6EF3FE5D" w14:textId="77777777" w:rsidR="009929D3" w:rsidRDefault="009929D3" w:rsidP="00816327">
      <w:pPr>
        <w:rPr>
          <w:ins w:id="587" w:author="Papachristou Vasiliki" w:date="2023-12-21T16:19:00Z"/>
          <w:rFonts w:ascii="Arial" w:hAnsi="Arial" w:cs="Arial"/>
          <w:sz w:val="20"/>
          <w:szCs w:val="20"/>
        </w:rPr>
      </w:pPr>
    </w:p>
    <w:p w14:paraId="439DC15B" w14:textId="77777777" w:rsidR="009929D3" w:rsidRDefault="009929D3" w:rsidP="00816327">
      <w:pPr>
        <w:rPr>
          <w:ins w:id="588" w:author="Papachristou Vasiliki" w:date="2023-12-21T16:13:00Z"/>
          <w:rFonts w:ascii="Arial" w:hAnsi="Arial" w:cs="Arial"/>
          <w:sz w:val="20"/>
          <w:szCs w:val="20"/>
        </w:rPr>
      </w:pPr>
    </w:p>
    <w:p w14:paraId="2281CA08" w14:textId="77777777" w:rsidR="00816327" w:rsidRDefault="00816327" w:rsidP="00E55F9B">
      <w:pPr>
        <w:rPr>
          <w:ins w:id="589" w:author="Papachristou Vasiliki" w:date="2023-12-21T15:50:00Z"/>
          <w:rFonts w:ascii="Arial" w:hAnsi="Arial" w:cs="Arial"/>
          <w:sz w:val="20"/>
          <w:szCs w:val="20"/>
        </w:rPr>
      </w:pPr>
    </w:p>
    <w:p w14:paraId="6976166F" w14:textId="6B1027BC" w:rsidR="00B76858" w:rsidRPr="000F1D92" w:rsidDel="00B76858" w:rsidRDefault="00B76858">
      <w:pPr>
        <w:rPr>
          <w:del w:id="590" w:author="Papachristou Vasiliki" w:date="2023-12-21T15:50:00Z"/>
          <w:rFonts w:asciiTheme="minorHAnsi" w:hAnsiTheme="minorHAnsi" w:cstheme="minorHAnsi"/>
          <w:sz w:val="22"/>
          <w:szCs w:val="22"/>
        </w:rPr>
        <w:pPrChange w:id="591" w:author="Papachristou Vasiliki" w:date="2023-12-21T15:48:00Z">
          <w:pPr>
            <w:tabs>
              <w:tab w:val="left" w:pos="0"/>
            </w:tabs>
            <w:contextualSpacing/>
          </w:pPr>
        </w:pPrChange>
      </w:pPr>
    </w:p>
    <w:p w14:paraId="3F614AC2" w14:textId="6914E3A4" w:rsidR="00813502" w:rsidRPr="0083782A" w:rsidRDefault="00BD717E" w:rsidP="003A15FD">
      <w:pPr>
        <w:pStyle w:val="Heading1"/>
        <w:rPr>
          <w:lang w:val="el-GR"/>
        </w:rPr>
      </w:pPr>
      <w:bookmarkStart w:id="592" w:name="_Toc104980811"/>
      <w:r w:rsidRPr="00EF2B23">
        <w:rPr>
          <w:lang w:val="el-GR"/>
        </w:rPr>
        <w:lastRenderedPageBreak/>
        <w:t>ΛΕΙΤΟΥΡΓΙΚΕΣ</w:t>
      </w:r>
      <w:r w:rsidRPr="0083782A">
        <w:rPr>
          <w:lang w:val="el-GR"/>
        </w:rPr>
        <w:t xml:space="preserve"> </w:t>
      </w:r>
      <w:r w:rsidRPr="00EF2B23">
        <w:rPr>
          <w:lang w:val="el-GR"/>
        </w:rPr>
        <w:t>ΠΡΟΔΙΑΓΡΑΦΕΣ</w:t>
      </w:r>
      <w:bookmarkEnd w:id="592"/>
    </w:p>
    <w:p w14:paraId="3BD7509C" w14:textId="0F8A61DD" w:rsidR="006C13AA" w:rsidRPr="0083782A" w:rsidRDefault="006C13AA" w:rsidP="009551F3">
      <w:pPr>
        <w:rPr>
          <w:rFonts w:asciiTheme="minorHAnsi" w:hAnsiTheme="minorHAnsi" w:cstheme="minorHAnsi"/>
          <w:sz w:val="22"/>
          <w:szCs w:val="22"/>
        </w:rPr>
      </w:pPr>
    </w:p>
    <w:p w14:paraId="3DC4A12D" w14:textId="2F7033B5" w:rsidR="00BD717E" w:rsidRDefault="00BD717E" w:rsidP="00BD717E">
      <w:pPr>
        <w:jc w:val="both"/>
        <w:rPr>
          <w:rFonts w:asciiTheme="minorHAnsi" w:hAnsiTheme="minorHAnsi" w:cstheme="minorHAnsi"/>
          <w:sz w:val="22"/>
          <w:szCs w:val="22"/>
        </w:rPr>
      </w:pPr>
      <w:r w:rsidRPr="00BD717E">
        <w:rPr>
          <w:rFonts w:asciiTheme="minorHAnsi" w:hAnsiTheme="minorHAnsi" w:cstheme="minorHAnsi"/>
          <w:sz w:val="22"/>
          <w:szCs w:val="22"/>
        </w:rPr>
        <w:t xml:space="preserve">Στην παρούσα ενότητα, παρουσιάζεται </w:t>
      </w:r>
      <w:r>
        <w:rPr>
          <w:rFonts w:asciiTheme="minorHAnsi" w:hAnsiTheme="minorHAnsi" w:cstheme="minorHAnsi"/>
          <w:sz w:val="22"/>
          <w:szCs w:val="22"/>
        </w:rPr>
        <w:t>λεπτομερώς</w:t>
      </w:r>
      <w:r w:rsidRPr="00BD717E">
        <w:rPr>
          <w:rFonts w:asciiTheme="minorHAnsi" w:hAnsiTheme="minorHAnsi" w:cstheme="minorHAnsi"/>
          <w:sz w:val="22"/>
          <w:szCs w:val="22"/>
        </w:rPr>
        <w:t xml:space="preserve"> η εξαγωγή των δεδομένων από το πηγαίο σύστημα CL</w:t>
      </w:r>
    </w:p>
    <w:p w14:paraId="7E7C714E" w14:textId="0CBE9AAF" w:rsidR="00096D6D" w:rsidRDefault="00096D6D" w:rsidP="00BD717E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740F190" w14:textId="17DD8E0C" w:rsidR="00096D6D" w:rsidRPr="00D777DE" w:rsidRDefault="00096D6D" w:rsidP="0092278A">
      <w:pPr>
        <w:pStyle w:val="Heading3"/>
        <w:rPr>
          <w:rFonts w:asciiTheme="minorHAnsi" w:hAnsiTheme="minorHAnsi" w:cstheme="minorHAnsi"/>
          <w:sz w:val="22"/>
          <w:szCs w:val="22"/>
          <w:lang w:val="el-GR"/>
          <w:rPrChange w:id="593" w:author="Christodoulou Refaela" w:date="2024-01-10T14:02:00Z">
            <w:rPr>
              <w:rFonts w:asciiTheme="minorHAnsi" w:hAnsiTheme="minorHAnsi" w:cstheme="minorHAnsi"/>
              <w:sz w:val="22"/>
              <w:szCs w:val="22"/>
            </w:rPr>
          </w:rPrChange>
        </w:rPr>
      </w:pPr>
      <w:bookmarkStart w:id="594" w:name="_Toc104980812"/>
      <w:r w:rsidRPr="00D777DE">
        <w:rPr>
          <w:lang w:val="el-GR"/>
          <w:rPrChange w:id="595" w:author="Christodoulou Refaela" w:date="2024-01-10T14:02:00Z">
            <w:rPr/>
          </w:rPrChange>
        </w:rPr>
        <w:t>Εφαρμογή</w:t>
      </w:r>
      <w:bookmarkEnd w:id="594"/>
    </w:p>
    <w:p w14:paraId="6BB9B3ED" w14:textId="365F896E" w:rsidR="00BD717E" w:rsidRDefault="00BD717E" w:rsidP="00BD717E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A282226" w14:textId="60847C5A" w:rsidR="00096D6D" w:rsidRDefault="00096D6D" w:rsidP="00BD717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Για τις ανάγκες της υλοποίησης θα φτιαχτεί εφαρμογή</w:t>
      </w:r>
      <w:r w:rsidR="00307585">
        <w:rPr>
          <w:rFonts w:asciiTheme="minorHAnsi" w:hAnsiTheme="minorHAnsi" w:cstheme="minorHAnsi"/>
          <w:sz w:val="22"/>
          <w:szCs w:val="22"/>
        </w:rPr>
        <w:t xml:space="preserve"> (εκτελέσιμο </w:t>
      </w:r>
      <w:r w:rsidR="00307585" w:rsidRPr="00307585">
        <w:rPr>
          <w:rFonts w:asciiTheme="minorHAnsi" w:hAnsiTheme="minorHAnsi" w:cstheme="minorHAnsi"/>
          <w:sz w:val="22"/>
          <w:szCs w:val="22"/>
        </w:rPr>
        <w:t>batch αρχείο</w:t>
      </w:r>
      <w:r w:rsidR="006B1230" w:rsidRPr="006B1230">
        <w:rPr>
          <w:rFonts w:asciiTheme="minorHAnsi" w:hAnsiTheme="minorHAnsi" w:cstheme="minorHAnsi"/>
          <w:sz w:val="22"/>
          <w:szCs w:val="22"/>
        </w:rPr>
        <w:t>)</w:t>
      </w:r>
      <w:r>
        <w:rPr>
          <w:rFonts w:asciiTheme="minorHAnsi" w:hAnsiTheme="minorHAnsi" w:cstheme="minorHAnsi"/>
          <w:sz w:val="22"/>
          <w:szCs w:val="22"/>
        </w:rPr>
        <w:t xml:space="preserve"> η οποία θα καλείται από τον </w:t>
      </w:r>
      <w:r>
        <w:rPr>
          <w:rFonts w:asciiTheme="minorHAnsi" w:hAnsiTheme="minorHAnsi" w:cstheme="minorHAnsi"/>
          <w:sz w:val="22"/>
          <w:szCs w:val="22"/>
          <w:lang w:val="en-US"/>
        </w:rPr>
        <w:t>OPCON</w:t>
      </w:r>
      <w:r w:rsidRPr="00096D6D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και θα δέχεται ως παράμετρο την ημερομηνία εκτέλεσης.</w:t>
      </w:r>
    </w:p>
    <w:p w14:paraId="734B51B7" w14:textId="16644639" w:rsidR="00307585" w:rsidRPr="00307585" w:rsidRDefault="00307585" w:rsidP="00307585">
      <w:pPr>
        <w:rPr>
          <w:rFonts w:asciiTheme="minorHAnsi" w:hAnsiTheme="minorHAnsi" w:cstheme="minorHAnsi"/>
          <w:sz w:val="22"/>
          <w:szCs w:val="22"/>
        </w:rPr>
      </w:pPr>
      <w:r w:rsidRPr="00307585">
        <w:rPr>
          <w:rFonts w:asciiTheme="minorHAnsi" w:hAnsiTheme="minorHAnsi" w:cstheme="minorHAnsi"/>
          <w:sz w:val="22"/>
          <w:szCs w:val="22"/>
        </w:rPr>
        <w:t xml:space="preserve">Στον Application server </w:t>
      </w:r>
      <w:r>
        <w:rPr>
          <w:rFonts w:asciiTheme="minorHAnsi" w:hAnsiTheme="minorHAnsi" w:cstheme="minorHAnsi"/>
          <w:sz w:val="22"/>
          <w:szCs w:val="22"/>
        </w:rPr>
        <w:t>θα</w:t>
      </w:r>
      <w:r w:rsidRPr="00307585">
        <w:rPr>
          <w:rFonts w:asciiTheme="minorHAnsi" w:hAnsiTheme="minorHAnsi" w:cstheme="minorHAnsi"/>
          <w:sz w:val="22"/>
          <w:szCs w:val="22"/>
        </w:rPr>
        <w:t xml:space="preserve"> δημιουργηθεί folder στο οποίο </w:t>
      </w:r>
      <w:r>
        <w:rPr>
          <w:rFonts w:asciiTheme="minorHAnsi" w:hAnsiTheme="minorHAnsi" w:cstheme="minorHAnsi"/>
          <w:sz w:val="22"/>
          <w:szCs w:val="22"/>
        </w:rPr>
        <w:t xml:space="preserve">θα </w:t>
      </w:r>
      <w:r w:rsidRPr="00307585">
        <w:rPr>
          <w:rFonts w:asciiTheme="minorHAnsi" w:hAnsiTheme="minorHAnsi" w:cstheme="minorHAnsi"/>
          <w:sz w:val="22"/>
          <w:szCs w:val="22"/>
        </w:rPr>
        <w:t xml:space="preserve">αποθηκεύετε το </w:t>
      </w:r>
      <w:r w:rsidR="0015411E">
        <w:rPr>
          <w:rFonts w:asciiTheme="minorHAnsi" w:hAnsiTheme="minorHAnsi" w:cstheme="minorHAnsi"/>
          <w:sz w:val="22"/>
          <w:szCs w:val="22"/>
        </w:rPr>
        <w:t xml:space="preserve">εξαγόμενο </w:t>
      </w:r>
      <w:r w:rsidRPr="00307585">
        <w:rPr>
          <w:rFonts w:asciiTheme="minorHAnsi" w:hAnsiTheme="minorHAnsi" w:cstheme="minorHAnsi"/>
          <w:sz w:val="22"/>
          <w:szCs w:val="22"/>
        </w:rPr>
        <w:t xml:space="preserve"> csv </w:t>
      </w:r>
      <w:r w:rsidR="0015411E">
        <w:rPr>
          <w:rFonts w:asciiTheme="minorHAnsi" w:hAnsiTheme="minorHAnsi" w:cstheme="minorHAnsi"/>
          <w:sz w:val="22"/>
          <w:szCs w:val="22"/>
        </w:rPr>
        <w:t xml:space="preserve">αρχείο           </w:t>
      </w:r>
      <w:r w:rsidRPr="00307585">
        <w:rPr>
          <w:rFonts w:asciiTheme="minorHAnsi" w:hAnsiTheme="minorHAnsi" w:cstheme="minorHAnsi"/>
          <w:sz w:val="22"/>
          <w:szCs w:val="22"/>
        </w:rPr>
        <w:t>(</w:t>
      </w:r>
      <w:r>
        <w:rPr>
          <w:rFonts w:asciiTheme="minorHAnsi" w:hAnsiTheme="minorHAnsi" w:cstheme="minorHAnsi"/>
          <w:sz w:val="22"/>
          <w:szCs w:val="22"/>
          <w:lang w:val="en-US"/>
        </w:rPr>
        <w:t>RMDATABASE</w:t>
      </w:r>
      <w:r w:rsidRPr="00307585">
        <w:rPr>
          <w:rFonts w:asciiTheme="minorHAnsi" w:hAnsiTheme="minorHAnsi" w:cstheme="minorHAnsi"/>
          <w:sz w:val="22"/>
          <w:szCs w:val="22"/>
        </w:rPr>
        <w:t xml:space="preserve">_YYYYMMDD.CSV) . </w:t>
      </w:r>
      <w:r>
        <w:rPr>
          <w:rFonts w:asciiTheme="minorHAnsi" w:hAnsiTheme="minorHAnsi" w:cstheme="minorHAnsi"/>
          <w:sz w:val="22"/>
          <w:szCs w:val="22"/>
        </w:rPr>
        <w:t>Θα</w:t>
      </w:r>
      <w:r w:rsidRPr="00307585">
        <w:rPr>
          <w:rFonts w:asciiTheme="minorHAnsi" w:hAnsiTheme="minorHAnsi" w:cstheme="minorHAnsi"/>
          <w:sz w:val="22"/>
          <w:szCs w:val="22"/>
        </w:rPr>
        <w:t xml:space="preserve"> δημιουργηθεί φάκελος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15411E">
        <w:rPr>
          <w:rFonts w:asciiTheme="minorHAnsi" w:hAnsiTheme="minorHAnsi" w:cstheme="minorHAnsi"/>
          <w:sz w:val="22"/>
          <w:szCs w:val="22"/>
        </w:rPr>
        <w:t xml:space="preserve">με </w:t>
      </w:r>
      <w:r w:rsidRPr="00307585">
        <w:rPr>
          <w:rFonts w:asciiTheme="minorHAnsi" w:hAnsiTheme="minorHAnsi" w:cstheme="minorHAnsi"/>
          <w:sz w:val="22"/>
          <w:szCs w:val="22"/>
        </w:rPr>
        <w:t>αναλυτικά logs για την διαδικασία</w:t>
      </w:r>
      <w:r w:rsidR="0015411E">
        <w:rPr>
          <w:rFonts w:asciiTheme="minorHAnsi" w:hAnsiTheme="minorHAnsi" w:cstheme="minorHAnsi"/>
          <w:sz w:val="22"/>
          <w:szCs w:val="22"/>
        </w:rPr>
        <w:t xml:space="preserve"> εκτέλεσης</w:t>
      </w:r>
      <w:r w:rsidRPr="00307585">
        <w:rPr>
          <w:rFonts w:asciiTheme="minorHAnsi" w:hAnsiTheme="minorHAnsi" w:cstheme="minorHAnsi"/>
          <w:sz w:val="22"/>
          <w:szCs w:val="22"/>
        </w:rPr>
        <w:t xml:space="preserve"> του κώδικα και για τ</w:t>
      </w:r>
      <w:r>
        <w:rPr>
          <w:rFonts w:asciiTheme="minorHAnsi" w:hAnsiTheme="minorHAnsi" w:cstheme="minorHAnsi"/>
          <w:sz w:val="22"/>
          <w:szCs w:val="22"/>
        </w:rPr>
        <w:t>ην επιτυχή ολοκλήρωση/εξαγωγή του αρχείου</w:t>
      </w:r>
      <w:r w:rsidRPr="00307585">
        <w:rPr>
          <w:rFonts w:asciiTheme="minorHAnsi" w:hAnsiTheme="minorHAnsi" w:cstheme="minorHAnsi"/>
          <w:sz w:val="22"/>
          <w:szCs w:val="22"/>
        </w:rPr>
        <w:t>.</w:t>
      </w:r>
      <w:r w:rsidR="0015411E">
        <w:rPr>
          <w:rFonts w:asciiTheme="minorHAnsi" w:hAnsiTheme="minorHAnsi" w:cstheme="minorHAnsi"/>
          <w:sz w:val="22"/>
          <w:szCs w:val="22"/>
        </w:rPr>
        <w:t xml:space="preserve"> </w:t>
      </w:r>
      <w:r w:rsidR="006B1230">
        <w:rPr>
          <w:rFonts w:asciiTheme="minorHAnsi" w:hAnsiTheme="minorHAnsi" w:cstheme="minorHAnsi"/>
          <w:sz w:val="22"/>
          <w:szCs w:val="22"/>
        </w:rPr>
        <w:t xml:space="preserve">Τέλος, θα </w:t>
      </w:r>
      <w:r w:rsidRPr="00307585">
        <w:rPr>
          <w:rFonts w:asciiTheme="minorHAnsi" w:hAnsiTheme="minorHAnsi" w:cstheme="minorHAnsi"/>
          <w:sz w:val="22"/>
          <w:szCs w:val="22"/>
        </w:rPr>
        <w:t>εξάγ</w:t>
      </w:r>
      <w:r w:rsidR="006B1230">
        <w:rPr>
          <w:rFonts w:asciiTheme="minorHAnsi" w:hAnsiTheme="minorHAnsi" w:cstheme="minorHAnsi"/>
          <w:sz w:val="22"/>
          <w:szCs w:val="22"/>
        </w:rPr>
        <w:t>εται</w:t>
      </w:r>
      <w:r w:rsidRPr="00307585">
        <w:rPr>
          <w:rFonts w:asciiTheme="minorHAnsi" w:hAnsiTheme="minorHAnsi" w:cstheme="minorHAnsi"/>
          <w:sz w:val="22"/>
          <w:szCs w:val="22"/>
        </w:rPr>
        <w:t xml:space="preserve"> txt αρχείο(</w:t>
      </w:r>
      <w:r w:rsidR="006B1230">
        <w:rPr>
          <w:rFonts w:asciiTheme="minorHAnsi" w:hAnsiTheme="minorHAnsi" w:cstheme="minorHAnsi"/>
          <w:sz w:val="22"/>
          <w:szCs w:val="22"/>
          <w:lang w:val="en-US"/>
        </w:rPr>
        <w:t>RMDATABASE</w:t>
      </w:r>
      <w:r w:rsidR="006B1230" w:rsidRPr="00307585">
        <w:rPr>
          <w:rFonts w:asciiTheme="minorHAnsi" w:hAnsiTheme="minorHAnsi" w:cstheme="minorHAnsi"/>
          <w:sz w:val="22"/>
          <w:szCs w:val="22"/>
        </w:rPr>
        <w:t xml:space="preserve"> </w:t>
      </w:r>
      <w:r w:rsidRPr="00307585">
        <w:rPr>
          <w:rFonts w:asciiTheme="minorHAnsi" w:hAnsiTheme="minorHAnsi" w:cstheme="minorHAnsi"/>
          <w:sz w:val="22"/>
          <w:szCs w:val="22"/>
        </w:rPr>
        <w:t xml:space="preserve">_Result.txt) </w:t>
      </w:r>
      <w:r w:rsidR="006B1230">
        <w:rPr>
          <w:rFonts w:asciiTheme="minorHAnsi" w:hAnsiTheme="minorHAnsi" w:cstheme="minorHAnsi"/>
          <w:sz w:val="22"/>
          <w:szCs w:val="22"/>
        </w:rPr>
        <w:t>με τις τιμές 0/1 ανάλογα με την επιτυχία/αποτυχία της εκτέλεσης</w:t>
      </w:r>
      <w:r w:rsidRPr="00307585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24C80EF4" w14:textId="77777777" w:rsidR="00307585" w:rsidRPr="00096D6D" w:rsidRDefault="00307585" w:rsidP="00BD717E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320C3DBD" w14:textId="3E4333EF" w:rsidR="00BD717E" w:rsidRPr="00D777DE" w:rsidRDefault="00BD717E" w:rsidP="0092278A">
      <w:pPr>
        <w:pStyle w:val="Heading3"/>
        <w:rPr>
          <w:lang w:val="el-GR"/>
          <w:rPrChange w:id="596" w:author="Christodoulou Refaela" w:date="2024-01-10T14:02:00Z">
            <w:rPr/>
          </w:rPrChange>
        </w:rPr>
      </w:pPr>
      <w:bookmarkStart w:id="597" w:name="_Toc104980813"/>
      <w:r w:rsidRPr="00D777DE">
        <w:rPr>
          <w:lang w:val="el-GR"/>
          <w:rPrChange w:id="598" w:author="Christodoulou Refaela" w:date="2024-01-10T14:02:00Z">
            <w:rPr/>
          </w:rPrChange>
        </w:rPr>
        <w:t>Πεδία αρχείου</w:t>
      </w:r>
      <w:bookmarkEnd w:id="597"/>
    </w:p>
    <w:p w14:paraId="715DAD08" w14:textId="77777777" w:rsidR="00BD717E" w:rsidRDefault="00BD717E" w:rsidP="00BD717E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6AE083B" w14:textId="7AFC09AD" w:rsidR="00BD717E" w:rsidRPr="00B65789" w:rsidRDefault="00BD717E" w:rsidP="00BD717E">
      <w:pPr>
        <w:jc w:val="both"/>
        <w:rPr>
          <w:rFonts w:asciiTheme="minorHAnsi" w:hAnsiTheme="minorHAnsi" w:cstheme="minorHAnsi"/>
          <w:sz w:val="22"/>
          <w:szCs w:val="22"/>
        </w:rPr>
      </w:pPr>
      <w:commentRangeStart w:id="599"/>
      <w:commentRangeStart w:id="600"/>
      <w:commentRangeStart w:id="601"/>
      <w:r w:rsidRPr="00BD717E">
        <w:rPr>
          <w:rFonts w:asciiTheme="minorHAnsi" w:hAnsiTheme="minorHAnsi" w:cstheme="minorHAnsi"/>
          <w:sz w:val="22"/>
          <w:szCs w:val="22"/>
        </w:rPr>
        <w:t>Τα πεδία που θα περιλαμβάνονται στο αρχείο είναι :</w:t>
      </w:r>
      <w:commentRangeEnd w:id="599"/>
      <w:r w:rsidR="00E16C79">
        <w:rPr>
          <w:rStyle w:val="CommentReference"/>
        </w:rPr>
        <w:commentReference w:id="599"/>
      </w:r>
      <w:commentRangeEnd w:id="600"/>
      <w:r w:rsidR="001E3A41">
        <w:rPr>
          <w:rStyle w:val="CommentReference"/>
        </w:rPr>
        <w:commentReference w:id="600"/>
      </w:r>
      <w:commentRangeEnd w:id="601"/>
      <w:r w:rsidR="00015C1B">
        <w:rPr>
          <w:rStyle w:val="CommentReference"/>
        </w:rPr>
        <w:commentReference w:id="601"/>
      </w:r>
    </w:p>
    <w:p w14:paraId="516BD343" w14:textId="77777777" w:rsidR="00BD717E" w:rsidRDefault="00BD717E" w:rsidP="00BD717E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00B87E2" w14:textId="108174D5" w:rsidR="00BD717E" w:rsidRPr="00BD717E" w:rsidRDefault="00BD717E" w:rsidP="00BD717E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D717E">
        <w:rPr>
          <w:rFonts w:asciiTheme="minorHAnsi" w:hAnsiTheme="minorHAnsi" w:cstheme="minorHAnsi"/>
          <w:sz w:val="22"/>
          <w:szCs w:val="22"/>
        </w:rPr>
        <w:t>ΑΦΜ Πελάτη</w:t>
      </w:r>
    </w:p>
    <w:p w14:paraId="4AB1DB41" w14:textId="70EE276F" w:rsidR="00BD717E" w:rsidRPr="00BD717E" w:rsidRDefault="00BD717E" w:rsidP="00BD717E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D717E">
        <w:rPr>
          <w:rFonts w:asciiTheme="minorHAnsi" w:hAnsiTheme="minorHAnsi" w:cstheme="minorHAnsi"/>
          <w:sz w:val="22"/>
          <w:szCs w:val="22"/>
          <w:lang w:val="en-US"/>
        </w:rPr>
        <w:t>CDI</w:t>
      </w:r>
      <w:r w:rsidRPr="00BD717E">
        <w:rPr>
          <w:rFonts w:asciiTheme="minorHAnsi" w:hAnsiTheme="minorHAnsi" w:cstheme="minorHAnsi"/>
          <w:sz w:val="22"/>
          <w:szCs w:val="22"/>
        </w:rPr>
        <w:t xml:space="preserve"> Πελάτη</w:t>
      </w:r>
    </w:p>
    <w:p w14:paraId="4A1F778C" w14:textId="538713B2" w:rsidR="00BD717E" w:rsidRPr="00BD717E" w:rsidRDefault="00BD717E" w:rsidP="00BD717E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D717E">
        <w:rPr>
          <w:rFonts w:asciiTheme="minorHAnsi" w:hAnsiTheme="minorHAnsi" w:cstheme="minorHAnsi"/>
          <w:sz w:val="22"/>
          <w:szCs w:val="22"/>
        </w:rPr>
        <w:t>Οικονομικό έτος</w:t>
      </w:r>
    </w:p>
    <w:p w14:paraId="343A12FF" w14:textId="77777777" w:rsidR="00BD717E" w:rsidRPr="00BD717E" w:rsidRDefault="00BD717E" w:rsidP="00BD717E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D717E">
        <w:rPr>
          <w:rFonts w:asciiTheme="minorHAnsi" w:hAnsiTheme="minorHAnsi" w:cstheme="minorHAnsi"/>
          <w:sz w:val="22"/>
          <w:szCs w:val="22"/>
        </w:rPr>
        <w:t>Καθαρό Σύνολο Ενσώμ. Πάγιου Ενεργητικού</w:t>
      </w:r>
    </w:p>
    <w:p w14:paraId="32F79203" w14:textId="77777777" w:rsidR="00BD717E" w:rsidRPr="00BD717E" w:rsidRDefault="00BD717E" w:rsidP="00BD717E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D717E">
        <w:rPr>
          <w:rFonts w:asciiTheme="minorHAnsi" w:hAnsiTheme="minorHAnsi" w:cstheme="minorHAnsi"/>
          <w:sz w:val="22"/>
          <w:szCs w:val="22"/>
        </w:rPr>
        <w:t>Αποθέματα</w:t>
      </w:r>
    </w:p>
    <w:p w14:paraId="5EA93A9B" w14:textId="77777777" w:rsidR="00BD717E" w:rsidRPr="00BD717E" w:rsidRDefault="00BD717E" w:rsidP="00BD717E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D717E">
        <w:rPr>
          <w:rFonts w:asciiTheme="minorHAnsi" w:hAnsiTheme="minorHAnsi" w:cstheme="minorHAnsi"/>
          <w:sz w:val="22"/>
          <w:szCs w:val="22"/>
        </w:rPr>
        <w:t>Εμπορικές Απαιτήσεις</w:t>
      </w:r>
    </w:p>
    <w:p w14:paraId="1D3A2B05" w14:textId="77777777" w:rsidR="00BD717E" w:rsidRPr="00BD717E" w:rsidRDefault="00BD717E" w:rsidP="00BD717E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D717E">
        <w:rPr>
          <w:rFonts w:asciiTheme="minorHAnsi" w:hAnsiTheme="minorHAnsi" w:cstheme="minorHAnsi"/>
          <w:sz w:val="22"/>
          <w:szCs w:val="22"/>
        </w:rPr>
        <w:t>Χρηματικά Διαθέσιμα</w:t>
      </w:r>
    </w:p>
    <w:p w14:paraId="5B912912" w14:textId="77777777" w:rsidR="00BD717E" w:rsidRPr="00BD717E" w:rsidRDefault="00BD717E" w:rsidP="00BD717E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D717E">
        <w:rPr>
          <w:rFonts w:asciiTheme="minorHAnsi" w:hAnsiTheme="minorHAnsi" w:cstheme="minorHAnsi"/>
          <w:sz w:val="22"/>
          <w:szCs w:val="22"/>
        </w:rPr>
        <w:t>Σύνολο ενεργητικού</w:t>
      </w:r>
    </w:p>
    <w:p w14:paraId="6AE1719A" w14:textId="77777777" w:rsidR="00BD717E" w:rsidRPr="00BD717E" w:rsidRDefault="00BD717E" w:rsidP="00BD717E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D717E">
        <w:rPr>
          <w:rFonts w:asciiTheme="minorHAnsi" w:hAnsiTheme="minorHAnsi" w:cstheme="minorHAnsi"/>
          <w:sz w:val="22"/>
          <w:szCs w:val="22"/>
        </w:rPr>
        <w:t>Ίδια Κεφάλαια</w:t>
      </w:r>
    </w:p>
    <w:p w14:paraId="65D00785" w14:textId="77777777" w:rsidR="00BD717E" w:rsidRPr="00BD717E" w:rsidRDefault="00BD717E" w:rsidP="00BD717E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D717E">
        <w:rPr>
          <w:rFonts w:asciiTheme="minorHAnsi" w:hAnsiTheme="minorHAnsi" w:cstheme="minorHAnsi"/>
          <w:sz w:val="22"/>
          <w:szCs w:val="22"/>
        </w:rPr>
        <w:t xml:space="preserve">Μετοχικό κεφάλαιο </w:t>
      </w:r>
    </w:p>
    <w:p w14:paraId="78BD6CC7" w14:textId="77777777" w:rsidR="00BD717E" w:rsidRPr="00BD717E" w:rsidRDefault="00BD717E" w:rsidP="00BD717E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D717E">
        <w:rPr>
          <w:rFonts w:asciiTheme="minorHAnsi" w:hAnsiTheme="minorHAnsi" w:cstheme="minorHAnsi"/>
          <w:sz w:val="22"/>
          <w:szCs w:val="22"/>
        </w:rPr>
        <w:t>Εμπορικές Υποχρεώσεις</w:t>
      </w:r>
    </w:p>
    <w:p w14:paraId="16030AFA" w14:textId="77777777" w:rsidR="00BD717E" w:rsidRPr="00BD717E" w:rsidRDefault="00BD717E" w:rsidP="00BD717E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D717E">
        <w:rPr>
          <w:rFonts w:asciiTheme="minorHAnsi" w:hAnsiTheme="minorHAnsi" w:cstheme="minorHAnsi"/>
          <w:sz w:val="22"/>
          <w:szCs w:val="22"/>
        </w:rPr>
        <w:t>Συνολικός Τραπεζικός Δανεισμός</w:t>
      </w:r>
    </w:p>
    <w:p w14:paraId="0DC8D5E4" w14:textId="77777777" w:rsidR="00BD717E" w:rsidRPr="00BD717E" w:rsidRDefault="00BD717E" w:rsidP="00BD717E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D717E">
        <w:rPr>
          <w:rFonts w:asciiTheme="minorHAnsi" w:hAnsiTheme="minorHAnsi" w:cstheme="minorHAnsi"/>
          <w:sz w:val="22"/>
          <w:szCs w:val="22"/>
        </w:rPr>
        <w:t>Βραχυπρόθεσμος τραπεζικός δανεισμός</w:t>
      </w:r>
    </w:p>
    <w:p w14:paraId="6CC240BA" w14:textId="77777777" w:rsidR="00BD717E" w:rsidRPr="00BD717E" w:rsidRDefault="00BD717E" w:rsidP="00BD717E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D717E">
        <w:rPr>
          <w:rFonts w:asciiTheme="minorHAnsi" w:hAnsiTheme="minorHAnsi" w:cstheme="minorHAnsi"/>
          <w:sz w:val="22"/>
          <w:szCs w:val="22"/>
        </w:rPr>
        <w:t>Μακροπρόθεσμος τραπεζικός δανεισμός</w:t>
      </w:r>
    </w:p>
    <w:p w14:paraId="733A028C" w14:textId="77777777" w:rsidR="00BD717E" w:rsidRPr="00BD717E" w:rsidRDefault="00BD717E" w:rsidP="00BD717E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D717E">
        <w:rPr>
          <w:rFonts w:asciiTheme="minorHAnsi" w:hAnsiTheme="minorHAnsi" w:cstheme="minorHAnsi"/>
          <w:sz w:val="22"/>
          <w:szCs w:val="22"/>
        </w:rPr>
        <w:t>Συνολικές Υποχρεώσεις</w:t>
      </w:r>
    </w:p>
    <w:p w14:paraId="1380B31E" w14:textId="77777777" w:rsidR="00BD717E" w:rsidRPr="00BD717E" w:rsidRDefault="00BD717E" w:rsidP="00BD717E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D717E">
        <w:rPr>
          <w:rFonts w:asciiTheme="minorHAnsi" w:hAnsiTheme="minorHAnsi" w:cstheme="minorHAnsi"/>
          <w:sz w:val="22"/>
          <w:szCs w:val="22"/>
        </w:rPr>
        <w:t>Κύκλος Εργασιών</w:t>
      </w:r>
    </w:p>
    <w:p w14:paraId="4B643BEC" w14:textId="77777777" w:rsidR="00BD717E" w:rsidRPr="00BD717E" w:rsidRDefault="00BD717E" w:rsidP="00BD717E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D717E">
        <w:rPr>
          <w:rFonts w:asciiTheme="minorHAnsi" w:hAnsiTheme="minorHAnsi" w:cstheme="minorHAnsi"/>
          <w:sz w:val="22"/>
          <w:szCs w:val="22"/>
        </w:rPr>
        <w:t>Μικτό κέρδος</w:t>
      </w:r>
    </w:p>
    <w:p w14:paraId="5F5BA526" w14:textId="77777777" w:rsidR="00BD717E" w:rsidRPr="00BD717E" w:rsidRDefault="00BD717E" w:rsidP="00BD717E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D717E">
        <w:rPr>
          <w:rFonts w:asciiTheme="minorHAnsi" w:hAnsiTheme="minorHAnsi" w:cstheme="minorHAnsi"/>
          <w:sz w:val="22"/>
          <w:szCs w:val="22"/>
        </w:rPr>
        <w:t>EBITDA</w:t>
      </w:r>
    </w:p>
    <w:p w14:paraId="59DB8988" w14:textId="77777777" w:rsidR="00BD717E" w:rsidRPr="00BD717E" w:rsidRDefault="00BD717E" w:rsidP="00BD717E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D717E">
        <w:rPr>
          <w:rFonts w:asciiTheme="minorHAnsi" w:hAnsiTheme="minorHAnsi" w:cstheme="minorHAnsi"/>
          <w:sz w:val="22"/>
          <w:szCs w:val="22"/>
        </w:rPr>
        <w:t>ΕΒIΤ</w:t>
      </w:r>
    </w:p>
    <w:p w14:paraId="5638015E" w14:textId="77777777" w:rsidR="00BD717E" w:rsidRPr="00BD717E" w:rsidRDefault="00BD717E" w:rsidP="00BD717E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D717E">
        <w:rPr>
          <w:rFonts w:asciiTheme="minorHAnsi" w:hAnsiTheme="minorHAnsi" w:cstheme="minorHAnsi"/>
          <w:sz w:val="22"/>
          <w:szCs w:val="22"/>
        </w:rPr>
        <w:t>Κέρδη (Ζημιές) προ φόρων</w:t>
      </w:r>
    </w:p>
    <w:p w14:paraId="3D99609F" w14:textId="77777777" w:rsidR="00BD717E" w:rsidRPr="00BD717E" w:rsidRDefault="00BD717E" w:rsidP="00BD717E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D717E">
        <w:rPr>
          <w:rFonts w:asciiTheme="minorHAnsi" w:hAnsiTheme="minorHAnsi" w:cstheme="minorHAnsi"/>
          <w:sz w:val="22"/>
          <w:szCs w:val="22"/>
        </w:rPr>
        <w:t>Καθαρά Κέρδη (Ζημιές)</w:t>
      </w:r>
    </w:p>
    <w:p w14:paraId="401C75B3" w14:textId="77777777" w:rsidR="00BD717E" w:rsidRPr="00BD717E" w:rsidRDefault="00BD717E" w:rsidP="00BD717E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D717E">
        <w:rPr>
          <w:rFonts w:asciiTheme="minorHAnsi" w:hAnsiTheme="minorHAnsi" w:cstheme="minorHAnsi"/>
          <w:sz w:val="22"/>
          <w:szCs w:val="22"/>
        </w:rPr>
        <w:t>Κεφάλαιο Κίνησης</w:t>
      </w:r>
    </w:p>
    <w:p w14:paraId="1EDC27E0" w14:textId="77777777" w:rsidR="00BD717E" w:rsidRPr="00BD717E" w:rsidRDefault="00BD717E" w:rsidP="00BD717E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D717E">
        <w:rPr>
          <w:rFonts w:asciiTheme="minorHAnsi" w:hAnsiTheme="minorHAnsi" w:cstheme="minorHAnsi"/>
          <w:sz w:val="22"/>
          <w:szCs w:val="22"/>
        </w:rPr>
        <w:t>Ταμειακές ροές από λειτουργικές δραστηριότητες  (Υπολογισθείσες)</w:t>
      </w:r>
    </w:p>
    <w:p w14:paraId="7EF279AA" w14:textId="77777777" w:rsidR="00BD717E" w:rsidRPr="00BD717E" w:rsidRDefault="00BD717E" w:rsidP="00BD717E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D717E">
        <w:rPr>
          <w:rFonts w:asciiTheme="minorHAnsi" w:hAnsiTheme="minorHAnsi" w:cstheme="minorHAnsi"/>
          <w:sz w:val="22"/>
          <w:szCs w:val="22"/>
        </w:rPr>
        <w:t>Ταμειακές ροές από επενδυτικές δραστηριότητες (Υπολογισθείσες)</w:t>
      </w:r>
    </w:p>
    <w:p w14:paraId="37325EED" w14:textId="77777777" w:rsidR="00BD717E" w:rsidRPr="00BD717E" w:rsidRDefault="00BD717E" w:rsidP="00BD717E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D717E">
        <w:rPr>
          <w:rFonts w:asciiTheme="minorHAnsi" w:hAnsiTheme="minorHAnsi" w:cstheme="minorHAnsi"/>
          <w:sz w:val="22"/>
          <w:szCs w:val="22"/>
        </w:rPr>
        <w:t>Ταμειακές ροές από Χρηματοδοτικές δραστηριότητες (Υπολογισθείσες)</w:t>
      </w:r>
    </w:p>
    <w:p w14:paraId="227080CB" w14:textId="77777777" w:rsidR="00BD717E" w:rsidRPr="00BD717E" w:rsidRDefault="00BD717E" w:rsidP="00BD717E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D717E">
        <w:rPr>
          <w:rFonts w:asciiTheme="minorHAnsi" w:hAnsiTheme="minorHAnsi" w:cstheme="minorHAnsi"/>
          <w:sz w:val="22"/>
          <w:szCs w:val="22"/>
        </w:rPr>
        <w:t>Εισροές από Αύξηση Μετοχικού Κεφαλαίου (Υπολογισθείσες)</w:t>
      </w:r>
    </w:p>
    <w:p w14:paraId="5109A54A" w14:textId="77777777" w:rsidR="00BD717E" w:rsidRPr="00BD717E" w:rsidRDefault="00BD717E" w:rsidP="00BD717E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D717E">
        <w:rPr>
          <w:rFonts w:asciiTheme="minorHAnsi" w:hAnsiTheme="minorHAnsi" w:cstheme="minorHAnsi"/>
          <w:sz w:val="22"/>
          <w:szCs w:val="22"/>
        </w:rPr>
        <w:t>Πληρωμή μερισμάτων</w:t>
      </w:r>
    </w:p>
    <w:p w14:paraId="7A16F4E6" w14:textId="77777777" w:rsidR="00BD717E" w:rsidRPr="00BD717E" w:rsidRDefault="00BD717E" w:rsidP="00BD717E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D717E">
        <w:rPr>
          <w:rFonts w:asciiTheme="minorHAnsi" w:hAnsiTheme="minorHAnsi" w:cstheme="minorHAnsi"/>
          <w:sz w:val="22"/>
          <w:szCs w:val="22"/>
        </w:rPr>
        <w:t xml:space="preserve">Περιθώριο Μικτού Κέρδους </w:t>
      </w:r>
    </w:p>
    <w:p w14:paraId="5DBE26C5" w14:textId="77777777" w:rsidR="00BD717E" w:rsidRPr="00BD717E" w:rsidRDefault="00BD717E" w:rsidP="00BD717E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D717E">
        <w:rPr>
          <w:rFonts w:asciiTheme="minorHAnsi" w:hAnsiTheme="minorHAnsi" w:cstheme="minorHAnsi"/>
          <w:sz w:val="22"/>
          <w:szCs w:val="22"/>
        </w:rPr>
        <w:t>Περιθώριο Καθαρού Κέρδους</w:t>
      </w:r>
    </w:p>
    <w:p w14:paraId="62E24049" w14:textId="77777777" w:rsidR="00BD717E" w:rsidRPr="00BD717E" w:rsidRDefault="00BD717E" w:rsidP="00BD717E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D717E">
        <w:rPr>
          <w:rFonts w:asciiTheme="minorHAnsi" w:hAnsiTheme="minorHAnsi" w:cstheme="minorHAnsi"/>
          <w:sz w:val="22"/>
          <w:szCs w:val="22"/>
        </w:rPr>
        <w:t xml:space="preserve">EBITDA margin </w:t>
      </w:r>
    </w:p>
    <w:p w14:paraId="1CC91FDE" w14:textId="77777777" w:rsidR="00BD717E" w:rsidRPr="00BD717E" w:rsidRDefault="00BD717E" w:rsidP="00BD717E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D717E">
        <w:rPr>
          <w:rFonts w:asciiTheme="minorHAnsi" w:hAnsiTheme="minorHAnsi" w:cstheme="minorHAnsi"/>
          <w:sz w:val="22"/>
          <w:szCs w:val="22"/>
        </w:rPr>
        <w:t>Συνολικός Τραπεζικός Δανεισμός / EBITDA</w:t>
      </w:r>
    </w:p>
    <w:p w14:paraId="6AD837FA" w14:textId="77777777" w:rsidR="00BD717E" w:rsidRPr="00BD717E" w:rsidRDefault="00BD717E" w:rsidP="00BD717E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D717E">
        <w:rPr>
          <w:rFonts w:asciiTheme="minorHAnsi" w:hAnsiTheme="minorHAnsi" w:cstheme="minorHAnsi"/>
          <w:sz w:val="22"/>
          <w:szCs w:val="22"/>
        </w:rPr>
        <w:t>Καθαρός Τραπεζικός Δανεισμός / ΕΒITDA</w:t>
      </w:r>
    </w:p>
    <w:p w14:paraId="03E851BC" w14:textId="77777777" w:rsidR="00BD717E" w:rsidRPr="00BD717E" w:rsidRDefault="00BD717E" w:rsidP="00BD717E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D717E">
        <w:rPr>
          <w:rFonts w:asciiTheme="minorHAnsi" w:hAnsiTheme="minorHAnsi" w:cstheme="minorHAnsi"/>
          <w:sz w:val="22"/>
          <w:szCs w:val="22"/>
        </w:rPr>
        <w:t>Debt to Equity</w:t>
      </w:r>
    </w:p>
    <w:p w14:paraId="02943998" w14:textId="77777777" w:rsidR="00BD717E" w:rsidRPr="00BD717E" w:rsidRDefault="00BD717E" w:rsidP="00BD717E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 w:rsidRPr="00BD717E">
        <w:rPr>
          <w:rFonts w:asciiTheme="minorHAnsi" w:hAnsiTheme="minorHAnsi" w:cstheme="minorHAnsi"/>
          <w:sz w:val="22"/>
          <w:szCs w:val="22"/>
          <w:lang w:val="en-US"/>
        </w:rPr>
        <w:t>Return on Assets (ROA)</w:t>
      </w:r>
    </w:p>
    <w:p w14:paraId="0B723AB6" w14:textId="77777777" w:rsidR="00BD717E" w:rsidRPr="00BD717E" w:rsidRDefault="00BD717E" w:rsidP="00BD717E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 w:rsidRPr="00BD717E">
        <w:rPr>
          <w:rFonts w:asciiTheme="minorHAnsi" w:hAnsiTheme="minorHAnsi" w:cstheme="minorHAnsi"/>
          <w:sz w:val="22"/>
          <w:szCs w:val="22"/>
          <w:lang w:val="en-US"/>
        </w:rPr>
        <w:lastRenderedPageBreak/>
        <w:t>Return on Equity (ROE)</w:t>
      </w:r>
    </w:p>
    <w:p w14:paraId="38431E54" w14:textId="77777777" w:rsidR="00BD717E" w:rsidRPr="00BD717E" w:rsidRDefault="00BD717E" w:rsidP="00BD717E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 w:rsidRPr="00BD717E">
        <w:rPr>
          <w:rFonts w:asciiTheme="minorHAnsi" w:hAnsiTheme="minorHAnsi" w:cstheme="minorHAnsi"/>
          <w:sz w:val="22"/>
          <w:szCs w:val="22"/>
          <w:lang w:val="en-US"/>
        </w:rPr>
        <w:t>Interest Coverage Ratio (ICR)</w:t>
      </w:r>
    </w:p>
    <w:p w14:paraId="01EF4E8F" w14:textId="77777777" w:rsidR="00BD717E" w:rsidRPr="00BD717E" w:rsidRDefault="00BD717E" w:rsidP="00BD717E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D717E">
        <w:rPr>
          <w:rFonts w:asciiTheme="minorHAnsi" w:hAnsiTheme="minorHAnsi" w:cstheme="minorHAnsi"/>
          <w:sz w:val="22"/>
          <w:szCs w:val="22"/>
          <w:lang w:val="en-US"/>
        </w:rPr>
        <w:t>Current</w:t>
      </w:r>
      <w:r w:rsidRPr="00EF2B23">
        <w:rPr>
          <w:rFonts w:asciiTheme="minorHAnsi" w:hAnsiTheme="minorHAnsi" w:cstheme="minorHAnsi"/>
          <w:sz w:val="22"/>
          <w:szCs w:val="22"/>
        </w:rPr>
        <w:t xml:space="preserve"> </w:t>
      </w:r>
      <w:r w:rsidRPr="00BD717E">
        <w:rPr>
          <w:rFonts w:asciiTheme="minorHAnsi" w:hAnsiTheme="minorHAnsi" w:cstheme="minorHAnsi"/>
          <w:sz w:val="22"/>
          <w:szCs w:val="22"/>
          <w:lang w:val="en-US"/>
        </w:rPr>
        <w:t>ratio</w:t>
      </w:r>
      <w:r w:rsidRPr="00EF2B23">
        <w:rPr>
          <w:rFonts w:asciiTheme="minorHAnsi" w:hAnsiTheme="minorHAnsi" w:cstheme="minorHAnsi"/>
          <w:sz w:val="22"/>
          <w:szCs w:val="22"/>
        </w:rPr>
        <w:t xml:space="preserve"> (</w:t>
      </w:r>
      <w:r w:rsidRPr="00BD717E">
        <w:rPr>
          <w:rFonts w:asciiTheme="minorHAnsi" w:hAnsiTheme="minorHAnsi" w:cstheme="minorHAnsi"/>
          <w:sz w:val="22"/>
          <w:szCs w:val="22"/>
        </w:rPr>
        <w:t>Δείκτης</w:t>
      </w:r>
      <w:r w:rsidRPr="00EF2B23">
        <w:rPr>
          <w:rFonts w:asciiTheme="minorHAnsi" w:hAnsiTheme="minorHAnsi" w:cstheme="minorHAnsi"/>
          <w:sz w:val="22"/>
          <w:szCs w:val="22"/>
        </w:rPr>
        <w:t xml:space="preserve"> </w:t>
      </w:r>
      <w:r w:rsidRPr="00BD717E">
        <w:rPr>
          <w:rFonts w:asciiTheme="minorHAnsi" w:hAnsiTheme="minorHAnsi" w:cstheme="minorHAnsi"/>
          <w:sz w:val="22"/>
          <w:szCs w:val="22"/>
        </w:rPr>
        <w:t>Κυκλοφ</w:t>
      </w:r>
      <w:r w:rsidRPr="00EF2B23">
        <w:rPr>
          <w:rFonts w:asciiTheme="minorHAnsi" w:hAnsiTheme="minorHAnsi" w:cstheme="minorHAnsi"/>
          <w:sz w:val="22"/>
          <w:szCs w:val="22"/>
        </w:rPr>
        <w:t xml:space="preserve">. </w:t>
      </w:r>
      <w:r w:rsidRPr="00BD717E">
        <w:rPr>
          <w:rFonts w:asciiTheme="minorHAnsi" w:hAnsiTheme="minorHAnsi" w:cstheme="minorHAnsi"/>
          <w:sz w:val="22"/>
          <w:szCs w:val="22"/>
        </w:rPr>
        <w:t>Ρευστότητας)</w:t>
      </w:r>
    </w:p>
    <w:p w14:paraId="45B8913A" w14:textId="54A5642B" w:rsidR="00BD717E" w:rsidRDefault="00BD717E" w:rsidP="00BD717E">
      <w:pPr>
        <w:pStyle w:val="ListParagraph"/>
        <w:numPr>
          <w:ilvl w:val="0"/>
          <w:numId w:val="39"/>
        </w:numPr>
        <w:jc w:val="both"/>
        <w:rPr>
          <w:ins w:id="602" w:author="Christodoulou Refaela" w:date="2024-01-10T10:35:00Z"/>
          <w:rFonts w:asciiTheme="minorHAnsi" w:hAnsiTheme="minorHAnsi" w:cstheme="minorHAnsi"/>
          <w:sz w:val="22"/>
          <w:szCs w:val="22"/>
        </w:rPr>
      </w:pPr>
      <w:r w:rsidRPr="00BD717E">
        <w:rPr>
          <w:rFonts w:asciiTheme="minorHAnsi" w:hAnsiTheme="minorHAnsi" w:cstheme="minorHAnsi"/>
          <w:sz w:val="22"/>
          <w:szCs w:val="22"/>
        </w:rPr>
        <w:t>Quick ratio (Δείκτης 'Αμεσης Ρευστότητας)</w:t>
      </w:r>
    </w:p>
    <w:p w14:paraId="69FA27E3" w14:textId="77777777" w:rsidR="00564B73" w:rsidRDefault="00564B73" w:rsidP="00564B73">
      <w:pPr>
        <w:pStyle w:val="ListParagraph"/>
        <w:numPr>
          <w:ilvl w:val="0"/>
          <w:numId w:val="39"/>
        </w:numPr>
        <w:jc w:val="both"/>
        <w:rPr>
          <w:ins w:id="603" w:author="Christodoulou Refaela" w:date="2024-01-10T10:35:00Z"/>
          <w:rFonts w:asciiTheme="minorHAnsi" w:hAnsiTheme="minorHAnsi" w:cstheme="minorHAnsi"/>
          <w:sz w:val="22"/>
          <w:szCs w:val="22"/>
        </w:rPr>
      </w:pPr>
      <w:ins w:id="604" w:author="Christodoulou Refaela" w:date="2024-01-10T10:35:00Z">
        <w:r>
          <w:rPr>
            <w:rFonts w:asciiTheme="minorHAnsi" w:hAnsiTheme="minorHAnsi" w:cstheme="minorHAnsi"/>
            <w:sz w:val="22"/>
            <w:szCs w:val="22"/>
          </w:rPr>
          <w:t xml:space="preserve">Υπεραξία επιχείρησης </w:t>
        </w:r>
      </w:ins>
    </w:p>
    <w:p w14:paraId="3CD90D50" w14:textId="77777777" w:rsidR="00564B73" w:rsidRDefault="00564B73" w:rsidP="00564B73">
      <w:pPr>
        <w:pStyle w:val="ListParagraph"/>
        <w:numPr>
          <w:ilvl w:val="0"/>
          <w:numId w:val="39"/>
        </w:numPr>
        <w:jc w:val="both"/>
        <w:rPr>
          <w:ins w:id="605" w:author="Christodoulou Refaela" w:date="2024-01-10T10:35:00Z"/>
          <w:rFonts w:asciiTheme="minorHAnsi" w:hAnsiTheme="minorHAnsi" w:cstheme="minorHAnsi"/>
          <w:sz w:val="22"/>
          <w:szCs w:val="22"/>
        </w:rPr>
      </w:pPr>
      <w:ins w:id="606" w:author="Christodoulou Refaela" w:date="2024-01-10T10:35:00Z">
        <w:r w:rsidRPr="000016FC">
          <w:rPr>
            <w:rFonts w:asciiTheme="minorHAnsi" w:hAnsiTheme="minorHAnsi" w:cstheme="minorHAnsi"/>
            <w:sz w:val="22"/>
            <w:szCs w:val="22"/>
          </w:rPr>
          <w:t>Ημερομηνία Αναφοράς</w:t>
        </w:r>
      </w:ins>
    </w:p>
    <w:p w14:paraId="3C928F23" w14:textId="77777777" w:rsidR="00564B73" w:rsidRPr="00BD717E" w:rsidRDefault="00564B73" w:rsidP="005A147A">
      <w:pPr>
        <w:pStyle w:val="ListParagraph"/>
        <w:ind w:left="785"/>
        <w:jc w:val="both"/>
        <w:rPr>
          <w:rFonts w:asciiTheme="minorHAnsi" w:hAnsiTheme="minorHAnsi" w:cstheme="minorHAnsi"/>
          <w:sz w:val="22"/>
          <w:szCs w:val="22"/>
        </w:rPr>
      </w:pPr>
    </w:p>
    <w:p w14:paraId="110022A9" w14:textId="0DB1F905" w:rsidR="00BD717E" w:rsidRDefault="00BD717E" w:rsidP="00BD717E">
      <w:pPr>
        <w:jc w:val="both"/>
        <w:rPr>
          <w:rFonts w:cs="Arial"/>
          <w:sz w:val="20"/>
          <w:szCs w:val="20"/>
        </w:rPr>
      </w:pPr>
    </w:p>
    <w:p w14:paraId="7FAAFB05" w14:textId="7696089C" w:rsidR="00BD717E" w:rsidRPr="00EF2B23" w:rsidRDefault="00BD717E" w:rsidP="0092278A">
      <w:pPr>
        <w:pStyle w:val="Heading3"/>
      </w:pPr>
      <w:bookmarkStart w:id="607" w:name="_Toc104980814"/>
      <w:proofErr w:type="spellStart"/>
      <w:r w:rsidRPr="00EF2B23">
        <w:t>Περιοδικότητ</w:t>
      </w:r>
      <w:proofErr w:type="spellEnd"/>
      <w:r w:rsidRPr="00EF2B23">
        <w:t>α α</w:t>
      </w:r>
      <w:proofErr w:type="spellStart"/>
      <w:r w:rsidRPr="00EF2B23">
        <w:t>ρχείου</w:t>
      </w:r>
      <w:bookmarkEnd w:id="607"/>
      <w:proofErr w:type="spellEnd"/>
    </w:p>
    <w:p w14:paraId="74D53D8F" w14:textId="47A73347" w:rsidR="00096D6D" w:rsidRPr="00EF2B23" w:rsidRDefault="00096D6D" w:rsidP="00096D6D">
      <w:pPr>
        <w:rPr>
          <w:lang w:eastAsia="en-US"/>
        </w:rPr>
      </w:pPr>
    </w:p>
    <w:p w14:paraId="7467042E" w14:textId="1034E4DC" w:rsidR="00096D6D" w:rsidRPr="00096D6D" w:rsidRDefault="00096D6D" w:rsidP="00096D6D">
      <w:pPr>
        <w:rPr>
          <w:rFonts w:asciiTheme="minorHAnsi" w:hAnsiTheme="minorHAnsi" w:cstheme="minorHAnsi"/>
          <w:sz w:val="22"/>
          <w:szCs w:val="22"/>
          <w:lang w:eastAsia="en-US"/>
        </w:rPr>
      </w:pPr>
      <w:r w:rsidRPr="00096D6D">
        <w:rPr>
          <w:rFonts w:asciiTheme="minorHAnsi" w:hAnsiTheme="minorHAnsi" w:cstheme="minorHAnsi"/>
          <w:sz w:val="22"/>
          <w:szCs w:val="22"/>
          <w:lang w:eastAsia="en-US"/>
        </w:rPr>
        <w:t xml:space="preserve">Η εξαγωγή του αρχείου θα </w:t>
      </w:r>
      <w:ins w:id="608" w:author="Sgouros Konstantinos" w:date="2022-05-20T10:54:00Z">
        <w:r w:rsidR="002D0085">
          <w:rPr>
            <w:rFonts w:asciiTheme="minorHAnsi" w:hAnsiTheme="minorHAnsi" w:cstheme="minorHAnsi"/>
            <w:sz w:val="22"/>
            <w:szCs w:val="22"/>
            <w:lang w:eastAsia="en-US"/>
          </w:rPr>
          <w:t xml:space="preserve">ακολουθήσει την περιοδικότητα του </w:t>
        </w:r>
        <w:r w:rsidR="002D0085">
          <w:rPr>
            <w:rFonts w:asciiTheme="minorHAnsi" w:hAnsiTheme="minorHAnsi" w:cstheme="minorHAnsi"/>
            <w:sz w:val="22"/>
            <w:szCs w:val="22"/>
            <w:lang w:val="en-US" w:eastAsia="en-US"/>
          </w:rPr>
          <w:t>OSI</w:t>
        </w:r>
        <w:r w:rsidR="002D0085" w:rsidRPr="002D0085">
          <w:rPr>
            <w:rFonts w:asciiTheme="minorHAnsi" w:hAnsiTheme="minorHAnsi" w:cstheme="minorHAnsi"/>
            <w:sz w:val="22"/>
            <w:szCs w:val="22"/>
            <w:lang w:eastAsia="en-US"/>
            <w:rPrChange w:id="609" w:author="Sgouros Konstantinos" w:date="2022-05-20T10:54:00Z"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rPrChange>
          </w:rPr>
          <w:t xml:space="preserve"> </w:t>
        </w:r>
        <w:r w:rsidR="002D0085">
          <w:rPr>
            <w:rFonts w:asciiTheme="minorHAnsi" w:hAnsiTheme="minorHAnsi" w:cstheme="minorHAnsi"/>
            <w:sz w:val="22"/>
            <w:szCs w:val="22"/>
            <w:lang w:val="en-US" w:eastAsia="en-US"/>
          </w:rPr>
          <w:t>report</w:t>
        </w:r>
      </w:ins>
      <w:del w:id="610" w:author="Sgouros Konstantinos" w:date="2022-05-20T10:55:00Z">
        <w:r w:rsidRPr="00096D6D" w:rsidDel="002D0085">
          <w:rPr>
            <w:rFonts w:asciiTheme="minorHAnsi" w:hAnsiTheme="minorHAnsi" w:cstheme="minorHAnsi"/>
            <w:sz w:val="22"/>
            <w:szCs w:val="22"/>
            <w:lang w:eastAsia="en-US"/>
          </w:rPr>
          <w:delText xml:space="preserve">είναι μηνιαία </w:delText>
        </w:r>
      </w:del>
      <w:r w:rsidRPr="00096D6D">
        <w:rPr>
          <w:rFonts w:asciiTheme="minorHAnsi" w:hAnsiTheme="minorHAnsi" w:cstheme="minorHAnsi"/>
          <w:sz w:val="22"/>
          <w:szCs w:val="22"/>
          <w:lang w:eastAsia="en-US"/>
        </w:rPr>
        <w:t xml:space="preserve">και θα περιέχει </w:t>
      </w:r>
      <w:r w:rsidRPr="00096D6D">
        <w:rPr>
          <w:rFonts w:asciiTheme="minorHAnsi" w:hAnsiTheme="minorHAnsi" w:cstheme="minorHAnsi"/>
          <w:sz w:val="22"/>
          <w:szCs w:val="22"/>
          <w:lang w:val="en-US" w:eastAsia="en-US"/>
        </w:rPr>
        <w:t>full</w:t>
      </w:r>
      <w:r w:rsidRPr="00096D6D">
        <w:rPr>
          <w:rFonts w:asciiTheme="minorHAnsi" w:hAnsiTheme="minorHAnsi" w:cstheme="minorHAnsi"/>
          <w:sz w:val="22"/>
          <w:szCs w:val="22"/>
          <w:lang w:eastAsia="en-US"/>
        </w:rPr>
        <w:t xml:space="preserve"> δεδομένα</w:t>
      </w:r>
      <w:r>
        <w:rPr>
          <w:rFonts w:asciiTheme="minorHAnsi" w:hAnsiTheme="minorHAnsi" w:cstheme="minorHAnsi"/>
          <w:sz w:val="22"/>
          <w:szCs w:val="22"/>
          <w:lang w:eastAsia="en-US"/>
        </w:rPr>
        <w:t xml:space="preserve"> ξεκινώντας από την ημερομηνία μετάπτωσης του </w:t>
      </w:r>
      <w:r>
        <w:rPr>
          <w:rFonts w:asciiTheme="minorHAnsi" w:hAnsiTheme="minorHAnsi" w:cstheme="minorHAnsi"/>
          <w:sz w:val="22"/>
          <w:szCs w:val="22"/>
          <w:lang w:val="en-US" w:eastAsia="en-US"/>
        </w:rPr>
        <w:t>RA</w:t>
      </w:r>
      <w:r w:rsidRPr="00096D6D">
        <w:rPr>
          <w:rFonts w:asciiTheme="minorHAnsi" w:hAnsiTheme="minorHAnsi" w:cstheme="minorHAnsi"/>
          <w:sz w:val="22"/>
          <w:szCs w:val="22"/>
          <w:lang w:eastAsia="en-US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eastAsia="en-US"/>
        </w:rPr>
        <w:t xml:space="preserve">στο </w:t>
      </w:r>
      <w:r>
        <w:rPr>
          <w:rFonts w:asciiTheme="minorHAnsi" w:hAnsiTheme="minorHAnsi" w:cstheme="minorHAnsi"/>
          <w:sz w:val="22"/>
          <w:szCs w:val="22"/>
          <w:lang w:val="en-US" w:eastAsia="en-US"/>
        </w:rPr>
        <w:t>CL</w:t>
      </w:r>
      <w:r w:rsidRPr="00096D6D">
        <w:rPr>
          <w:rFonts w:asciiTheme="minorHAnsi" w:hAnsiTheme="minorHAnsi" w:cstheme="minorHAnsi"/>
          <w:sz w:val="22"/>
          <w:szCs w:val="22"/>
          <w:lang w:eastAsia="en-US"/>
        </w:rPr>
        <w:t xml:space="preserve"> (</w:t>
      </w:r>
      <w:r>
        <w:rPr>
          <w:rFonts w:asciiTheme="minorHAnsi" w:hAnsiTheme="minorHAnsi" w:cstheme="minorHAnsi"/>
          <w:sz w:val="22"/>
          <w:szCs w:val="22"/>
          <w:lang w:eastAsia="en-US"/>
        </w:rPr>
        <w:t xml:space="preserve">δηλαδή μετά τις </w:t>
      </w:r>
      <w:r w:rsidRPr="00096D6D">
        <w:rPr>
          <w:rFonts w:asciiTheme="minorHAnsi" w:hAnsiTheme="minorHAnsi" w:cstheme="minorHAnsi"/>
          <w:sz w:val="22"/>
          <w:szCs w:val="22"/>
          <w:lang w:eastAsia="en-US"/>
        </w:rPr>
        <w:t>05-01-2021)</w:t>
      </w:r>
      <w:r w:rsidR="0068751B">
        <w:rPr>
          <w:rFonts w:asciiTheme="minorHAnsi" w:hAnsiTheme="minorHAnsi" w:cstheme="minorHAnsi"/>
          <w:sz w:val="22"/>
          <w:szCs w:val="22"/>
          <w:lang w:eastAsia="en-US"/>
        </w:rPr>
        <w:t xml:space="preserve"> έως και την ημερομηνία που θα κληθεί να εκτελεστεί η εφαρμογή. </w:t>
      </w:r>
    </w:p>
    <w:p w14:paraId="27F72B71" w14:textId="75297A02" w:rsidR="002430DD" w:rsidRDefault="002430DD" w:rsidP="009551F3">
      <w:pPr>
        <w:rPr>
          <w:rFonts w:asciiTheme="minorHAnsi" w:hAnsiTheme="minorHAnsi" w:cstheme="minorHAnsi"/>
          <w:sz w:val="22"/>
          <w:szCs w:val="22"/>
        </w:rPr>
      </w:pPr>
    </w:p>
    <w:p w14:paraId="533AA5F9" w14:textId="06B7F9D4" w:rsidR="00096D6D" w:rsidRPr="00D777DE" w:rsidRDefault="00096D6D" w:rsidP="0092278A">
      <w:pPr>
        <w:pStyle w:val="Heading3"/>
        <w:rPr>
          <w:lang w:val="el-GR"/>
          <w:rPrChange w:id="611" w:author="Christodoulou Refaela" w:date="2024-01-10T14:02:00Z">
            <w:rPr/>
          </w:rPrChange>
        </w:rPr>
      </w:pPr>
      <w:bookmarkStart w:id="612" w:name="_Toc104980815"/>
      <w:commentRangeStart w:id="613"/>
      <w:commentRangeStart w:id="614"/>
      <w:r w:rsidRPr="00D777DE">
        <w:rPr>
          <w:lang w:val="el-GR"/>
          <w:rPrChange w:id="615" w:author="Christodoulou Refaela" w:date="2024-01-10T14:02:00Z">
            <w:rPr/>
          </w:rPrChange>
        </w:rPr>
        <w:t>Κανόνες εξαγωγής δεδομένων</w:t>
      </w:r>
      <w:bookmarkEnd w:id="612"/>
      <w:r w:rsidRPr="00D777DE">
        <w:rPr>
          <w:lang w:val="el-GR"/>
          <w:rPrChange w:id="616" w:author="Christodoulou Refaela" w:date="2024-01-10T14:02:00Z">
            <w:rPr/>
          </w:rPrChange>
        </w:rPr>
        <w:t xml:space="preserve"> </w:t>
      </w:r>
      <w:commentRangeEnd w:id="613"/>
      <w:r w:rsidR="00E16C79">
        <w:rPr>
          <w:rStyle w:val="CommentReference"/>
          <w:rFonts w:ascii="Times New Roman" w:hAnsi="Times New Roman" w:cs="Times New Roman"/>
          <w:b w:val="0"/>
          <w:bCs w:val="0"/>
          <w:lang w:val="el-GR" w:eastAsia="el-GR"/>
        </w:rPr>
        <w:commentReference w:id="613"/>
      </w:r>
      <w:commentRangeEnd w:id="614"/>
      <w:r w:rsidR="006F3F24">
        <w:rPr>
          <w:rStyle w:val="CommentReference"/>
          <w:rFonts w:ascii="Times New Roman" w:hAnsi="Times New Roman" w:cs="Times New Roman"/>
          <w:b w:val="0"/>
          <w:bCs w:val="0"/>
          <w:lang w:val="el-GR" w:eastAsia="el-GR"/>
        </w:rPr>
        <w:commentReference w:id="614"/>
      </w:r>
    </w:p>
    <w:p w14:paraId="5AF7FD26" w14:textId="3299DF9F" w:rsidR="00096D6D" w:rsidRPr="00EF2B23" w:rsidRDefault="00096D6D" w:rsidP="00096D6D">
      <w:pPr>
        <w:rPr>
          <w:lang w:eastAsia="en-US"/>
        </w:rPr>
      </w:pPr>
    </w:p>
    <w:p w14:paraId="7A83CDDD" w14:textId="0E635822" w:rsidR="00096D6D" w:rsidRDefault="00096D6D" w:rsidP="00096D6D">
      <w:pPr>
        <w:rPr>
          <w:rFonts w:asciiTheme="minorHAnsi" w:hAnsiTheme="minorHAnsi" w:cstheme="minorHAnsi"/>
          <w:sz w:val="22"/>
          <w:szCs w:val="22"/>
          <w:lang w:eastAsia="en-US"/>
        </w:rPr>
      </w:pPr>
      <w:r>
        <w:rPr>
          <w:rFonts w:asciiTheme="minorHAnsi" w:hAnsiTheme="minorHAnsi" w:cstheme="minorHAnsi"/>
          <w:sz w:val="22"/>
          <w:szCs w:val="22"/>
          <w:lang w:eastAsia="en-US"/>
        </w:rPr>
        <w:t xml:space="preserve">Τα οικονομικά μεγέθη που θα απεικονίζονται στο εξαγόμενο αρχείο θα αφορούν την τελευταία </w:t>
      </w:r>
      <w:r w:rsidRPr="00096D6D">
        <w:rPr>
          <w:rFonts w:asciiTheme="minorHAnsi" w:hAnsiTheme="minorHAnsi" w:cstheme="minorHAnsi"/>
          <w:sz w:val="22"/>
          <w:szCs w:val="22"/>
          <w:lang w:eastAsia="en-US"/>
        </w:rPr>
        <w:t>επικυρωμένη διαβάθμιση σε συγκεκριμένο εύρος ημερομηνιών</w:t>
      </w:r>
      <w:r>
        <w:rPr>
          <w:rFonts w:asciiTheme="minorHAnsi" w:hAnsiTheme="minorHAnsi" w:cstheme="minorHAnsi"/>
          <w:sz w:val="22"/>
          <w:szCs w:val="22"/>
          <w:lang w:eastAsia="en-US"/>
        </w:rPr>
        <w:t xml:space="preserve">. Συγκεκριμένα </w:t>
      </w:r>
      <w:r w:rsidRPr="00096D6D">
        <w:rPr>
          <w:rFonts w:asciiTheme="minorHAnsi" w:hAnsiTheme="minorHAnsi" w:cstheme="minorHAnsi"/>
          <w:sz w:val="22"/>
          <w:szCs w:val="22"/>
          <w:lang w:eastAsia="en-US"/>
        </w:rPr>
        <w:t>από την ημερά της μετάπτωσης και μετά (</w:t>
      </w:r>
      <w:r w:rsidR="009A3EC9" w:rsidRPr="009A3EC9">
        <w:rPr>
          <w:rFonts w:asciiTheme="minorHAnsi" w:hAnsiTheme="minorHAnsi" w:cstheme="minorHAnsi"/>
          <w:sz w:val="22"/>
          <w:szCs w:val="22"/>
          <w:lang w:eastAsia="en-US"/>
        </w:rPr>
        <w:t xml:space="preserve">&gt; </w:t>
      </w:r>
      <w:r w:rsidRPr="00096D6D">
        <w:rPr>
          <w:rFonts w:asciiTheme="minorHAnsi" w:hAnsiTheme="minorHAnsi" w:cstheme="minorHAnsi"/>
          <w:sz w:val="22"/>
          <w:szCs w:val="22"/>
          <w:lang w:eastAsia="en-US"/>
        </w:rPr>
        <w:t xml:space="preserve">05-01-2021)  έως και την παραμετρική ημερομηνία </w:t>
      </w:r>
      <w:r>
        <w:rPr>
          <w:rFonts w:asciiTheme="minorHAnsi" w:hAnsiTheme="minorHAnsi" w:cstheme="minorHAnsi"/>
          <w:sz w:val="22"/>
          <w:szCs w:val="22"/>
          <w:lang w:eastAsia="en-US"/>
        </w:rPr>
        <w:t xml:space="preserve">κλήσης της εφαρμογής </w:t>
      </w:r>
      <w:r w:rsidRPr="00096D6D">
        <w:rPr>
          <w:rFonts w:asciiTheme="minorHAnsi" w:hAnsiTheme="minorHAnsi" w:cstheme="minorHAnsi"/>
          <w:sz w:val="22"/>
          <w:szCs w:val="22"/>
          <w:lang w:eastAsia="en-US"/>
        </w:rPr>
        <w:t xml:space="preserve">την οποία </w:t>
      </w:r>
      <w:r>
        <w:rPr>
          <w:rFonts w:asciiTheme="minorHAnsi" w:hAnsiTheme="minorHAnsi" w:cstheme="minorHAnsi"/>
          <w:sz w:val="22"/>
          <w:szCs w:val="22"/>
          <w:lang w:eastAsia="en-US"/>
        </w:rPr>
        <w:t>λαμβάνουμε</w:t>
      </w:r>
      <w:r w:rsidRPr="00096D6D">
        <w:rPr>
          <w:rFonts w:asciiTheme="minorHAnsi" w:hAnsiTheme="minorHAnsi" w:cstheme="minorHAnsi"/>
          <w:sz w:val="22"/>
          <w:szCs w:val="22"/>
          <w:lang w:eastAsia="en-US"/>
        </w:rPr>
        <w:t xml:space="preserve"> από τον </w:t>
      </w:r>
      <w:r w:rsidR="0015411E">
        <w:rPr>
          <w:rFonts w:asciiTheme="minorHAnsi" w:hAnsiTheme="minorHAnsi" w:cstheme="minorHAnsi"/>
          <w:sz w:val="22"/>
          <w:szCs w:val="22"/>
          <w:lang w:eastAsia="en-US"/>
        </w:rPr>
        <w:t>O</w:t>
      </w:r>
      <w:r w:rsidR="0015411E">
        <w:rPr>
          <w:rFonts w:asciiTheme="minorHAnsi" w:hAnsiTheme="minorHAnsi" w:cstheme="minorHAnsi"/>
          <w:sz w:val="22"/>
          <w:szCs w:val="22"/>
          <w:lang w:val="en-US" w:eastAsia="en-US"/>
        </w:rPr>
        <w:t>P</w:t>
      </w:r>
      <w:r w:rsidR="0015411E">
        <w:rPr>
          <w:rFonts w:asciiTheme="minorHAnsi" w:hAnsiTheme="minorHAnsi" w:cstheme="minorHAnsi"/>
          <w:sz w:val="22"/>
          <w:szCs w:val="22"/>
          <w:lang w:eastAsia="en-US"/>
        </w:rPr>
        <w:t>CON</w:t>
      </w:r>
      <w:r w:rsidRPr="00096D6D">
        <w:rPr>
          <w:rFonts w:asciiTheme="minorHAnsi" w:hAnsiTheme="minorHAnsi" w:cstheme="minorHAnsi"/>
          <w:sz w:val="22"/>
          <w:szCs w:val="22"/>
          <w:lang w:eastAsia="en-US"/>
        </w:rPr>
        <w:t>.</w:t>
      </w:r>
    </w:p>
    <w:p w14:paraId="7EB09EFB" w14:textId="59FD58A3" w:rsidR="00015C1B" w:rsidRPr="00494DEE" w:rsidRDefault="0015411E" w:rsidP="00096D6D">
      <w:pPr>
        <w:rPr>
          <w:ins w:id="617" w:author="Christodoulou Refaela" w:date="2024-01-10T11:28:00Z"/>
          <w:rFonts w:asciiTheme="minorHAnsi" w:hAnsiTheme="minorHAnsi" w:cstheme="minorHAnsi"/>
          <w:sz w:val="22"/>
          <w:szCs w:val="22"/>
          <w:lang w:eastAsia="en-US"/>
        </w:rPr>
      </w:pPr>
      <w:del w:id="618" w:author="Christodoulou Refaela" w:date="2024-01-10T11:28:00Z">
        <w:r w:rsidDel="00015C1B">
          <w:rPr>
            <w:rFonts w:asciiTheme="minorHAnsi" w:hAnsiTheme="minorHAnsi" w:cstheme="minorHAnsi"/>
            <w:sz w:val="22"/>
            <w:szCs w:val="22"/>
            <w:lang w:eastAsia="en-US"/>
          </w:rPr>
          <w:delText xml:space="preserve">Θα </w:delText>
        </w:r>
        <w:r w:rsidR="0068751B" w:rsidDel="00015C1B">
          <w:rPr>
            <w:rFonts w:asciiTheme="minorHAnsi" w:hAnsiTheme="minorHAnsi" w:cstheme="minorHAnsi"/>
            <w:sz w:val="22"/>
            <w:szCs w:val="22"/>
            <w:lang w:eastAsia="en-US"/>
          </w:rPr>
          <w:delText>ληφθ</w:delText>
        </w:r>
        <w:r w:rsidR="00791D38" w:rsidDel="00015C1B">
          <w:rPr>
            <w:rFonts w:asciiTheme="minorHAnsi" w:hAnsiTheme="minorHAnsi" w:cstheme="minorHAnsi"/>
            <w:sz w:val="22"/>
            <w:szCs w:val="22"/>
            <w:lang w:eastAsia="en-US"/>
          </w:rPr>
          <w:delText>εί</w:delText>
        </w:r>
        <w:r w:rsidR="0068751B" w:rsidDel="00015C1B">
          <w:rPr>
            <w:rFonts w:asciiTheme="minorHAnsi" w:hAnsiTheme="minorHAnsi" w:cstheme="minorHAnsi"/>
            <w:sz w:val="22"/>
            <w:szCs w:val="22"/>
            <w:lang w:eastAsia="en-US"/>
          </w:rPr>
          <w:delText xml:space="preserve"> υπόψη </w:delText>
        </w:r>
        <w:r w:rsidR="00791D38" w:rsidDel="00015C1B">
          <w:rPr>
            <w:rFonts w:asciiTheme="minorHAnsi" w:hAnsiTheme="minorHAnsi" w:cstheme="minorHAnsi"/>
            <w:sz w:val="22"/>
            <w:szCs w:val="22"/>
            <w:lang w:eastAsia="en-US"/>
          </w:rPr>
          <w:delText xml:space="preserve">το </w:delText>
        </w:r>
        <w:commentRangeStart w:id="619"/>
        <w:commentRangeStart w:id="620"/>
        <w:r w:rsidR="00791D38" w:rsidDel="00015C1B">
          <w:rPr>
            <w:rFonts w:asciiTheme="minorHAnsi" w:hAnsiTheme="minorHAnsi" w:cstheme="minorHAnsi"/>
            <w:sz w:val="22"/>
            <w:szCs w:val="22"/>
            <w:lang w:eastAsia="en-US"/>
          </w:rPr>
          <w:delText xml:space="preserve">μοντέλο </w:delText>
        </w:r>
        <w:r w:rsidR="00791D38" w:rsidDel="00015C1B">
          <w:rPr>
            <w:rFonts w:asciiTheme="minorHAnsi" w:hAnsiTheme="minorHAnsi" w:cstheme="minorHAnsi"/>
            <w:sz w:val="22"/>
            <w:szCs w:val="22"/>
            <w:lang w:val="en-US" w:eastAsia="en-US"/>
          </w:rPr>
          <w:delText>FA</w:delText>
        </w:r>
        <w:r w:rsidR="00791D38" w:rsidRPr="00791D38" w:rsidDel="00015C1B">
          <w:rPr>
            <w:rFonts w:asciiTheme="minorHAnsi" w:hAnsiTheme="minorHAnsi" w:cstheme="minorHAnsi"/>
            <w:sz w:val="22"/>
            <w:szCs w:val="22"/>
            <w:lang w:eastAsia="en-US"/>
          </w:rPr>
          <w:delText>-</w:delText>
        </w:r>
        <w:r w:rsidR="00791D38" w:rsidDel="00015C1B">
          <w:rPr>
            <w:rFonts w:asciiTheme="minorHAnsi" w:hAnsiTheme="minorHAnsi" w:cstheme="minorHAnsi"/>
            <w:sz w:val="22"/>
            <w:szCs w:val="22"/>
            <w:lang w:val="en-US" w:eastAsia="en-US"/>
          </w:rPr>
          <w:delText>FIN</w:delText>
        </w:r>
        <w:r w:rsidR="00791D38" w:rsidRPr="00791D38" w:rsidDel="00015C1B">
          <w:rPr>
            <w:rFonts w:asciiTheme="minorHAnsi" w:hAnsiTheme="minorHAnsi" w:cstheme="minorHAnsi"/>
            <w:sz w:val="22"/>
            <w:szCs w:val="22"/>
            <w:lang w:eastAsia="en-US"/>
          </w:rPr>
          <w:delText>.</w:delText>
        </w:r>
      </w:del>
      <w:commentRangeEnd w:id="619"/>
    </w:p>
    <w:p w14:paraId="20EAA261" w14:textId="1652B9DA" w:rsidR="00015C1B" w:rsidRPr="00791D38" w:rsidRDefault="00E16C79" w:rsidP="00096D6D">
      <w:pPr>
        <w:rPr>
          <w:rFonts w:asciiTheme="minorHAnsi" w:hAnsiTheme="minorHAnsi" w:cstheme="minorHAnsi"/>
          <w:sz w:val="22"/>
          <w:szCs w:val="22"/>
          <w:lang w:eastAsia="en-US"/>
        </w:rPr>
      </w:pPr>
      <w:del w:id="621" w:author="Christodoulou Refaela" w:date="2024-01-10T11:28:00Z">
        <w:r w:rsidDel="00015C1B">
          <w:rPr>
            <w:rStyle w:val="CommentReference"/>
          </w:rPr>
          <w:commentReference w:id="619"/>
        </w:r>
        <w:commentRangeEnd w:id="620"/>
        <w:r w:rsidR="001E3A41" w:rsidDel="00015C1B">
          <w:rPr>
            <w:rStyle w:val="CommentReference"/>
          </w:rPr>
          <w:commentReference w:id="620"/>
        </w:r>
      </w:del>
      <w:ins w:id="622" w:author="Christodoulou Refaela" w:date="2024-01-10T11:28:00Z">
        <w:r w:rsidR="00015C1B">
          <w:rPr>
            <w:rFonts w:asciiTheme="minorHAnsi" w:hAnsiTheme="minorHAnsi" w:cstheme="minorHAnsi"/>
            <w:sz w:val="22"/>
            <w:szCs w:val="22"/>
            <w:lang w:eastAsia="en-US"/>
          </w:rPr>
          <w:t xml:space="preserve">Θα ληφθούν υπόψη τα μοντέλα </w:t>
        </w:r>
        <w:r w:rsidR="00015C1B">
          <w:rPr>
            <w:rFonts w:asciiTheme="minorHAnsi" w:hAnsiTheme="minorHAnsi" w:cstheme="minorHAnsi"/>
            <w:sz w:val="22"/>
            <w:szCs w:val="22"/>
            <w:lang w:val="en-US" w:eastAsia="en-US"/>
          </w:rPr>
          <w:t>FA</w:t>
        </w:r>
        <w:r w:rsidR="00015C1B" w:rsidRPr="00791D38">
          <w:rPr>
            <w:rFonts w:asciiTheme="minorHAnsi" w:hAnsiTheme="minorHAnsi" w:cstheme="minorHAnsi"/>
            <w:sz w:val="22"/>
            <w:szCs w:val="22"/>
            <w:lang w:eastAsia="en-US"/>
          </w:rPr>
          <w:t>-</w:t>
        </w:r>
        <w:r w:rsidR="00015C1B">
          <w:rPr>
            <w:rFonts w:asciiTheme="minorHAnsi" w:hAnsiTheme="minorHAnsi" w:cstheme="minorHAnsi"/>
            <w:sz w:val="22"/>
            <w:szCs w:val="22"/>
            <w:lang w:val="en-US" w:eastAsia="en-US"/>
          </w:rPr>
          <w:t>FIN</w:t>
        </w:r>
        <w:r w:rsidR="00015C1B">
          <w:rPr>
            <w:rFonts w:asciiTheme="minorHAnsi" w:hAnsiTheme="minorHAnsi" w:cstheme="minorHAnsi"/>
            <w:sz w:val="22"/>
            <w:szCs w:val="22"/>
            <w:lang w:eastAsia="en-US"/>
          </w:rPr>
          <w:t xml:space="preserve"> και Γ κατηγορίας 2012.</w:t>
        </w:r>
      </w:ins>
    </w:p>
    <w:p w14:paraId="65330837" w14:textId="752447D2" w:rsidR="0015411E" w:rsidRDefault="0015411E" w:rsidP="00096D6D">
      <w:pPr>
        <w:rPr>
          <w:rFonts w:asciiTheme="minorHAnsi" w:hAnsiTheme="minorHAnsi" w:cstheme="minorHAnsi"/>
          <w:sz w:val="22"/>
          <w:szCs w:val="22"/>
          <w:lang w:eastAsia="en-US"/>
        </w:rPr>
      </w:pPr>
      <w:r>
        <w:rPr>
          <w:rFonts w:asciiTheme="minorHAnsi" w:hAnsiTheme="minorHAnsi" w:cstheme="minorHAnsi"/>
          <w:sz w:val="22"/>
          <w:szCs w:val="22"/>
          <w:lang w:eastAsia="en-US"/>
        </w:rPr>
        <w:t>Από τους δε ισολογισμούς, θα επιλέγονται εκείνοι με 12μηνη χρήση (</w:t>
      </w:r>
      <w:r>
        <w:rPr>
          <w:rFonts w:asciiTheme="minorHAnsi" w:hAnsiTheme="minorHAnsi" w:cstheme="minorHAnsi"/>
          <w:sz w:val="22"/>
          <w:szCs w:val="22"/>
          <w:lang w:val="en-US" w:eastAsia="en-US"/>
        </w:rPr>
        <w:t>period</w:t>
      </w:r>
      <w:r w:rsidRPr="0015411E">
        <w:rPr>
          <w:rFonts w:asciiTheme="minorHAnsi" w:hAnsiTheme="minorHAnsi" w:cstheme="minorHAnsi"/>
          <w:sz w:val="22"/>
          <w:szCs w:val="22"/>
          <w:lang w:eastAsia="en-US"/>
        </w:rPr>
        <w:t>)</w:t>
      </w:r>
      <w:r w:rsidR="00791D38" w:rsidRPr="00791D38">
        <w:rPr>
          <w:rFonts w:asciiTheme="minorHAnsi" w:hAnsiTheme="minorHAnsi" w:cstheme="minorHAnsi"/>
          <w:sz w:val="22"/>
          <w:szCs w:val="22"/>
          <w:lang w:eastAsia="en-US"/>
        </w:rPr>
        <w:t>.</w:t>
      </w:r>
    </w:p>
    <w:p w14:paraId="3BB3715A" w14:textId="54D8A0FE" w:rsidR="00096D6D" w:rsidRDefault="005A3C93" w:rsidP="005A3C93">
      <w:pPr>
        <w:rPr>
          <w:rFonts w:asciiTheme="minorHAnsi" w:hAnsiTheme="minorHAnsi" w:cstheme="minorHAnsi"/>
          <w:sz w:val="22"/>
          <w:szCs w:val="22"/>
          <w:lang w:eastAsia="en-US"/>
        </w:rPr>
      </w:pPr>
      <w:r>
        <w:rPr>
          <w:rFonts w:asciiTheme="minorHAnsi" w:hAnsiTheme="minorHAnsi" w:cstheme="minorHAnsi"/>
          <w:sz w:val="22"/>
          <w:szCs w:val="22"/>
          <w:lang w:eastAsia="en-US"/>
        </w:rPr>
        <w:t>Τα δε στοιχεία Πελάτη (ΑΦΜ,</w:t>
      </w:r>
      <w:r>
        <w:rPr>
          <w:rFonts w:asciiTheme="minorHAnsi" w:hAnsiTheme="minorHAnsi" w:cstheme="minorHAnsi"/>
          <w:sz w:val="22"/>
          <w:szCs w:val="22"/>
          <w:lang w:val="en-US" w:eastAsia="en-US"/>
        </w:rPr>
        <w:t>CDI</w:t>
      </w:r>
      <w:r w:rsidRPr="005A3C93">
        <w:rPr>
          <w:rFonts w:asciiTheme="minorHAnsi" w:hAnsiTheme="minorHAnsi" w:cstheme="minorHAnsi"/>
          <w:sz w:val="22"/>
          <w:szCs w:val="22"/>
          <w:lang w:eastAsia="en-US"/>
        </w:rPr>
        <w:t xml:space="preserve">) </w:t>
      </w:r>
      <w:r>
        <w:rPr>
          <w:rFonts w:asciiTheme="minorHAnsi" w:hAnsiTheme="minorHAnsi" w:cstheme="minorHAnsi"/>
          <w:sz w:val="22"/>
          <w:szCs w:val="22"/>
          <w:lang w:eastAsia="en-US"/>
        </w:rPr>
        <w:t>θα αφορούν την έκδοση</w:t>
      </w:r>
      <w:r w:rsidR="007729C0" w:rsidRPr="007729C0">
        <w:rPr>
          <w:rFonts w:asciiTheme="minorHAnsi" w:hAnsiTheme="minorHAnsi" w:cstheme="minorHAnsi"/>
          <w:sz w:val="22"/>
          <w:szCs w:val="22"/>
          <w:lang w:eastAsia="en-US"/>
        </w:rPr>
        <w:t>(</w:t>
      </w:r>
      <w:r w:rsidR="007729C0">
        <w:rPr>
          <w:rFonts w:asciiTheme="minorHAnsi" w:hAnsiTheme="minorHAnsi" w:cstheme="minorHAnsi"/>
          <w:sz w:val="22"/>
          <w:szCs w:val="22"/>
          <w:lang w:val="en-US" w:eastAsia="en-US"/>
        </w:rPr>
        <w:t>version</w:t>
      </w:r>
      <w:r w:rsidR="007729C0" w:rsidRPr="007729C0">
        <w:rPr>
          <w:rFonts w:asciiTheme="minorHAnsi" w:hAnsiTheme="minorHAnsi" w:cstheme="minorHAnsi"/>
          <w:sz w:val="22"/>
          <w:szCs w:val="22"/>
          <w:lang w:eastAsia="en-US"/>
        </w:rPr>
        <w:t>)</w:t>
      </w:r>
      <w:r>
        <w:rPr>
          <w:rFonts w:asciiTheme="minorHAnsi" w:hAnsiTheme="minorHAnsi" w:cstheme="minorHAnsi"/>
          <w:sz w:val="22"/>
          <w:szCs w:val="22"/>
          <w:lang w:eastAsia="en-US"/>
        </w:rPr>
        <w:t xml:space="preserve"> του Πελάτη κατά την έγκριση της διαβάθμισης.</w:t>
      </w:r>
    </w:p>
    <w:p w14:paraId="15A50E03" w14:textId="6AA76D40" w:rsidR="00680D99" w:rsidRDefault="00680D99" w:rsidP="005A3C93">
      <w:pPr>
        <w:rPr>
          <w:ins w:id="623" w:author="Sgouros Konstantinos" w:date="2022-05-20T10:55:00Z"/>
          <w:rFonts w:asciiTheme="minorHAnsi" w:hAnsiTheme="minorHAnsi" w:cstheme="minorHAnsi"/>
          <w:sz w:val="22"/>
          <w:szCs w:val="22"/>
          <w:lang w:eastAsia="en-US"/>
        </w:rPr>
      </w:pPr>
      <w:r>
        <w:rPr>
          <w:rFonts w:asciiTheme="minorHAnsi" w:hAnsiTheme="minorHAnsi" w:cstheme="minorHAnsi"/>
          <w:sz w:val="22"/>
          <w:szCs w:val="22"/>
          <w:lang w:eastAsia="en-US"/>
        </w:rPr>
        <w:t>Στην περίπτωση που στα υπολογιζόμενα πεδία, ο παρονομαστής είναι μηδέν, το εξαγόμενο πεδίο θα λαμβάνει την τιμή null.</w:t>
      </w:r>
      <w:r w:rsidRPr="00680D99">
        <w:rPr>
          <w:rFonts w:asciiTheme="minorHAnsi" w:hAnsiTheme="minorHAnsi" w:cstheme="minorHAnsi"/>
          <w:sz w:val="22"/>
          <w:szCs w:val="22"/>
          <w:lang w:eastAsia="en-US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eastAsia="en-US"/>
        </w:rPr>
        <w:t xml:space="preserve">  </w:t>
      </w:r>
    </w:p>
    <w:p w14:paraId="341717A7" w14:textId="05B015E3" w:rsidR="002D0085" w:rsidRDefault="002D0085" w:rsidP="005A3C93">
      <w:pPr>
        <w:rPr>
          <w:ins w:id="624" w:author="Sgouros Konstantinos" w:date="2022-05-20T11:01:00Z"/>
          <w:rFonts w:asciiTheme="minorHAnsi" w:hAnsiTheme="minorHAnsi" w:cstheme="minorHAnsi"/>
          <w:sz w:val="22"/>
          <w:szCs w:val="22"/>
          <w:lang w:eastAsia="en-US"/>
        </w:rPr>
      </w:pPr>
      <w:ins w:id="625" w:author="Sgouros Konstantinos" w:date="2022-05-20T10:57:00Z">
        <w:r>
          <w:rPr>
            <w:rFonts w:asciiTheme="minorHAnsi" w:hAnsiTheme="minorHAnsi" w:cstheme="minorHAnsi"/>
            <w:sz w:val="22"/>
            <w:szCs w:val="22"/>
            <w:lang w:eastAsia="en-US"/>
          </w:rPr>
          <w:t xml:space="preserve">Για το πεδίο </w:t>
        </w:r>
        <w:r w:rsidRPr="002D0085">
          <w:rPr>
            <w:rFonts w:asciiTheme="minorHAnsi" w:hAnsiTheme="minorHAnsi" w:cstheme="minorHAnsi"/>
            <w:sz w:val="22"/>
            <w:szCs w:val="22"/>
            <w:lang w:eastAsia="en-US"/>
            <w:rPrChange w:id="626" w:author="Sgouros Konstantinos" w:date="2022-05-20T10:57:00Z">
              <w:rPr>
                <w:b/>
                <w:bCs/>
              </w:rPr>
            </w:rPrChange>
          </w:rPr>
          <w:t>Εισροές από Αύξηση Μετοχικού Κεφαλαίου (Υπολογισθείσες)</w:t>
        </w:r>
      </w:ins>
      <w:ins w:id="627" w:author="Sgouros Konstantinos" w:date="2022-05-20T10:58:00Z">
        <w:r>
          <w:rPr>
            <w:rFonts w:asciiTheme="minorHAnsi" w:hAnsiTheme="minorHAnsi" w:cstheme="minorHAnsi"/>
            <w:sz w:val="22"/>
            <w:szCs w:val="22"/>
            <w:lang w:eastAsia="en-US"/>
          </w:rPr>
          <w:t xml:space="preserve"> </w:t>
        </w:r>
      </w:ins>
    </w:p>
    <w:p w14:paraId="4F44586A" w14:textId="77777777" w:rsidR="002D0085" w:rsidRDefault="002D0085" w:rsidP="005A3C93">
      <w:pPr>
        <w:rPr>
          <w:ins w:id="628" w:author="Sgouros Konstantinos" w:date="2022-05-20T11:00:00Z"/>
          <w:rFonts w:asciiTheme="minorHAnsi" w:hAnsiTheme="minorHAnsi" w:cstheme="minorHAnsi"/>
          <w:sz w:val="22"/>
          <w:szCs w:val="22"/>
          <w:lang w:eastAsia="en-US"/>
        </w:rPr>
      </w:pPr>
    </w:p>
    <w:p w14:paraId="5503D986" w14:textId="77777777" w:rsidR="002D0085" w:rsidRPr="00DC433F" w:rsidRDefault="002D0085" w:rsidP="002D0085">
      <w:pPr>
        <w:numPr>
          <w:ilvl w:val="0"/>
          <w:numId w:val="42"/>
        </w:numPr>
        <w:rPr>
          <w:ins w:id="629" w:author="Sgouros Konstantinos" w:date="2022-05-20T11:00:00Z"/>
          <w:rFonts w:asciiTheme="minorHAnsi" w:hAnsiTheme="minorHAnsi" w:cstheme="minorHAnsi"/>
          <w:sz w:val="22"/>
          <w:szCs w:val="22"/>
          <w:lang w:eastAsia="en-US"/>
          <w:rPrChange w:id="630" w:author="Sgouros Konstantinos" w:date="2022-05-20T11:04:00Z">
            <w:rPr>
              <w:ins w:id="631" w:author="Sgouros Konstantinos" w:date="2022-05-20T11:00:00Z"/>
              <w:color w:val="1F497D"/>
              <w:sz w:val="22"/>
              <w:szCs w:val="22"/>
            </w:rPr>
          </w:rPrChange>
        </w:rPr>
      </w:pPr>
      <w:ins w:id="632" w:author="Sgouros Konstantinos" w:date="2022-05-20T11:00:00Z">
        <w:r w:rsidRPr="00DC433F">
          <w:rPr>
            <w:rFonts w:asciiTheme="minorHAnsi" w:hAnsiTheme="minorHAnsi" w:cstheme="minorHAnsi"/>
            <w:sz w:val="22"/>
            <w:szCs w:val="22"/>
            <w:lang w:eastAsia="en-US"/>
            <w:rPrChange w:id="633" w:author="Sgouros Konstantinos" w:date="2022-05-20T11:04:00Z">
              <w:rPr>
                <w:color w:val="1F497D"/>
              </w:rPr>
            </w:rPrChange>
          </w:rPr>
          <w:t xml:space="preserve">Στην περίπτωση που για ένα </w:t>
        </w:r>
        <w:r w:rsidRPr="00DC433F">
          <w:rPr>
            <w:rFonts w:asciiTheme="minorHAnsi" w:hAnsiTheme="minorHAnsi" w:cstheme="minorHAnsi"/>
            <w:sz w:val="22"/>
            <w:szCs w:val="22"/>
            <w:lang w:eastAsia="en-US"/>
            <w:rPrChange w:id="634" w:author="Sgouros Konstantinos" w:date="2022-05-20T11:04:00Z">
              <w:rPr>
                <w:color w:val="1F497D"/>
                <w:lang w:val="en-US"/>
              </w:rPr>
            </w:rPrChange>
          </w:rPr>
          <w:t xml:space="preserve">rating </w:t>
        </w:r>
        <w:r w:rsidRPr="00DC433F">
          <w:rPr>
            <w:rFonts w:asciiTheme="minorHAnsi" w:hAnsiTheme="minorHAnsi" w:cstheme="minorHAnsi"/>
            <w:sz w:val="22"/>
            <w:szCs w:val="22"/>
            <w:lang w:eastAsia="en-US"/>
            <w:rPrChange w:id="635" w:author="Sgouros Konstantinos" w:date="2022-05-20T11:04:00Z">
              <w:rPr>
                <w:color w:val="1F497D"/>
              </w:rPr>
            </w:rPrChange>
          </w:rPr>
          <w:t xml:space="preserve">Πελάτη, συμμετέχουν (πχ) οι ισολογισμοί 2017,2018,2019, με </w:t>
        </w:r>
        <w:r w:rsidRPr="00DC433F">
          <w:rPr>
            <w:rFonts w:asciiTheme="minorHAnsi" w:hAnsiTheme="minorHAnsi" w:cstheme="minorHAnsi"/>
            <w:sz w:val="22"/>
            <w:szCs w:val="22"/>
            <w:lang w:eastAsia="en-US"/>
            <w:rPrChange w:id="636" w:author="Sgouros Konstantinos" w:date="2022-05-20T11:04:00Z">
              <w:rPr>
                <w:color w:val="1F497D"/>
                <w:lang w:val="en-US"/>
              </w:rPr>
            </w:rPrChange>
          </w:rPr>
          <w:t xml:space="preserve">values </w:t>
        </w:r>
      </w:ins>
    </w:p>
    <w:p w14:paraId="0FBCC35F" w14:textId="77777777" w:rsidR="002D0085" w:rsidRPr="00DC433F" w:rsidRDefault="002D0085" w:rsidP="002D0085">
      <w:pPr>
        <w:rPr>
          <w:ins w:id="637" w:author="Sgouros Konstantinos" w:date="2022-05-20T11:00:00Z"/>
          <w:rFonts w:asciiTheme="minorHAnsi" w:hAnsiTheme="minorHAnsi" w:cstheme="minorHAnsi"/>
          <w:sz w:val="22"/>
          <w:szCs w:val="22"/>
          <w:lang w:eastAsia="en-US"/>
          <w:rPrChange w:id="638" w:author="Sgouros Konstantinos" w:date="2022-05-20T11:04:00Z">
            <w:rPr>
              <w:ins w:id="639" w:author="Sgouros Konstantinos" w:date="2022-05-20T11:00:00Z"/>
              <w:rFonts w:eastAsiaTheme="minorHAnsi"/>
            </w:rPr>
          </w:rPrChange>
        </w:rPr>
      </w:pPr>
      <w:ins w:id="640" w:author="Sgouros Konstantinos" w:date="2022-05-20T11:00:00Z">
        <w:r w:rsidRPr="00DC433F">
          <w:rPr>
            <w:rFonts w:asciiTheme="minorHAnsi" w:hAnsiTheme="minorHAnsi" w:cstheme="minorHAnsi"/>
            <w:sz w:val="22"/>
            <w:szCs w:val="22"/>
            <w:lang w:eastAsia="en-US"/>
            <w:rPrChange w:id="641" w:author="Sgouros Konstantinos" w:date="2022-05-20T11:04:00Z">
              <w:rPr>
                <w:color w:val="1F497D"/>
              </w:rPr>
            </w:rPrChange>
          </w:rPr>
          <w:t> </w:t>
        </w:r>
      </w:ins>
    </w:p>
    <w:tbl>
      <w:tblPr>
        <w:tblW w:w="55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960"/>
        <w:gridCol w:w="960"/>
        <w:gridCol w:w="960"/>
      </w:tblGrid>
      <w:tr w:rsidR="002D0085" w:rsidRPr="00DC433F" w14:paraId="274C1D66" w14:textId="77777777" w:rsidTr="002D0085">
        <w:trPr>
          <w:trHeight w:val="300"/>
          <w:ins w:id="642" w:author="Sgouros Konstantinos" w:date="2022-05-20T11:00:00Z"/>
        </w:trPr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79FD73F" w14:textId="77777777" w:rsidR="002D0085" w:rsidRPr="00DC433F" w:rsidRDefault="002D0085">
            <w:pPr>
              <w:rPr>
                <w:ins w:id="643" w:author="Sgouros Konstantinos" w:date="2022-05-20T11:00:00Z"/>
                <w:rFonts w:asciiTheme="minorHAnsi" w:hAnsiTheme="minorHAnsi" w:cstheme="minorHAnsi"/>
                <w:sz w:val="22"/>
                <w:szCs w:val="22"/>
                <w:lang w:eastAsia="en-US"/>
                <w:rPrChange w:id="644" w:author="Sgouros Konstantinos" w:date="2022-05-20T11:04:00Z">
                  <w:rPr>
                    <w:ins w:id="645" w:author="Sgouros Konstantinos" w:date="2022-05-20T11:00:00Z"/>
                  </w:rPr>
                </w:rPrChange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116D85" w14:textId="77777777" w:rsidR="002D0085" w:rsidRPr="00DC433F" w:rsidRDefault="002D0085">
            <w:pPr>
              <w:jc w:val="right"/>
              <w:rPr>
                <w:ins w:id="646" w:author="Sgouros Konstantinos" w:date="2022-05-20T11:00:00Z"/>
                <w:rFonts w:asciiTheme="minorHAnsi" w:hAnsiTheme="minorHAnsi" w:cstheme="minorHAnsi"/>
                <w:sz w:val="22"/>
                <w:szCs w:val="22"/>
                <w:lang w:eastAsia="en-US"/>
                <w:rPrChange w:id="647" w:author="Sgouros Konstantinos" w:date="2022-05-20T11:04:00Z">
                  <w:rPr>
                    <w:ins w:id="648" w:author="Sgouros Konstantinos" w:date="2022-05-20T11:00:00Z"/>
                    <w:rFonts w:ascii="Calibri" w:eastAsiaTheme="minorHAnsi" w:hAnsi="Calibri" w:cs="Calibri"/>
                    <w:sz w:val="22"/>
                    <w:szCs w:val="22"/>
                  </w:rPr>
                </w:rPrChange>
              </w:rPr>
            </w:pPr>
            <w:ins w:id="649" w:author="Sgouros Konstantinos" w:date="2022-05-20T11:00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650" w:author="Sgouros Konstantinos" w:date="2022-05-20T11:04:00Z">
                    <w:rPr>
                      <w:color w:val="000000"/>
                    </w:rPr>
                  </w:rPrChange>
                </w:rPr>
                <w:t>2017</w:t>
              </w:r>
            </w:ins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9A354CA" w14:textId="77777777" w:rsidR="002D0085" w:rsidRPr="00DC433F" w:rsidRDefault="002D0085">
            <w:pPr>
              <w:jc w:val="right"/>
              <w:rPr>
                <w:ins w:id="651" w:author="Sgouros Konstantinos" w:date="2022-05-20T11:00:00Z"/>
                <w:rFonts w:asciiTheme="minorHAnsi" w:hAnsiTheme="minorHAnsi" w:cstheme="minorHAnsi"/>
                <w:sz w:val="22"/>
                <w:szCs w:val="22"/>
                <w:lang w:eastAsia="en-US"/>
                <w:rPrChange w:id="652" w:author="Sgouros Konstantinos" w:date="2022-05-20T11:04:00Z">
                  <w:rPr>
                    <w:ins w:id="653" w:author="Sgouros Konstantinos" w:date="2022-05-20T11:00:00Z"/>
                  </w:rPr>
                </w:rPrChange>
              </w:rPr>
            </w:pPr>
            <w:ins w:id="654" w:author="Sgouros Konstantinos" w:date="2022-05-20T11:00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655" w:author="Sgouros Konstantinos" w:date="2022-05-20T11:04:00Z">
                    <w:rPr>
                      <w:color w:val="000000"/>
                    </w:rPr>
                  </w:rPrChange>
                </w:rPr>
                <w:t>2018</w:t>
              </w:r>
            </w:ins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9F8C28C" w14:textId="77777777" w:rsidR="002D0085" w:rsidRPr="00DC433F" w:rsidRDefault="002D0085">
            <w:pPr>
              <w:jc w:val="right"/>
              <w:rPr>
                <w:ins w:id="656" w:author="Sgouros Konstantinos" w:date="2022-05-20T11:00:00Z"/>
                <w:rFonts w:asciiTheme="minorHAnsi" w:hAnsiTheme="minorHAnsi" w:cstheme="minorHAnsi"/>
                <w:sz w:val="22"/>
                <w:szCs w:val="22"/>
                <w:lang w:eastAsia="en-US"/>
                <w:rPrChange w:id="657" w:author="Sgouros Konstantinos" w:date="2022-05-20T11:04:00Z">
                  <w:rPr>
                    <w:ins w:id="658" w:author="Sgouros Konstantinos" w:date="2022-05-20T11:00:00Z"/>
                  </w:rPr>
                </w:rPrChange>
              </w:rPr>
            </w:pPr>
            <w:ins w:id="659" w:author="Sgouros Konstantinos" w:date="2022-05-20T11:00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660" w:author="Sgouros Konstantinos" w:date="2022-05-20T11:04:00Z">
                    <w:rPr>
                      <w:color w:val="000000"/>
                    </w:rPr>
                  </w:rPrChange>
                </w:rPr>
                <w:t>2019</w:t>
              </w:r>
            </w:ins>
          </w:p>
        </w:tc>
      </w:tr>
      <w:tr w:rsidR="002D0085" w:rsidRPr="00DC433F" w14:paraId="229E4C5C" w14:textId="77777777" w:rsidTr="002D0085">
        <w:trPr>
          <w:trHeight w:val="300"/>
          <w:ins w:id="661" w:author="Sgouros Konstantinos" w:date="2022-05-20T11:00:00Z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108FCC" w14:textId="77777777" w:rsidR="002D0085" w:rsidRPr="00DC433F" w:rsidRDefault="002D0085">
            <w:pPr>
              <w:rPr>
                <w:ins w:id="662" w:author="Sgouros Konstantinos" w:date="2022-05-20T11:00:00Z"/>
                <w:rFonts w:asciiTheme="minorHAnsi" w:hAnsiTheme="minorHAnsi" w:cstheme="minorHAnsi"/>
                <w:sz w:val="22"/>
                <w:szCs w:val="22"/>
                <w:lang w:eastAsia="en-US"/>
                <w:rPrChange w:id="663" w:author="Sgouros Konstantinos" w:date="2022-05-20T11:04:00Z">
                  <w:rPr>
                    <w:ins w:id="664" w:author="Sgouros Konstantinos" w:date="2022-05-20T11:00:00Z"/>
                  </w:rPr>
                </w:rPrChange>
              </w:rPr>
            </w:pPr>
            <w:ins w:id="665" w:author="Sgouros Konstantinos" w:date="2022-05-20T11:00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666" w:author="Sgouros Konstantinos" w:date="2022-05-20T11:04:00Z">
                    <w:rPr>
                      <w:color w:val="1F497D"/>
                      <w:lang w:val="en-US"/>
                    </w:rPr>
                  </w:rPrChange>
                </w:rPr>
                <w:t xml:space="preserve">Common Share Capital </w:t>
              </w:r>
            </w:ins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69525C" w14:textId="77777777" w:rsidR="002D0085" w:rsidRPr="00DC433F" w:rsidRDefault="002D0085">
            <w:pPr>
              <w:jc w:val="right"/>
              <w:rPr>
                <w:ins w:id="667" w:author="Sgouros Konstantinos" w:date="2022-05-20T11:00:00Z"/>
                <w:rFonts w:asciiTheme="minorHAnsi" w:hAnsiTheme="minorHAnsi" w:cstheme="minorHAnsi"/>
                <w:sz w:val="22"/>
                <w:szCs w:val="22"/>
                <w:lang w:eastAsia="en-US"/>
                <w:rPrChange w:id="668" w:author="Sgouros Konstantinos" w:date="2022-05-20T11:04:00Z">
                  <w:rPr>
                    <w:ins w:id="669" w:author="Sgouros Konstantinos" w:date="2022-05-20T11:00:00Z"/>
                  </w:rPr>
                </w:rPrChange>
              </w:rPr>
            </w:pPr>
            <w:ins w:id="670" w:author="Sgouros Konstantinos" w:date="2022-05-20T11:00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671" w:author="Sgouros Konstantinos" w:date="2022-05-20T11:04:00Z">
                    <w:rPr>
                      <w:color w:val="000000"/>
                    </w:rPr>
                  </w:rPrChange>
                </w:rPr>
                <w:t>100</w:t>
              </w:r>
            </w:ins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8977AC" w14:textId="77777777" w:rsidR="002D0085" w:rsidRPr="00DC433F" w:rsidRDefault="002D0085">
            <w:pPr>
              <w:jc w:val="right"/>
              <w:rPr>
                <w:ins w:id="672" w:author="Sgouros Konstantinos" w:date="2022-05-20T11:00:00Z"/>
                <w:rFonts w:asciiTheme="minorHAnsi" w:hAnsiTheme="minorHAnsi" w:cstheme="minorHAnsi"/>
                <w:sz w:val="22"/>
                <w:szCs w:val="22"/>
                <w:lang w:eastAsia="en-US"/>
                <w:rPrChange w:id="673" w:author="Sgouros Konstantinos" w:date="2022-05-20T11:04:00Z">
                  <w:rPr>
                    <w:ins w:id="674" w:author="Sgouros Konstantinos" w:date="2022-05-20T11:00:00Z"/>
                  </w:rPr>
                </w:rPrChange>
              </w:rPr>
            </w:pPr>
            <w:ins w:id="675" w:author="Sgouros Konstantinos" w:date="2022-05-20T11:00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676" w:author="Sgouros Konstantinos" w:date="2022-05-20T11:04:00Z">
                    <w:rPr>
                      <w:color w:val="000000"/>
                    </w:rPr>
                  </w:rPrChange>
                </w:rPr>
                <w:t>150</w:t>
              </w:r>
            </w:ins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7C10309" w14:textId="77777777" w:rsidR="002D0085" w:rsidRPr="00DC433F" w:rsidRDefault="002D0085">
            <w:pPr>
              <w:jc w:val="right"/>
              <w:rPr>
                <w:ins w:id="677" w:author="Sgouros Konstantinos" w:date="2022-05-20T11:00:00Z"/>
                <w:rFonts w:asciiTheme="minorHAnsi" w:hAnsiTheme="minorHAnsi" w:cstheme="minorHAnsi"/>
                <w:sz w:val="22"/>
                <w:szCs w:val="22"/>
                <w:lang w:eastAsia="en-US"/>
                <w:rPrChange w:id="678" w:author="Sgouros Konstantinos" w:date="2022-05-20T11:04:00Z">
                  <w:rPr>
                    <w:ins w:id="679" w:author="Sgouros Konstantinos" w:date="2022-05-20T11:00:00Z"/>
                  </w:rPr>
                </w:rPrChange>
              </w:rPr>
            </w:pPr>
            <w:ins w:id="680" w:author="Sgouros Konstantinos" w:date="2022-05-20T11:00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681" w:author="Sgouros Konstantinos" w:date="2022-05-20T11:04:00Z">
                    <w:rPr>
                      <w:color w:val="000000"/>
                    </w:rPr>
                  </w:rPrChange>
                </w:rPr>
                <w:t>180</w:t>
              </w:r>
            </w:ins>
          </w:p>
        </w:tc>
      </w:tr>
      <w:tr w:rsidR="002D0085" w:rsidRPr="00DC433F" w14:paraId="1F56F832" w14:textId="77777777" w:rsidTr="002D0085">
        <w:trPr>
          <w:trHeight w:val="300"/>
          <w:ins w:id="682" w:author="Sgouros Konstantinos" w:date="2022-05-20T11:00:00Z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E421F7" w14:textId="77777777" w:rsidR="002D0085" w:rsidRPr="00DC433F" w:rsidRDefault="002D0085">
            <w:pPr>
              <w:rPr>
                <w:ins w:id="683" w:author="Sgouros Konstantinos" w:date="2022-05-20T11:00:00Z"/>
                <w:rFonts w:asciiTheme="minorHAnsi" w:hAnsiTheme="minorHAnsi" w:cstheme="minorHAnsi"/>
                <w:sz w:val="22"/>
                <w:szCs w:val="22"/>
                <w:lang w:eastAsia="en-US"/>
                <w:rPrChange w:id="684" w:author="Sgouros Konstantinos" w:date="2022-05-20T11:04:00Z">
                  <w:rPr>
                    <w:ins w:id="685" w:author="Sgouros Konstantinos" w:date="2022-05-20T11:00:00Z"/>
                  </w:rPr>
                </w:rPrChange>
              </w:rPr>
            </w:pPr>
            <w:ins w:id="686" w:author="Sgouros Konstantinos" w:date="2022-05-20T11:00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687" w:author="Sgouros Konstantinos" w:date="2022-05-20T11:04:00Z">
                    <w:rPr>
                      <w:color w:val="1F497D"/>
                      <w:lang w:val="en-US"/>
                    </w:rPr>
                  </w:rPrChange>
                </w:rPr>
                <w:t xml:space="preserve">Share Premium </w:t>
              </w:r>
            </w:ins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F7D195" w14:textId="77777777" w:rsidR="002D0085" w:rsidRPr="00DC433F" w:rsidRDefault="002D0085">
            <w:pPr>
              <w:jc w:val="right"/>
              <w:rPr>
                <w:ins w:id="688" w:author="Sgouros Konstantinos" w:date="2022-05-20T11:00:00Z"/>
                <w:rFonts w:asciiTheme="minorHAnsi" w:hAnsiTheme="minorHAnsi" w:cstheme="minorHAnsi"/>
                <w:sz w:val="22"/>
                <w:szCs w:val="22"/>
                <w:lang w:eastAsia="en-US"/>
                <w:rPrChange w:id="689" w:author="Sgouros Konstantinos" w:date="2022-05-20T11:04:00Z">
                  <w:rPr>
                    <w:ins w:id="690" w:author="Sgouros Konstantinos" w:date="2022-05-20T11:00:00Z"/>
                  </w:rPr>
                </w:rPrChange>
              </w:rPr>
            </w:pPr>
            <w:ins w:id="691" w:author="Sgouros Konstantinos" w:date="2022-05-20T11:00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692" w:author="Sgouros Konstantinos" w:date="2022-05-20T11:04:00Z">
                    <w:rPr>
                      <w:color w:val="000000"/>
                    </w:rPr>
                  </w:rPrChange>
                </w:rPr>
                <w:t>50</w:t>
              </w:r>
            </w:ins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52FF43A" w14:textId="77777777" w:rsidR="002D0085" w:rsidRPr="00DC433F" w:rsidRDefault="002D0085">
            <w:pPr>
              <w:jc w:val="right"/>
              <w:rPr>
                <w:ins w:id="693" w:author="Sgouros Konstantinos" w:date="2022-05-20T11:00:00Z"/>
                <w:rFonts w:asciiTheme="minorHAnsi" w:hAnsiTheme="minorHAnsi" w:cstheme="minorHAnsi"/>
                <w:sz w:val="22"/>
                <w:szCs w:val="22"/>
                <w:lang w:eastAsia="en-US"/>
                <w:rPrChange w:id="694" w:author="Sgouros Konstantinos" w:date="2022-05-20T11:04:00Z">
                  <w:rPr>
                    <w:ins w:id="695" w:author="Sgouros Konstantinos" w:date="2022-05-20T11:00:00Z"/>
                  </w:rPr>
                </w:rPrChange>
              </w:rPr>
            </w:pPr>
            <w:ins w:id="696" w:author="Sgouros Konstantinos" w:date="2022-05-20T11:00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697" w:author="Sgouros Konstantinos" w:date="2022-05-20T11:04:00Z">
                    <w:rPr>
                      <w:color w:val="000000"/>
                    </w:rPr>
                  </w:rPrChange>
                </w:rPr>
                <w:t>40</w:t>
              </w:r>
            </w:ins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BB950A0" w14:textId="77777777" w:rsidR="002D0085" w:rsidRPr="00DC433F" w:rsidRDefault="002D0085">
            <w:pPr>
              <w:jc w:val="right"/>
              <w:rPr>
                <w:ins w:id="698" w:author="Sgouros Konstantinos" w:date="2022-05-20T11:00:00Z"/>
                <w:rFonts w:asciiTheme="minorHAnsi" w:hAnsiTheme="minorHAnsi" w:cstheme="minorHAnsi"/>
                <w:sz w:val="22"/>
                <w:szCs w:val="22"/>
                <w:lang w:eastAsia="en-US"/>
                <w:rPrChange w:id="699" w:author="Sgouros Konstantinos" w:date="2022-05-20T11:04:00Z">
                  <w:rPr>
                    <w:ins w:id="700" w:author="Sgouros Konstantinos" w:date="2022-05-20T11:00:00Z"/>
                  </w:rPr>
                </w:rPrChange>
              </w:rPr>
            </w:pPr>
            <w:ins w:id="701" w:author="Sgouros Konstantinos" w:date="2022-05-20T11:00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702" w:author="Sgouros Konstantinos" w:date="2022-05-20T11:04:00Z">
                    <w:rPr>
                      <w:color w:val="000000"/>
                    </w:rPr>
                  </w:rPrChange>
                </w:rPr>
                <w:t>100</w:t>
              </w:r>
            </w:ins>
          </w:p>
        </w:tc>
      </w:tr>
    </w:tbl>
    <w:p w14:paraId="17E546D0" w14:textId="77777777" w:rsidR="002D0085" w:rsidRPr="002D0085" w:rsidRDefault="002D0085" w:rsidP="005A3C93">
      <w:pPr>
        <w:rPr>
          <w:rFonts w:asciiTheme="minorHAnsi" w:hAnsiTheme="minorHAnsi" w:cstheme="minorHAnsi"/>
          <w:sz w:val="22"/>
          <w:szCs w:val="22"/>
          <w:lang w:eastAsia="en-US"/>
        </w:rPr>
      </w:pPr>
    </w:p>
    <w:p w14:paraId="2437212D" w14:textId="3F9EBD3E" w:rsidR="003758F5" w:rsidRDefault="00DC433F" w:rsidP="005A3C93">
      <w:pPr>
        <w:rPr>
          <w:ins w:id="703" w:author="Sgouros Konstantinos" w:date="2022-05-20T11:03:00Z"/>
          <w:rFonts w:asciiTheme="minorHAnsi" w:hAnsiTheme="minorHAnsi" w:cstheme="minorHAnsi"/>
          <w:sz w:val="22"/>
          <w:szCs w:val="22"/>
          <w:lang w:eastAsia="en-US"/>
        </w:rPr>
      </w:pPr>
      <w:ins w:id="704" w:author="Sgouros Konstantinos" w:date="2022-05-20T11:01:00Z">
        <w:r>
          <w:rPr>
            <w:rFonts w:asciiTheme="minorHAnsi" w:hAnsiTheme="minorHAnsi" w:cstheme="minorHAnsi"/>
            <w:sz w:val="22"/>
            <w:szCs w:val="22"/>
            <w:lang w:eastAsia="en-US"/>
          </w:rPr>
          <w:t xml:space="preserve">και υπάρχει, αλλά ΔΕΝ συμμετέχει στο </w:t>
        </w:r>
        <w:r w:rsidRPr="00DC433F">
          <w:rPr>
            <w:rFonts w:asciiTheme="minorHAnsi" w:hAnsiTheme="minorHAnsi" w:cstheme="minorHAnsi"/>
            <w:sz w:val="22"/>
            <w:szCs w:val="22"/>
            <w:lang w:eastAsia="en-US"/>
            <w:rPrChange w:id="705" w:author="Sgouros Konstantinos" w:date="2022-05-20T11:04:00Z"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rPrChange>
          </w:rPr>
          <w:t>rating</w:t>
        </w:r>
        <w:r w:rsidRPr="00DC433F">
          <w:rPr>
            <w:rFonts w:asciiTheme="minorHAnsi" w:hAnsiTheme="minorHAnsi" w:cstheme="minorHAnsi"/>
            <w:sz w:val="22"/>
            <w:szCs w:val="22"/>
            <w:lang w:eastAsia="en-US"/>
            <w:rPrChange w:id="706" w:author="Sgouros Konstantinos" w:date="2022-05-20T11:01:00Z"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rPrChange>
          </w:rPr>
          <w:t xml:space="preserve"> </w:t>
        </w:r>
        <w:r>
          <w:rPr>
            <w:rFonts w:asciiTheme="minorHAnsi" w:hAnsiTheme="minorHAnsi" w:cstheme="minorHAnsi"/>
            <w:sz w:val="22"/>
            <w:szCs w:val="22"/>
            <w:lang w:eastAsia="en-US"/>
          </w:rPr>
          <w:t>ισολογισμός  του 2016</w:t>
        </w:r>
      </w:ins>
      <w:ins w:id="707" w:author="Sgouros Konstantinos" w:date="2022-05-20T11:02:00Z">
        <w:r>
          <w:rPr>
            <w:rFonts w:asciiTheme="minorHAnsi" w:hAnsiTheme="minorHAnsi" w:cstheme="minorHAnsi"/>
            <w:sz w:val="22"/>
            <w:szCs w:val="22"/>
            <w:lang w:eastAsia="en-US"/>
          </w:rPr>
          <w:t xml:space="preserve">, στο </w:t>
        </w:r>
        <w:r w:rsidRPr="00DC433F">
          <w:rPr>
            <w:rFonts w:asciiTheme="minorHAnsi" w:hAnsiTheme="minorHAnsi" w:cstheme="minorHAnsi"/>
            <w:sz w:val="22"/>
            <w:szCs w:val="22"/>
            <w:lang w:eastAsia="en-US"/>
            <w:rPrChange w:id="708" w:author="Sgouros Konstantinos" w:date="2022-05-20T11:04:00Z"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rPrChange>
          </w:rPr>
          <w:t>RM</w:t>
        </w:r>
        <w:r w:rsidRPr="00DC433F">
          <w:rPr>
            <w:rFonts w:asciiTheme="minorHAnsi" w:hAnsiTheme="minorHAnsi" w:cstheme="minorHAnsi"/>
            <w:sz w:val="22"/>
            <w:szCs w:val="22"/>
            <w:lang w:eastAsia="en-US"/>
            <w:rPrChange w:id="709" w:author="Sgouros Konstantinos" w:date="2022-05-20T11:02:00Z"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rPrChange>
          </w:rPr>
          <w:t xml:space="preserve"> </w:t>
        </w:r>
        <w:r w:rsidRPr="00DC433F">
          <w:rPr>
            <w:rFonts w:asciiTheme="minorHAnsi" w:hAnsiTheme="minorHAnsi" w:cstheme="minorHAnsi"/>
            <w:sz w:val="22"/>
            <w:szCs w:val="22"/>
            <w:lang w:eastAsia="en-US"/>
            <w:rPrChange w:id="710" w:author="Sgouros Konstantinos" w:date="2022-05-20T11:04:00Z"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rPrChange>
          </w:rPr>
          <w:t>Db</w:t>
        </w:r>
        <w:r w:rsidRPr="00DC433F">
          <w:rPr>
            <w:rFonts w:asciiTheme="minorHAnsi" w:hAnsiTheme="minorHAnsi" w:cstheme="minorHAnsi"/>
            <w:sz w:val="22"/>
            <w:szCs w:val="22"/>
            <w:lang w:eastAsia="en-US"/>
            <w:rPrChange w:id="711" w:author="Sgouros Konstantinos" w:date="2022-05-20T11:02:00Z"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rPrChange>
          </w:rPr>
          <w:t xml:space="preserve"> </w:t>
        </w:r>
      </w:ins>
      <w:ins w:id="712" w:author="Christodoulou Refaela" w:date="2024-01-10T11:39:00Z">
        <w:r w:rsidR="00494DEE">
          <w:rPr>
            <w:rFonts w:asciiTheme="minorHAnsi" w:hAnsiTheme="minorHAnsi" w:cstheme="minorHAnsi"/>
            <w:sz w:val="22"/>
            <w:szCs w:val="22"/>
            <w:lang w:eastAsia="en-US"/>
          </w:rPr>
          <w:t xml:space="preserve">κατόπιν νέας απαίτησης </w:t>
        </w:r>
      </w:ins>
      <w:ins w:id="713" w:author="Sgouros Konstantinos" w:date="2022-05-20T11:02:00Z">
        <w:del w:id="714" w:author="Christodoulou Refaela" w:date="2024-01-10T11:39:00Z">
          <w:r w:rsidDel="00494DEE">
            <w:rPr>
              <w:rFonts w:asciiTheme="minorHAnsi" w:hAnsiTheme="minorHAnsi" w:cstheme="minorHAnsi"/>
              <w:sz w:val="22"/>
              <w:szCs w:val="22"/>
              <w:lang w:eastAsia="en-US"/>
            </w:rPr>
            <w:delText xml:space="preserve">ΔΕΝ </w:delText>
          </w:r>
        </w:del>
        <w:r>
          <w:rPr>
            <w:rFonts w:asciiTheme="minorHAnsi" w:hAnsiTheme="minorHAnsi" w:cstheme="minorHAnsi"/>
            <w:sz w:val="22"/>
            <w:szCs w:val="22"/>
            <w:lang w:eastAsia="en-US"/>
          </w:rPr>
          <w:t>θα εμφανίζεται η</w:t>
        </w:r>
      </w:ins>
      <w:ins w:id="715" w:author="Christodoulou Refaela" w:date="2024-01-10T11:39:00Z">
        <w:r w:rsidR="00494DEE">
          <w:rPr>
            <w:rFonts w:asciiTheme="minorHAnsi" w:hAnsiTheme="minorHAnsi" w:cstheme="minorHAnsi"/>
            <w:sz w:val="22"/>
            <w:szCs w:val="22"/>
            <w:lang w:eastAsia="en-US"/>
          </w:rPr>
          <w:t xml:space="preserve"> πραγματική</w:t>
        </w:r>
      </w:ins>
      <w:ins w:id="716" w:author="Sgouros Konstantinos" w:date="2022-05-20T11:02:00Z">
        <w:r>
          <w:rPr>
            <w:rFonts w:asciiTheme="minorHAnsi" w:hAnsiTheme="minorHAnsi" w:cstheme="minorHAnsi"/>
            <w:sz w:val="22"/>
            <w:szCs w:val="22"/>
            <w:lang w:eastAsia="en-US"/>
          </w:rPr>
          <w:t xml:space="preserve"> διαφορά 2017-2016</w:t>
        </w:r>
      </w:ins>
      <w:ins w:id="717" w:author="Karakoulis Nikolaos Panagiotis" w:date="2024-01-04T13:36:00Z">
        <w:r w:rsidR="00B65789" w:rsidRPr="00B65789">
          <w:rPr>
            <w:rFonts w:asciiTheme="minorHAnsi" w:hAnsiTheme="minorHAnsi" w:cstheme="minorHAnsi"/>
            <w:sz w:val="22"/>
            <w:szCs w:val="22"/>
            <w:lang w:eastAsia="en-US"/>
            <w:rPrChange w:id="718" w:author="Karakoulis Nikolaos Panagiotis" w:date="2024-01-04T13:36:00Z"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rPrChange>
          </w:rPr>
          <w:t xml:space="preserve"> </w:t>
        </w:r>
        <w:del w:id="719" w:author="Christodoulou Refaela" w:date="2024-01-10T11:39:00Z">
          <w:r w:rsidR="00B65789" w:rsidDel="00494DEE">
            <w:rPr>
              <w:rFonts w:asciiTheme="minorHAnsi" w:hAnsiTheme="minorHAnsi" w:cstheme="minorHAnsi"/>
              <w:sz w:val="22"/>
              <w:szCs w:val="22"/>
              <w:lang w:eastAsia="en-US"/>
            </w:rPr>
            <w:delText>(θα οριζεται σε 0)</w:delText>
          </w:r>
        </w:del>
      </w:ins>
      <w:ins w:id="720" w:author="Sgouros Konstantinos" w:date="2022-05-20T11:02:00Z">
        <w:r>
          <w:rPr>
            <w:rFonts w:asciiTheme="minorHAnsi" w:hAnsiTheme="minorHAnsi" w:cstheme="minorHAnsi"/>
            <w:sz w:val="22"/>
            <w:szCs w:val="22"/>
            <w:lang w:eastAsia="en-US"/>
          </w:rPr>
          <w:t xml:space="preserve">. </w:t>
        </w:r>
      </w:ins>
      <w:ins w:id="721" w:author="Sgouros Konstantinos" w:date="2022-05-20T11:03:00Z">
        <w:r>
          <w:rPr>
            <w:rFonts w:asciiTheme="minorHAnsi" w:hAnsiTheme="minorHAnsi" w:cstheme="minorHAnsi"/>
            <w:sz w:val="22"/>
            <w:szCs w:val="22"/>
            <w:lang w:eastAsia="en-US"/>
          </w:rPr>
          <w:t xml:space="preserve">Δηλαδή </w:t>
        </w:r>
      </w:ins>
    </w:p>
    <w:p w14:paraId="1866644F" w14:textId="603CFFD0" w:rsidR="00DC433F" w:rsidRPr="00DC433F" w:rsidDel="006324D4" w:rsidRDefault="00DC433F" w:rsidP="00DC433F">
      <w:pPr>
        <w:rPr>
          <w:ins w:id="722" w:author="Sgouros Konstantinos" w:date="2022-05-20T11:03:00Z"/>
          <w:del w:id="723" w:author="Christodoulou Refaela" w:date="2024-01-10T11:01:00Z"/>
          <w:rFonts w:asciiTheme="minorHAnsi" w:hAnsiTheme="minorHAnsi" w:cstheme="minorHAnsi"/>
          <w:sz w:val="22"/>
          <w:szCs w:val="22"/>
          <w:lang w:eastAsia="en-US"/>
          <w:rPrChange w:id="724" w:author="Sgouros Konstantinos" w:date="2022-05-20T11:04:00Z">
            <w:rPr>
              <w:ins w:id="725" w:author="Sgouros Konstantinos" w:date="2022-05-20T11:03:00Z"/>
              <w:del w:id="726" w:author="Christodoulou Refaela" w:date="2024-01-10T11:01:00Z"/>
              <w:sz w:val="22"/>
              <w:szCs w:val="22"/>
            </w:rPr>
          </w:rPrChange>
        </w:rPr>
      </w:pPr>
      <w:ins w:id="727" w:author="Sgouros Konstantinos" w:date="2022-05-20T11:03:00Z">
        <w:del w:id="728" w:author="Christodoulou Refaela" w:date="2024-01-10T11:01:00Z">
          <w:r w:rsidRPr="00DC433F" w:rsidDel="006324D4">
            <w:rPr>
              <w:rFonts w:asciiTheme="minorHAnsi" w:hAnsiTheme="minorHAnsi" w:cstheme="minorHAnsi"/>
              <w:sz w:val="22"/>
              <w:szCs w:val="22"/>
              <w:lang w:eastAsia="en-US"/>
              <w:rPrChange w:id="729" w:author="Sgouros Konstantinos" w:date="2022-05-20T11:04:00Z">
                <w:rPr>
                  <w:color w:val="1F497D"/>
                </w:rPr>
              </w:rPrChange>
            </w:rPr>
            <w:delText> </w:delText>
          </w:r>
        </w:del>
      </w:ins>
    </w:p>
    <w:tbl>
      <w:tblPr>
        <w:tblW w:w="55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960"/>
        <w:gridCol w:w="960"/>
        <w:gridCol w:w="960"/>
      </w:tblGrid>
      <w:tr w:rsidR="00DC433F" w:rsidRPr="00DC433F" w:rsidDel="006324D4" w14:paraId="530D2E65" w14:textId="0B359058" w:rsidTr="00DC433F">
        <w:trPr>
          <w:trHeight w:val="300"/>
          <w:ins w:id="730" w:author="Sgouros Konstantinos" w:date="2022-05-20T11:03:00Z"/>
          <w:del w:id="731" w:author="Christodoulou Refaela" w:date="2024-01-10T11:01:00Z"/>
        </w:trPr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22E67E" w14:textId="6023F95E" w:rsidR="00DC433F" w:rsidRPr="00DC433F" w:rsidDel="006324D4" w:rsidRDefault="00DC433F">
            <w:pPr>
              <w:rPr>
                <w:ins w:id="732" w:author="Sgouros Konstantinos" w:date="2022-05-20T11:03:00Z"/>
                <w:del w:id="733" w:author="Christodoulou Refaela" w:date="2024-01-10T11:01:00Z"/>
                <w:rFonts w:asciiTheme="minorHAnsi" w:hAnsiTheme="minorHAnsi" w:cstheme="minorHAnsi"/>
                <w:sz w:val="22"/>
                <w:szCs w:val="22"/>
                <w:lang w:eastAsia="en-US"/>
                <w:rPrChange w:id="734" w:author="Sgouros Konstantinos" w:date="2022-05-20T11:04:00Z">
                  <w:rPr>
                    <w:ins w:id="735" w:author="Sgouros Konstantinos" w:date="2022-05-20T11:03:00Z"/>
                    <w:del w:id="736" w:author="Christodoulou Refaela" w:date="2024-01-10T11:01:00Z"/>
                  </w:rPr>
                </w:rPrChange>
              </w:rPr>
            </w:pPr>
            <w:ins w:id="737" w:author="Sgouros Konstantinos" w:date="2022-05-20T11:03:00Z">
              <w:del w:id="738" w:author="Christodoulou Refaela" w:date="2024-01-10T11:01:00Z">
                <w:r w:rsidRPr="00DC433F" w:rsidDel="006324D4">
                  <w:rPr>
                    <w:rFonts w:asciiTheme="minorHAnsi" w:hAnsiTheme="minorHAnsi" w:cstheme="minorHAnsi"/>
                    <w:sz w:val="22"/>
                    <w:szCs w:val="22"/>
                    <w:lang w:eastAsia="en-US"/>
                    <w:rPrChange w:id="739" w:author="Sgouros Konstantinos" w:date="2022-05-20T11:04:00Z">
                      <w:rPr>
                        <w:color w:val="000000"/>
                      </w:rPr>
                    </w:rPrChange>
                  </w:rPr>
                  <w:delText> </w:delText>
                </w:r>
              </w:del>
            </w:ins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F147A9" w14:textId="478B986F" w:rsidR="00DC433F" w:rsidRPr="00DC433F" w:rsidDel="006324D4" w:rsidRDefault="00DC433F">
            <w:pPr>
              <w:jc w:val="right"/>
              <w:rPr>
                <w:ins w:id="740" w:author="Sgouros Konstantinos" w:date="2022-05-20T11:03:00Z"/>
                <w:del w:id="741" w:author="Christodoulou Refaela" w:date="2024-01-10T11:01:00Z"/>
                <w:rFonts w:asciiTheme="minorHAnsi" w:hAnsiTheme="minorHAnsi" w:cstheme="minorHAnsi"/>
                <w:sz w:val="22"/>
                <w:szCs w:val="22"/>
                <w:lang w:eastAsia="en-US"/>
                <w:rPrChange w:id="742" w:author="Sgouros Konstantinos" w:date="2022-05-20T11:04:00Z">
                  <w:rPr>
                    <w:ins w:id="743" w:author="Sgouros Konstantinos" w:date="2022-05-20T11:03:00Z"/>
                    <w:del w:id="744" w:author="Christodoulou Refaela" w:date="2024-01-10T11:01:00Z"/>
                  </w:rPr>
                </w:rPrChange>
              </w:rPr>
            </w:pPr>
            <w:ins w:id="745" w:author="Sgouros Konstantinos" w:date="2022-05-20T11:03:00Z">
              <w:del w:id="746" w:author="Christodoulou Refaela" w:date="2024-01-10T11:01:00Z">
                <w:r w:rsidRPr="00DC433F" w:rsidDel="006324D4">
                  <w:rPr>
                    <w:rFonts w:asciiTheme="minorHAnsi" w:hAnsiTheme="minorHAnsi" w:cstheme="minorHAnsi"/>
                    <w:sz w:val="22"/>
                    <w:szCs w:val="22"/>
                    <w:lang w:eastAsia="en-US"/>
                    <w:rPrChange w:id="747" w:author="Sgouros Konstantinos" w:date="2022-05-20T11:04:00Z">
                      <w:rPr>
                        <w:color w:val="000000"/>
                      </w:rPr>
                    </w:rPrChange>
                  </w:rPr>
                  <w:delText>2017</w:delText>
                </w:r>
              </w:del>
            </w:ins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572111" w14:textId="77A1F0D5" w:rsidR="00DC433F" w:rsidRPr="00DC433F" w:rsidDel="006324D4" w:rsidRDefault="00DC433F">
            <w:pPr>
              <w:jc w:val="right"/>
              <w:rPr>
                <w:ins w:id="748" w:author="Sgouros Konstantinos" w:date="2022-05-20T11:03:00Z"/>
                <w:del w:id="749" w:author="Christodoulou Refaela" w:date="2024-01-10T11:01:00Z"/>
                <w:rFonts w:asciiTheme="minorHAnsi" w:hAnsiTheme="minorHAnsi" w:cstheme="minorHAnsi"/>
                <w:sz w:val="22"/>
                <w:szCs w:val="22"/>
                <w:lang w:eastAsia="en-US"/>
                <w:rPrChange w:id="750" w:author="Sgouros Konstantinos" w:date="2022-05-20T11:04:00Z">
                  <w:rPr>
                    <w:ins w:id="751" w:author="Sgouros Konstantinos" w:date="2022-05-20T11:03:00Z"/>
                    <w:del w:id="752" w:author="Christodoulou Refaela" w:date="2024-01-10T11:01:00Z"/>
                  </w:rPr>
                </w:rPrChange>
              </w:rPr>
            </w:pPr>
            <w:ins w:id="753" w:author="Sgouros Konstantinos" w:date="2022-05-20T11:03:00Z">
              <w:del w:id="754" w:author="Christodoulou Refaela" w:date="2024-01-10T11:01:00Z">
                <w:r w:rsidRPr="00DC433F" w:rsidDel="006324D4">
                  <w:rPr>
                    <w:rFonts w:asciiTheme="minorHAnsi" w:hAnsiTheme="minorHAnsi" w:cstheme="minorHAnsi"/>
                    <w:sz w:val="22"/>
                    <w:szCs w:val="22"/>
                    <w:lang w:eastAsia="en-US"/>
                    <w:rPrChange w:id="755" w:author="Sgouros Konstantinos" w:date="2022-05-20T11:04:00Z">
                      <w:rPr>
                        <w:color w:val="000000"/>
                      </w:rPr>
                    </w:rPrChange>
                  </w:rPr>
                  <w:delText>2018</w:delText>
                </w:r>
              </w:del>
            </w:ins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49C80FD" w14:textId="32D407A2" w:rsidR="00DC433F" w:rsidRPr="00DC433F" w:rsidDel="006324D4" w:rsidRDefault="00DC433F">
            <w:pPr>
              <w:jc w:val="right"/>
              <w:rPr>
                <w:ins w:id="756" w:author="Sgouros Konstantinos" w:date="2022-05-20T11:03:00Z"/>
                <w:del w:id="757" w:author="Christodoulou Refaela" w:date="2024-01-10T11:01:00Z"/>
                <w:rFonts w:asciiTheme="minorHAnsi" w:hAnsiTheme="minorHAnsi" w:cstheme="minorHAnsi"/>
                <w:sz w:val="22"/>
                <w:szCs w:val="22"/>
                <w:lang w:eastAsia="en-US"/>
                <w:rPrChange w:id="758" w:author="Sgouros Konstantinos" w:date="2022-05-20T11:04:00Z">
                  <w:rPr>
                    <w:ins w:id="759" w:author="Sgouros Konstantinos" w:date="2022-05-20T11:03:00Z"/>
                    <w:del w:id="760" w:author="Christodoulou Refaela" w:date="2024-01-10T11:01:00Z"/>
                  </w:rPr>
                </w:rPrChange>
              </w:rPr>
            </w:pPr>
            <w:ins w:id="761" w:author="Sgouros Konstantinos" w:date="2022-05-20T11:03:00Z">
              <w:del w:id="762" w:author="Christodoulou Refaela" w:date="2024-01-10T11:01:00Z">
                <w:r w:rsidRPr="00DC433F" w:rsidDel="006324D4">
                  <w:rPr>
                    <w:rFonts w:asciiTheme="minorHAnsi" w:hAnsiTheme="minorHAnsi" w:cstheme="minorHAnsi"/>
                    <w:sz w:val="22"/>
                    <w:szCs w:val="22"/>
                    <w:lang w:eastAsia="en-US"/>
                    <w:rPrChange w:id="763" w:author="Sgouros Konstantinos" w:date="2022-05-20T11:04:00Z">
                      <w:rPr>
                        <w:color w:val="000000"/>
                      </w:rPr>
                    </w:rPrChange>
                  </w:rPr>
                  <w:delText>2019</w:delText>
                </w:r>
              </w:del>
            </w:ins>
          </w:p>
        </w:tc>
      </w:tr>
      <w:tr w:rsidR="00DC433F" w:rsidRPr="00DC433F" w:rsidDel="006324D4" w14:paraId="310C3192" w14:textId="733CB893" w:rsidTr="00DC433F">
        <w:trPr>
          <w:trHeight w:val="300"/>
          <w:ins w:id="764" w:author="Sgouros Konstantinos" w:date="2022-05-20T11:03:00Z"/>
          <w:del w:id="765" w:author="Christodoulou Refaela" w:date="2024-01-10T11:01:00Z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B9B348" w14:textId="16640DC2" w:rsidR="00DC433F" w:rsidRPr="00DC433F" w:rsidDel="006324D4" w:rsidRDefault="00DC433F">
            <w:pPr>
              <w:rPr>
                <w:ins w:id="766" w:author="Sgouros Konstantinos" w:date="2022-05-20T11:03:00Z"/>
                <w:del w:id="767" w:author="Christodoulou Refaela" w:date="2024-01-10T11:01:00Z"/>
                <w:rFonts w:asciiTheme="minorHAnsi" w:hAnsiTheme="minorHAnsi" w:cstheme="minorHAnsi"/>
                <w:sz w:val="22"/>
                <w:szCs w:val="22"/>
                <w:lang w:eastAsia="en-US"/>
                <w:rPrChange w:id="768" w:author="Sgouros Konstantinos" w:date="2022-05-20T11:04:00Z">
                  <w:rPr>
                    <w:ins w:id="769" w:author="Sgouros Konstantinos" w:date="2022-05-20T11:03:00Z"/>
                    <w:del w:id="770" w:author="Christodoulou Refaela" w:date="2024-01-10T11:01:00Z"/>
                  </w:rPr>
                </w:rPrChange>
              </w:rPr>
            </w:pPr>
            <w:ins w:id="771" w:author="Sgouros Konstantinos" w:date="2022-05-20T11:03:00Z">
              <w:del w:id="772" w:author="Christodoulou Refaela" w:date="2024-01-10T11:01:00Z">
                <w:r w:rsidRPr="00DC433F" w:rsidDel="006324D4">
                  <w:rPr>
                    <w:rFonts w:asciiTheme="minorHAnsi" w:hAnsiTheme="minorHAnsi" w:cstheme="minorHAnsi"/>
                    <w:sz w:val="22"/>
                    <w:szCs w:val="22"/>
                    <w:lang w:eastAsia="en-US"/>
                    <w:rPrChange w:id="773" w:author="Sgouros Konstantinos" w:date="2022-05-20T11:04:00Z">
                      <w:rPr>
                        <w:color w:val="1F497D"/>
                        <w:lang w:val="en-US"/>
                      </w:rPr>
                    </w:rPrChange>
                  </w:rPr>
                  <w:delText xml:space="preserve">Chg Common Share Capital </w:delText>
                </w:r>
              </w:del>
            </w:ins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7E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1F9BC9" w14:textId="52869F84" w:rsidR="00DC433F" w:rsidRPr="00DC433F" w:rsidDel="006324D4" w:rsidRDefault="00DC433F" w:rsidP="00DC433F">
            <w:pPr>
              <w:rPr>
                <w:ins w:id="774" w:author="Sgouros Konstantinos" w:date="2022-05-20T11:03:00Z"/>
                <w:del w:id="775" w:author="Christodoulou Refaela" w:date="2024-01-10T11:01:00Z"/>
                <w:rFonts w:asciiTheme="minorHAnsi" w:hAnsiTheme="minorHAnsi" w:cstheme="minorHAnsi"/>
                <w:sz w:val="22"/>
                <w:szCs w:val="22"/>
                <w:lang w:eastAsia="en-US"/>
                <w:rPrChange w:id="776" w:author="Sgouros Konstantinos" w:date="2022-05-20T11:04:00Z">
                  <w:rPr>
                    <w:ins w:id="777" w:author="Sgouros Konstantinos" w:date="2022-05-20T11:03:00Z"/>
                    <w:del w:id="778" w:author="Christodoulou Refaela" w:date="2024-01-10T11:01:00Z"/>
                  </w:rPr>
                </w:rPrChange>
              </w:rPr>
            </w:pPr>
            <w:ins w:id="779" w:author="Sgouros Konstantinos" w:date="2022-05-20T11:03:00Z">
              <w:del w:id="780" w:author="Christodoulou Refaela" w:date="2024-01-10T11:01:00Z">
                <w:r w:rsidRPr="00DC433F" w:rsidDel="006324D4">
                  <w:rPr>
                    <w:rFonts w:asciiTheme="minorHAnsi" w:hAnsiTheme="minorHAnsi" w:cstheme="minorHAnsi"/>
                    <w:sz w:val="22"/>
                    <w:szCs w:val="22"/>
                    <w:lang w:eastAsia="en-US"/>
                    <w:rPrChange w:id="781" w:author="Sgouros Konstantinos" w:date="2022-05-20T11:04:00Z">
                      <w:rPr>
                        <w:color w:val="000000"/>
                      </w:rPr>
                    </w:rPrChange>
                  </w:rPr>
                  <w:delText> </w:delText>
                </w:r>
              </w:del>
            </w:ins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A8448F" w14:textId="21EFA428" w:rsidR="00DC433F" w:rsidRPr="00DC433F" w:rsidDel="006324D4" w:rsidRDefault="00DC433F">
            <w:pPr>
              <w:jc w:val="right"/>
              <w:rPr>
                <w:ins w:id="782" w:author="Sgouros Konstantinos" w:date="2022-05-20T11:03:00Z"/>
                <w:del w:id="783" w:author="Christodoulou Refaela" w:date="2024-01-10T11:01:00Z"/>
                <w:rFonts w:asciiTheme="minorHAnsi" w:hAnsiTheme="minorHAnsi" w:cstheme="minorHAnsi"/>
                <w:sz w:val="22"/>
                <w:szCs w:val="22"/>
                <w:lang w:eastAsia="en-US"/>
                <w:rPrChange w:id="784" w:author="Sgouros Konstantinos" w:date="2022-05-20T11:04:00Z">
                  <w:rPr>
                    <w:ins w:id="785" w:author="Sgouros Konstantinos" w:date="2022-05-20T11:03:00Z"/>
                    <w:del w:id="786" w:author="Christodoulou Refaela" w:date="2024-01-10T11:01:00Z"/>
                  </w:rPr>
                </w:rPrChange>
              </w:rPr>
            </w:pPr>
            <w:ins w:id="787" w:author="Sgouros Konstantinos" w:date="2022-05-20T11:03:00Z">
              <w:del w:id="788" w:author="Christodoulou Refaela" w:date="2024-01-10T11:01:00Z">
                <w:r w:rsidRPr="00DC433F" w:rsidDel="006324D4">
                  <w:rPr>
                    <w:rFonts w:asciiTheme="minorHAnsi" w:hAnsiTheme="minorHAnsi" w:cstheme="minorHAnsi"/>
                    <w:sz w:val="22"/>
                    <w:szCs w:val="22"/>
                    <w:lang w:eastAsia="en-US"/>
                    <w:rPrChange w:id="789" w:author="Sgouros Konstantinos" w:date="2022-05-20T11:04:00Z">
                      <w:rPr>
                        <w:color w:val="000000"/>
                      </w:rPr>
                    </w:rPrChange>
                  </w:rPr>
                  <w:delText>50</w:delText>
                </w:r>
              </w:del>
            </w:ins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5B1A49" w14:textId="26BE7289" w:rsidR="00DC433F" w:rsidRPr="00DC433F" w:rsidDel="006324D4" w:rsidRDefault="00DC433F">
            <w:pPr>
              <w:jc w:val="right"/>
              <w:rPr>
                <w:ins w:id="790" w:author="Sgouros Konstantinos" w:date="2022-05-20T11:03:00Z"/>
                <w:del w:id="791" w:author="Christodoulou Refaela" w:date="2024-01-10T11:01:00Z"/>
                <w:rFonts w:asciiTheme="minorHAnsi" w:hAnsiTheme="minorHAnsi" w:cstheme="minorHAnsi"/>
                <w:sz w:val="22"/>
                <w:szCs w:val="22"/>
                <w:lang w:eastAsia="en-US"/>
                <w:rPrChange w:id="792" w:author="Sgouros Konstantinos" w:date="2022-05-20T11:04:00Z">
                  <w:rPr>
                    <w:ins w:id="793" w:author="Sgouros Konstantinos" w:date="2022-05-20T11:03:00Z"/>
                    <w:del w:id="794" w:author="Christodoulou Refaela" w:date="2024-01-10T11:01:00Z"/>
                  </w:rPr>
                </w:rPrChange>
              </w:rPr>
            </w:pPr>
            <w:ins w:id="795" w:author="Sgouros Konstantinos" w:date="2022-05-20T11:03:00Z">
              <w:del w:id="796" w:author="Christodoulou Refaela" w:date="2024-01-10T11:01:00Z">
                <w:r w:rsidRPr="00DC433F" w:rsidDel="006324D4">
                  <w:rPr>
                    <w:rFonts w:asciiTheme="minorHAnsi" w:hAnsiTheme="minorHAnsi" w:cstheme="minorHAnsi"/>
                    <w:sz w:val="22"/>
                    <w:szCs w:val="22"/>
                    <w:lang w:eastAsia="en-US"/>
                    <w:rPrChange w:id="797" w:author="Sgouros Konstantinos" w:date="2022-05-20T11:04:00Z">
                      <w:rPr>
                        <w:color w:val="000000"/>
                      </w:rPr>
                    </w:rPrChange>
                  </w:rPr>
                  <w:delText>30</w:delText>
                </w:r>
              </w:del>
            </w:ins>
          </w:p>
        </w:tc>
      </w:tr>
      <w:tr w:rsidR="00DC433F" w:rsidRPr="00DC433F" w:rsidDel="006324D4" w14:paraId="6B05C3A6" w14:textId="24A1DFAE" w:rsidTr="00DC433F">
        <w:trPr>
          <w:trHeight w:val="300"/>
          <w:ins w:id="798" w:author="Sgouros Konstantinos" w:date="2022-05-20T11:03:00Z"/>
          <w:del w:id="799" w:author="Christodoulou Refaela" w:date="2024-01-10T11:01:00Z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D679B8" w14:textId="4022C251" w:rsidR="00DC433F" w:rsidRPr="00DC433F" w:rsidDel="006324D4" w:rsidRDefault="00DC433F">
            <w:pPr>
              <w:rPr>
                <w:ins w:id="800" w:author="Sgouros Konstantinos" w:date="2022-05-20T11:03:00Z"/>
                <w:del w:id="801" w:author="Christodoulou Refaela" w:date="2024-01-10T11:01:00Z"/>
                <w:rFonts w:asciiTheme="minorHAnsi" w:hAnsiTheme="minorHAnsi" w:cstheme="minorHAnsi"/>
                <w:sz w:val="22"/>
                <w:szCs w:val="22"/>
                <w:lang w:eastAsia="en-US"/>
                <w:rPrChange w:id="802" w:author="Sgouros Konstantinos" w:date="2022-05-20T11:04:00Z">
                  <w:rPr>
                    <w:ins w:id="803" w:author="Sgouros Konstantinos" w:date="2022-05-20T11:03:00Z"/>
                    <w:del w:id="804" w:author="Christodoulou Refaela" w:date="2024-01-10T11:01:00Z"/>
                  </w:rPr>
                </w:rPrChange>
              </w:rPr>
            </w:pPr>
            <w:ins w:id="805" w:author="Sgouros Konstantinos" w:date="2022-05-20T11:03:00Z">
              <w:del w:id="806" w:author="Christodoulou Refaela" w:date="2024-01-10T11:01:00Z">
                <w:r w:rsidRPr="00DC433F" w:rsidDel="006324D4">
                  <w:rPr>
                    <w:rFonts w:asciiTheme="minorHAnsi" w:hAnsiTheme="minorHAnsi" w:cstheme="minorHAnsi"/>
                    <w:sz w:val="22"/>
                    <w:szCs w:val="22"/>
                    <w:lang w:eastAsia="en-US"/>
                    <w:rPrChange w:id="807" w:author="Sgouros Konstantinos" w:date="2022-05-20T11:04:00Z">
                      <w:rPr>
                        <w:color w:val="1F497D"/>
                        <w:lang w:val="en-US"/>
                      </w:rPr>
                    </w:rPrChange>
                  </w:rPr>
                  <w:delText xml:space="preserve">Chg Share Premium </w:delText>
                </w:r>
              </w:del>
            </w:ins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7E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084CDB" w14:textId="6A34C945" w:rsidR="00DC433F" w:rsidRPr="00DC433F" w:rsidDel="006324D4" w:rsidRDefault="00DC433F" w:rsidP="00DC433F">
            <w:pPr>
              <w:rPr>
                <w:ins w:id="808" w:author="Sgouros Konstantinos" w:date="2022-05-20T11:03:00Z"/>
                <w:del w:id="809" w:author="Christodoulou Refaela" w:date="2024-01-10T11:01:00Z"/>
                <w:rFonts w:asciiTheme="minorHAnsi" w:hAnsiTheme="minorHAnsi" w:cstheme="minorHAnsi"/>
                <w:sz w:val="22"/>
                <w:szCs w:val="22"/>
                <w:lang w:eastAsia="en-US"/>
                <w:rPrChange w:id="810" w:author="Sgouros Konstantinos" w:date="2022-05-20T11:04:00Z">
                  <w:rPr>
                    <w:ins w:id="811" w:author="Sgouros Konstantinos" w:date="2022-05-20T11:03:00Z"/>
                    <w:del w:id="812" w:author="Christodoulou Refaela" w:date="2024-01-10T11:01:00Z"/>
                  </w:rPr>
                </w:rPrChange>
              </w:rPr>
            </w:pPr>
            <w:ins w:id="813" w:author="Sgouros Konstantinos" w:date="2022-05-20T11:03:00Z">
              <w:del w:id="814" w:author="Christodoulou Refaela" w:date="2024-01-10T11:01:00Z">
                <w:r w:rsidRPr="00DC433F" w:rsidDel="006324D4">
                  <w:rPr>
                    <w:rFonts w:asciiTheme="minorHAnsi" w:hAnsiTheme="minorHAnsi" w:cstheme="minorHAnsi"/>
                    <w:sz w:val="22"/>
                    <w:szCs w:val="22"/>
                    <w:lang w:eastAsia="en-US"/>
                    <w:rPrChange w:id="815" w:author="Sgouros Konstantinos" w:date="2022-05-20T11:04:00Z">
                      <w:rPr>
                        <w:color w:val="000000"/>
                      </w:rPr>
                    </w:rPrChange>
                  </w:rPr>
                  <w:delText> </w:delText>
                </w:r>
              </w:del>
            </w:ins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F792C34" w14:textId="3B94DD46" w:rsidR="00DC433F" w:rsidRPr="00DC433F" w:rsidDel="006324D4" w:rsidRDefault="00DC433F">
            <w:pPr>
              <w:jc w:val="right"/>
              <w:rPr>
                <w:ins w:id="816" w:author="Sgouros Konstantinos" w:date="2022-05-20T11:03:00Z"/>
                <w:del w:id="817" w:author="Christodoulou Refaela" w:date="2024-01-10T11:01:00Z"/>
                <w:rFonts w:asciiTheme="minorHAnsi" w:hAnsiTheme="minorHAnsi" w:cstheme="minorHAnsi"/>
                <w:sz w:val="22"/>
                <w:szCs w:val="22"/>
                <w:lang w:eastAsia="en-US"/>
                <w:rPrChange w:id="818" w:author="Sgouros Konstantinos" w:date="2022-05-20T11:04:00Z">
                  <w:rPr>
                    <w:ins w:id="819" w:author="Sgouros Konstantinos" w:date="2022-05-20T11:03:00Z"/>
                    <w:del w:id="820" w:author="Christodoulou Refaela" w:date="2024-01-10T11:01:00Z"/>
                  </w:rPr>
                </w:rPrChange>
              </w:rPr>
            </w:pPr>
            <w:ins w:id="821" w:author="Sgouros Konstantinos" w:date="2022-05-20T11:03:00Z">
              <w:del w:id="822" w:author="Christodoulou Refaela" w:date="2024-01-10T11:01:00Z">
                <w:r w:rsidRPr="00DC433F" w:rsidDel="006324D4">
                  <w:rPr>
                    <w:rFonts w:asciiTheme="minorHAnsi" w:hAnsiTheme="minorHAnsi" w:cstheme="minorHAnsi"/>
                    <w:sz w:val="22"/>
                    <w:szCs w:val="22"/>
                    <w:lang w:eastAsia="en-US"/>
                    <w:rPrChange w:id="823" w:author="Sgouros Konstantinos" w:date="2022-05-20T11:04:00Z">
                      <w:rPr>
                        <w:color w:val="000000"/>
                      </w:rPr>
                    </w:rPrChange>
                  </w:rPr>
                  <w:delText>-10</w:delText>
                </w:r>
              </w:del>
            </w:ins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6A174AC" w14:textId="7BF94390" w:rsidR="00DC433F" w:rsidRPr="00DC433F" w:rsidDel="006324D4" w:rsidRDefault="00DC433F">
            <w:pPr>
              <w:jc w:val="right"/>
              <w:rPr>
                <w:ins w:id="824" w:author="Sgouros Konstantinos" w:date="2022-05-20T11:03:00Z"/>
                <w:del w:id="825" w:author="Christodoulou Refaela" w:date="2024-01-10T11:01:00Z"/>
                <w:rFonts w:asciiTheme="minorHAnsi" w:hAnsiTheme="minorHAnsi" w:cstheme="minorHAnsi"/>
                <w:sz w:val="22"/>
                <w:szCs w:val="22"/>
                <w:lang w:eastAsia="en-US"/>
                <w:rPrChange w:id="826" w:author="Sgouros Konstantinos" w:date="2022-05-20T11:04:00Z">
                  <w:rPr>
                    <w:ins w:id="827" w:author="Sgouros Konstantinos" w:date="2022-05-20T11:03:00Z"/>
                    <w:del w:id="828" w:author="Christodoulou Refaela" w:date="2024-01-10T11:01:00Z"/>
                  </w:rPr>
                </w:rPrChange>
              </w:rPr>
            </w:pPr>
            <w:ins w:id="829" w:author="Sgouros Konstantinos" w:date="2022-05-20T11:03:00Z">
              <w:del w:id="830" w:author="Christodoulou Refaela" w:date="2024-01-10T11:01:00Z">
                <w:r w:rsidRPr="00DC433F" w:rsidDel="006324D4">
                  <w:rPr>
                    <w:rFonts w:asciiTheme="minorHAnsi" w:hAnsiTheme="minorHAnsi" w:cstheme="minorHAnsi"/>
                    <w:sz w:val="22"/>
                    <w:szCs w:val="22"/>
                    <w:lang w:eastAsia="en-US"/>
                    <w:rPrChange w:id="831" w:author="Sgouros Konstantinos" w:date="2022-05-20T11:04:00Z">
                      <w:rPr>
                        <w:color w:val="000000"/>
                      </w:rPr>
                    </w:rPrChange>
                  </w:rPr>
                  <w:delText>60</w:delText>
                </w:r>
              </w:del>
            </w:ins>
          </w:p>
        </w:tc>
      </w:tr>
    </w:tbl>
    <w:p w14:paraId="1C7ADAAC" w14:textId="77777777" w:rsidR="00494DEE" w:rsidRPr="00997A9C" w:rsidRDefault="00494DEE" w:rsidP="00494DEE">
      <w:pPr>
        <w:jc w:val="both"/>
        <w:rPr>
          <w:ins w:id="832" w:author="Christodoulou Refaela" w:date="2024-01-10T11:37:00Z"/>
          <w:rFonts w:asciiTheme="minorHAnsi" w:hAnsiTheme="minorHAnsi" w:cstheme="minorHAnsi"/>
          <w:sz w:val="22"/>
          <w:szCs w:val="22"/>
          <w:lang w:eastAsia="en-US"/>
        </w:rPr>
      </w:pPr>
      <w:ins w:id="833" w:author="Christodoulou Refaela" w:date="2024-01-10T11:37:00Z">
        <w:r w:rsidRPr="00997A9C">
          <w:rPr>
            <w:rFonts w:asciiTheme="minorHAnsi" w:hAnsiTheme="minorHAnsi" w:cstheme="minorHAnsi"/>
            <w:sz w:val="22"/>
            <w:szCs w:val="22"/>
            <w:lang w:eastAsia="en-US"/>
          </w:rPr>
          <w:t> </w:t>
        </w:r>
        <w:commentRangeStart w:id="834"/>
        <w:commentRangeEnd w:id="834"/>
        <w:r>
          <w:rPr>
            <w:rStyle w:val="CommentReference"/>
          </w:rPr>
          <w:commentReference w:id="834"/>
        </w:r>
      </w:ins>
    </w:p>
    <w:tbl>
      <w:tblPr>
        <w:tblW w:w="65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960"/>
        <w:gridCol w:w="960"/>
        <w:gridCol w:w="960"/>
        <w:gridCol w:w="960"/>
      </w:tblGrid>
      <w:tr w:rsidR="00494DEE" w:rsidRPr="00997A9C" w14:paraId="408CD4FA" w14:textId="77777777" w:rsidTr="00996894">
        <w:trPr>
          <w:trHeight w:val="300"/>
          <w:ins w:id="835" w:author="Christodoulou Refaela" w:date="2024-01-10T11:37:00Z"/>
        </w:trPr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23BC98" w14:textId="77777777" w:rsidR="00494DEE" w:rsidRPr="00997A9C" w:rsidRDefault="00494DEE" w:rsidP="00996894">
            <w:pPr>
              <w:jc w:val="both"/>
              <w:rPr>
                <w:ins w:id="836" w:author="Christodoulou Refaela" w:date="2024-01-10T11:37:00Z"/>
                <w:rFonts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606F154" w14:textId="77777777" w:rsidR="00494DEE" w:rsidRPr="00997A9C" w:rsidRDefault="00494DEE" w:rsidP="00996894">
            <w:pPr>
              <w:jc w:val="both"/>
              <w:rPr>
                <w:ins w:id="837" w:author="Christodoulou Refaela" w:date="2024-01-10T11:37:00Z"/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ins w:id="838" w:author="Christodoulou Refaela" w:date="2024-01-10T11:37:00Z">
              <w:r w:rsidRPr="00997A9C">
                <w:rPr>
                  <w:rFonts w:asciiTheme="minorHAnsi" w:hAnsiTheme="minorHAnsi" w:cstheme="minorHAnsi"/>
                  <w:sz w:val="22"/>
                  <w:szCs w:val="22"/>
                  <w:lang w:eastAsia="en-US"/>
                </w:rPr>
                <w:t>2016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6502C0" w14:textId="77777777" w:rsidR="00494DEE" w:rsidRPr="00997A9C" w:rsidRDefault="00494DEE" w:rsidP="00996894">
            <w:pPr>
              <w:jc w:val="both"/>
              <w:rPr>
                <w:ins w:id="839" w:author="Christodoulou Refaela" w:date="2024-01-10T11:37:00Z"/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ins w:id="840" w:author="Christodoulou Refaela" w:date="2024-01-10T11:37:00Z">
              <w:r w:rsidRPr="00997A9C">
                <w:rPr>
                  <w:rFonts w:asciiTheme="minorHAnsi" w:hAnsiTheme="minorHAnsi" w:cstheme="minorHAnsi"/>
                  <w:sz w:val="22"/>
                  <w:szCs w:val="22"/>
                  <w:lang w:eastAsia="en-US"/>
                </w:rPr>
                <w:t>2017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527546B" w14:textId="77777777" w:rsidR="00494DEE" w:rsidRPr="00997A9C" w:rsidRDefault="00494DEE" w:rsidP="00996894">
            <w:pPr>
              <w:jc w:val="both"/>
              <w:rPr>
                <w:ins w:id="841" w:author="Christodoulou Refaela" w:date="2024-01-10T11:37:00Z"/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ins w:id="842" w:author="Christodoulou Refaela" w:date="2024-01-10T11:37:00Z">
              <w:r w:rsidRPr="00997A9C">
                <w:rPr>
                  <w:rFonts w:asciiTheme="minorHAnsi" w:hAnsiTheme="minorHAnsi" w:cstheme="minorHAnsi"/>
                  <w:sz w:val="22"/>
                  <w:szCs w:val="22"/>
                  <w:lang w:eastAsia="en-US"/>
                </w:rPr>
                <w:t>2018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0DE7074" w14:textId="77777777" w:rsidR="00494DEE" w:rsidRPr="00997A9C" w:rsidRDefault="00494DEE" w:rsidP="00996894">
            <w:pPr>
              <w:jc w:val="both"/>
              <w:rPr>
                <w:ins w:id="843" w:author="Christodoulou Refaela" w:date="2024-01-10T11:37:00Z"/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ins w:id="844" w:author="Christodoulou Refaela" w:date="2024-01-10T11:37:00Z">
              <w:r w:rsidRPr="00997A9C">
                <w:rPr>
                  <w:rFonts w:asciiTheme="minorHAnsi" w:hAnsiTheme="minorHAnsi" w:cstheme="minorHAnsi"/>
                  <w:sz w:val="22"/>
                  <w:szCs w:val="22"/>
                  <w:lang w:eastAsia="en-US"/>
                </w:rPr>
                <w:t>2019</w:t>
              </w:r>
            </w:ins>
          </w:p>
        </w:tc>
      </w:tr>
      <w:tr w:rsidR="00494DEE" w:rsidRPr="00997A9C" w14:paraId="036F4040" w14:textId="77777777" w:rsidTr="00996894">
        <w:trPr>
          <w:trHeight w:val="300"/>
          <w:ins w:id="845" w:author="Christodoulou Refaela" w:date="2024-01-10T11:37:00Z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D3558E" w14:textId="77777777" w:rsidR="00494DEE" w:rsidRPr="00997A9C" w:rsidRDefault="00494DEE" w:rsidP="00996894">
            <w:pPr>
              <w:jc w:val="both"/>
              <w:rPr>
                <w:ins w:id="846" w:author="Christodoulou Refaela" w:date="2024-01-10T11:37:00Z"/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ins w:id="847" w:author="Christodoulou Refaela" w:date="2024-01-10T11:37:00Z">
              <w:r w:rsidRPr="00997A9C">
                <w:rPr>
                  <w:rFonts w:asciiTheme="minorHAnsi" w:hAnsiTheme="minorHAnsi" w:cstheme="minorHAnsi"/>
                  <w:sz w:val="22"/>
                  <w:szCs w:val="22"/>
                  <w:lang w:eastAsia="en-US"/>
                </w:rPr>
                <w:t xml:space="preserve">Common Share Capital 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62784" w14:textId="77777777" w:rsidR="00494DEE" w:rsidRPr="000016FC" w:rsidRDefault="00494DEE" w:rsidP="00996894">
            <w:pPr>
              <w:jc w:val="both"/>
              <w:rPr>
                <w:ins w:id="848" w:author="Christodoulou Refaela" w:date="2024-01-10T11:37:00Z"/>
                <w:rFonts w:asciiTheme="minorHAnsi" w:hAnsiTheme="minorHAnsi" w:cstheme="minorHAnsi"/>
                <w:sz w:val="22"/>
                <w:szCs w:val="22"/>
                <w:lang w:val="en-US" w:eastAsia="en-US"/>
              </w:rPr>
            </w:pPr>
            <w:ins w:id="849" w:author="Christodoulou Refaela" w:date="2024-01-10T11:37:00Z">
              <w:r>
                <w:rPr>
                  <w:rFonts w:asciiTheme="minorHAnsi" w:hAnsiTheme="minorHAnsi" w:cstheme="minorHAnsi"/>
                  <w:sz w:val="22"/>
                  <w:szCs w:val="22"/>
                  <w:lang w:val="en-US" w:eastAsia="en-US"/>
                </w:rPr>
                <w:t>50</w:t>
              </w:r>
              <w:r w:rsidRPr="00997A9C">
                <w:rPr>
                  <w:rFonts w:asciiTheme="minorHAnsi" w:hAnsiTheme="minorHAnsi" w:cstheme="minorHAnsi"/>
                  <w:sz w:val="22"/>
                  <w:szCs w:val="22"/>
                  <w:lang w:val="en-US" w:eastAsia="en-US"/>
                </w:rPr>
                <w:t xml:space="preserve"> 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0A6C168" w14:textId="77777777" w:rsidR="00494DEE" w:rsidRPr="00997A9C" w:rsidRDefault="00494DEE" w:rsidP="00996894">
            <w:pPr>
              <w:jc w:val="both"/>
              <w:rPr>
                <w:ins w:id="850" w:author="Christodoulou Refaela" w:date="2024-01-10T11:37:00Z"/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ins w:id="851" w:author="Christodoulou Refaela" w:date="2024-01-10T11:37:00Z">
              <w:r w:rsidRPr="00997A9C">
                <w:rPr>
                  <w:rFonts w:asciiTheme="minorHAnsi" w:hAnsiTheme="minorHAnsi" w:cstheme="minorHAnsi"/>
                  <w:sz w:val="22"/>
                  <w:szCs w:val="22"/>
                  <w:lang w:eastAsia="en-US"/>
                </w:rPr>
                <w:t>100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8566D14" w14:textId="77777777" w:rsidR="00494DEE" w:rsidRPr="00997A9C" w:rsidRDefault="00494DEE" w:rsidP="00996894">
            <w:pPr>
              <w:jc w:val="both"/>
              <w:rPr>
                <w:ins w:id="852" w:author="Christodoulou Refaela" w:date="2024-01-10T11:37:00Z"/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ins w:id="853" w:author="Christodoulou Refaela" w:date="2024-01-10T11:37:00Z">
              <w:r w:rsidRPr="00997A9C">
                <w:rPr>
                  <w:rFonts w:asciiTheme="minorHAnsi" w:hAnsiTheme="minorHAnsi" w:cstheme="minorHAnsi"/>
                  <w:sz w:val="22"/>
                  <w:szCs w:val="22"/>
                  <w:lang w:eastAsia="en-US"/>
                </w:rPr>
                <w:t>150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6A357E1" w14:textId="77777777" w:rsidR="00494DEE" w:rsidRPr="00997A9C" w:rsidRDefault="00494DEE" w:rsidP="00996894">
            <w:pPr>
              <w:jc w:val="both"/>
              <w:rPr>
                <w:ins w:id="854" w:author="Christodoulou Refaela" w:date="2024-01-10T11:37:00Z"/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ins w:id="855" w:author="Christodoulou Refaela" w:date="2024-01-10T11:37:00Z">
              <w:r w:rsidRPr="00997A9C">
                <w:rPr>
                  <w:rFonts w:asciiTheme="minorHAnsi" w:hAnsiTheme="minorHAnsi" w:cstheme="minorHAnsi"/>
                  <w:sz w:val="22"/>
                  <w:szCs w:val="22"/>
                  <w:lang w:eastAsia="en-US"/>
                </w:rPr>
                <w:t>180</w:t>
              </w:r>
            </w:ins>
          </w:p>
        </w:tc>
      </w:tr>
      <w:tr w:rsidR="00494DEE" w:rsidRPr="00997A9C" w14:paraId="7F5E89F0" w14:textId="77777777" w:rsidTr="00996894">
        <w:trPr>
          <w:trHeight w:val="300"/>
          <w:ins w:id="856" w:author="Christodoulou Refaela" w:date="2024-01-10T11:37:00Z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008973" w14:textId="77777777" w:rsidR="00494DEE" w:rsidRPr="00997A9C" w:rsidRDefault="00494DEE" w:rsidP="00996894">
            <w:pPr>
              <w:jc w:val="both"/>
              <w:rPr>
                <w:ins w:id="857" w:author="Christodoulou Refaela" w:date="2024-01-10T11:37:00Z"/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ins w:id="858" w:author="Christodoulou Refaela" w:date="2024-01-10T11:37:00Z">
              <w:r w:rsidRPr="00997A9C">
                <w:rPr>
                  <w:rFonts w:asciiTheme="minorHAnsi" w:hAnsiTheme="minorHAnsi" w:cstheme="minorHAnsi"/>
                  <w:sz w:val="22"/>
                  <w:szCs w:val="22"/>
                  <w:lang w:eastAsia="en-US"/>
                </w:rPr>
                <w:t xml:space="preserve">Share Premium 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5F571" w14:textId="77777777" w:rsidR="00494DEE" w:rsidRPr="000016FC" w:rsidRDefault="00494DEE" w:rsidP="00996894">
            <w:pPr>
              <w:jc w:val="both"/>
              <w:rPr>
                <w:ins w:id="859" w:author="Christodoulou Refaela" w:date="2024-01-10T11:37:00Z"/>
                <w:rFonts w:asciiTheme="minorHAnsi" w:hAnsiTheme="minorHAnsi" w:cstheme="minorHAnsi"/>
                <w:sz w:val="22"/>
                <w:szCs w:val="22"/>
                <w:lang w:val="en-US" w:eastAsia="en-US"/>
              </w:rPr>
            </w:pPr>
            <w:ins w:id="860" w:author="Christodoulou Refaela" w:date="2024-01-10T11:37:00Z">
              <w:r>
                <w:rPr>
                  <w:rFonts w:asciiTheme="minorHAnsi" w:hAnsiTheme="minorHAnsi" w:cstheme="minorHAnsi"/>
                  <w:sz w:val="22"/>
                  <w:szCs w:val="22"/>
                  <w:lang w:val="en-US" w:eastAsia="en-US"/>
                </w:rPr>
                <w:t>25</w:t>
              </w:r>
              <w:r w:rsidRPr="00997A9C">
                <w:rPr>
                  <w:rFonts w:asciiTheme="minorHAnsi" w:hAnsiTheme="minorHAnsi" w:cstheme="minorHAnsi"/>
                  <w:sz w:val="22"/>
                  <w:szCs w:val="22"/>
                  <w:lang w:val="en-US" w:eastAsia="en-US"/>
                </w:rPr>
                <w:t xml:space="preserve"> 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C5C2C5" w14:textId="77777777" w:rsidR="00494DEE" w:rsidRPr="00997A9C" w:rsidRDefault="00494DEE" w:rsidP="00996894">
            <w:pPr>
              <w:jc w:val="both"/>
              <w:rPr>
                <w:ins w:id="861" w:author="Christodoulou Refaela" w:date="2024-01-10T11:37:00Z"/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ins w:id="862" w:author="Christodoulou Refaela" w:date="2024-01-10T11:37:00Z">
              <w:r w:rsidRPr="00997A9C">
                <w:rPr>
                  <w:rFonts w:asciiTheme="minorHAnsi" w:hAnsiTheme="minorHAnsi" w:cstheme="minorHAnsi"/>
                  <w:sz w:val="22"/>
                  <w:szCs w:val="22"/>
                  <w:lang w:eastAsia="en-US"/>
                </w:rPr>
                <w:t>50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CDEDC9" w14:textId="77777777" w:rsidR="00494DEE" w:rsidRPr="00997A9C" w:rsidRDefault="00494DEE" w:rsidP="00996894">
            <w:pPr>
              <w:jc w:val="both"/>
              <w:rPr>
                <w:ins w:id="863" w:author="Christodoulou Refaela" w:date="2024-01-10T11:37:00Z"/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ins w:id="864" w:author="Christodoulou Refaela" w:date="2024-01-10T11:37:00Z">
              <w:r w:rsidRPr="00997A9C">
                <w:rPr>
                  <w:rFonts w:asciiTheme="minorHAnsi" w:hAnsiTheme="minorHAnsi" w:cstheme="minorHAnsi"/>
                  <w:sz w:val="22"/>
                  <w:szCs w:val="22"/>
                  <w:lang w:eastAsia="en-US"/>
                </w:rPr>
                <w:t>40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281947" w14:textId="77777777" w:rsidR="00494DEE" w:rsidRPr="00997A9C" w:rsidRDefault="00494DEE" w:rsidP="00996894">
            <w:pPr>
              <w:jc w:val="both"/>
              <w:rPr>
                <w:ins w:id="865" w:author="Christodoulou Refaela" w:date="2024-01-10T11:37:00Z"/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ins w:id="866" w:author="Christodoulou Refaela" w:date="2024-01-10T11:37:00Z">
              <w:r w:rsidRPr="00997A9C">
                <w:rPr>
                  <w:rFonts w:asciiTheme="minorHAnsi" w:hAnsiTheme="minorHAnsi" w:cstheme="minorHAnsi"/>
                  <w:sz w:val="22"/>
                  <w:szCs w:val="22"/>
                  <w:lang w:eastAsia="en-US"/>
                </w:rPr>
                <w:t>100</w:t>
              </w:r>
            </w:ins>
          </w:p>
        </w:tc>
      </w:tr>
    </w:tbl>
    <w:p w14:paraId="68DEB186" w14:textId="77777777" w:rsidR="00494DEE" w:rsidRDefault="00494DEE" w:rsidP="00494DEE">
      <w:pPr>
        <w:jc w:val="both"/>
        <w:rPr>
          <w:ins w:id="867" w:author="Christodoulou Refaela" w:date="2024-01-10T11:41:00Z"/>
          <w:rFonts w:asciiTheme="minorHAnsi" w:hAnsiTheme="minorHAnsi" w:cstheme="minorHAnsi"/>
          <w:sz w:val="22"/>
          <w:szCs w:val="22"/>
          <w:lang w:eastAsia="en-US"/>
        </w:rPr>
      </w:pPr>
    </w:p>
    <w:p w14:paraId="5A6625FD" w14:textId="77777777" w:rsidR="00494DEE" w:rsidRPr="00997A9C" w:rsidRDefault="00494DEE" w:rsidP="00494DEE">
      <w:pPr>
        <w:jc w:val="both"/>
        <w:rPr>
          <w:ins w:id="868" w:author="Christodoulou Refaela" w:date="2024-01-10T11:37:00Z"/>
          <w:rFonts w:asciiTheme="minorHAnsi" w:hAnsiTheme="minorHAnsi" w:cstheme="minorHAnsi"/>
          <w:sz w:val="22"/>
          <w:szCs w:val="22"/>
          <w:lang w:eastAsia="en-US"/>
        </w:rPr>
      </w:pPr>
    </w:p>
    <w:p w14:paraId="424D4CE7" w14:textId="77777777" w:rsidR="00494DEE" w:rsidRPr="00997A9C" w:rsidRDefault="00494DEE" w:rsidP="00494DEE">
      <w:pPr>
        <w:jc w:val="both"/>
        <w:rPr>
          <w:ins w:id="869" w:author="Christodoulou Refaela" w:date="2024-01-10T11:37:00Z"/>
          <w:rFonts w:asciiTheme="minorHAnsi" w:hAnsiTheme="minorHAnsi" w:cstheme="minorHAnsi"/>
          <w:sz w:val="22"/>
          <w:szCs w:val="22"/>
          <w:lang w:eastAsia="en-US"/>
        </w:rPr>
      </w:pPr>
      <w:ins w:id="870" w:author="Christodoulou Refaela" w:date="2024-01-10T11:37:00Z">
        <w:r w:rsidRPr="00997A9C">
          <w:rPr>
            <w:rFonts w:asciiTheme="minorHAnsi" w:hAnsiTheme="minorHAnsi" w:cstheme="minorHAnsi"/>
            <w:sz w:val="22"/>
            <w:szCs w:val="22"/>
            <w:lang w:eastAsia="en-US"/>
          </w:rPr>
          <w:t> </w:t>
        </w:r>
      </w:ins>
    </w:p>
    <w:tbl>
      <w:tblPr>
        <w:tblW w:w="56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1259"/>
        <w:gridCol w:w="851"/>
        <w:gridCol w:w="850"/>
      </w:tblGrid>
      <w:tr w:rsidR="00494DEE" w:rsidRPr="00997A9C" w14:paraId="4CA45D6D" w14:textId="77777777" w:rsidTr="00996894">
        <w:trPr>
          <w:trHeight w:val="300"/>
          <w:ins w:id="871" w:author="Christodoulou Refaela" w:date="2024-01-10T11:37:00Z"/>
        </w:trPr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8C10FC" w14:textId="77777777" w:rsidR="00494DEE" w:rsidRPr="00997A9C" w:rsidRDefault="00494DEE" w:rsidP="00996894">
            <w:pPr>
              <w:jc w:val="both"/>
              <w:rPr>
                <w:ins w:id="872" w:author="Christodoulou Refaela" w:date="2024-01-10T11:37:00Z"/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ins w:id="873" w:author="Christodoulou Refaela" w:date="2024-01-10T11:37:00Z">
              <w:r w:rsidRPr="00997A9C">
                <w:rPr>
                  <w:rFonts w:asciiTheme="minorHAnsi" w:hAnsiTheme="minorHAnsi" w:cstheme="minorHAnsi"/>
                  <w:sz w:val="22"/>
                  <w:szCs w:val="22"/>
                  <w:lang w:eastAsia="en-US"/>
                </w:rPr>
                <w:t> </w:t>
              </w:r>
            </w:ins>
          </w:p>
        </w:tc>
        <w:tc>
          <w:tcPr>
            <w:tcW w:w="12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746FEF" w14:textId="77777777" w:rsidR="00494DEE" w:rsidRPr="00997A9C" w:rsidRDefault="00494DEE" w:rsidP="00996894">
            <w:pPr>
              <w:jc w:val="both"/>
              <w:rPr>
                <w:ins w:id="874" w:author="Christodoulou Refaela" w:date="2024-01-10T11:37:00Z"/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ins w:id="875" w:author="Christodoulou Refaela" w:date="2024-01-10T11:37:00Z">
              <w:r w:rsidRPr="00997A9C">
                <w:rPr>
                  <w:rFonts w:asciiTheme="minorHAnsi" w:hAnsiTheme="minorHAnsi" w:cstheme="minorHAnsi"/>
                  <w:sz w:val="22"/>
                  <w:szCs w:val="22"/>
                  <w:lang w:eastAsia="en-US"/>
                </w:rPr>
                <w:t>2017</w:t>
              </w:r>
            </w:ins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F6FC3D" w14:textId="77777777" w:rsidR="00494DEE" w:rsidRPr="00997A9C" w:rsidRDefault="00494DEE" w:rsidP="00996894">
            <w:pPr>
              <w:jc w:val="both"/>
              <w:rPr>
                <w:ins w:id="876" w:author="Christodoulou Refaela" w:date="2024-01-10T11:37:00Z"/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ins w:id="877" w:author="Christodoulou Refaela" w:date="2024-01-10T11:37:00Z">
              <w:r w:rsidRPr="00997A9C">
                <w:rPr>
                  <w:rFonts w:asciiTheme="minorHAnsi" w:hAnsiTheme="minorHAnsi" w:cstheme="minorHAnsi"/>
                  <w:sz w:val="22"/>
                  <w:szCs w:val="22"/>
                  <w:lang w:eastAsia="en-US"/>
                </w:rPr>
                <w:t>2018</w:t>
              </w:r>
            </w:ins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13796E4" w14:textId="77777777" w:rsidR="00494DEE" w:rsidRPr="00997A9C" w:rsidRDefault="00494DEE" w:rsidP="00996894">
            <w:pPr>
              <w:jc w:val="both"/>
              <w:rPr>
                <w:ins w:id="878" w:author="Christodoulou Refaela" w:date="2024-01-10T11:37:00Z"/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ins w:id="879" w:author="Christodoulou Refaela" w:date="2024-01-10T11:37:00Z">
              <w:r w:rsidRPr="00997A9C">
                <w:rPr>
                  <w:rFonts w:asciiTheme="minorHAnsi" w:hAnsiTheme="minorHAnsi" w:cstheme="minorHAnsi"/>
                  <w:sz w:val="22"/>
                  <w:szCs w:val="22"/>
                  <w:lang w:eastAsia="en-US"/>
                </w:rPr>
                <w:t>2019</w:t>
              </w:r>
            </w:ins>
          </w:p>
        </w:tc>
      </w:tr>
      <w:tr w:rsidR="00494DEE" w:rsidRPr="00997A9C" w14:paraId="46EC8BD6" w14:textId="77777777" w:rsidTr="00996894">
        <w:trPr>
          <w:trHeight w:val="300"/>
          <w:ins w:id="880" w:author="Christodoulou Refaela" w:date="2024-01-10T11:37:00Z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A10C11" w14:textId="77777777" w:rsidR="00494DEE" w:rsidRPr="00997A9C" w:rsidRDefault="00494DEE" w:rsidP="00996894">
            <w:pPr>
              <w:jc w:val="both"/>
              <w:rPr>
                <w:ins w:id="881" w:author="Christodoulou Refaela" w:date="2024-01-10T11:37:00Z"/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ins w:id="882" w:author="Christodoulou Refaela" w:date="2024-01-10T11:37:00Z">
              <w:r w:rsidRPr="00997A9C">
                <w:rPr>
                  <w:rFonts w:asciiTheme="minorHAnsi" w:hAnsiTheme="minorHAnsi" w:cstheme="minorHAnsi"/>
                  <w:sz w:val="22"/>
                  <w:szCs w:val="22"/>
                  <w:lang w:eastAsia="en-US"/>
                </w:rPr>
                <w:t xml:space="preserve">Chg Common Share Capital </w:t>
              </w:r>
            </w:ins>
          </w:p>
        </w:tc>
        <w:tc>
          <w:tcPr>
            <w:tcW w:w="1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7E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558DBF1" w14:textId="77777777" w:rsidR="00494DEE" w:rsidRPr="000016FC" w:rsidRDefault="00494DEE" w:rsidP="00996894">
            <w:pPr>
              <w:jc w:val="both"/>
              <w:rPr>
                <w:ins w:id="883" w:author="Christodoulou Refaela" w:date="2024-01-10T11:37:00Z"/>
                <w:rFonts w:asciiTheme="minorHAnsi" w:hAnsiTheme="minorHAnsi" w:cstheme="minorHAnsi"/>
                <w:sz w:val="22"/>
                <w:szCs w:val="22"/>
                <w:lang w:val="en-US" w:eastAsia="en-US"/>
              </w:rPr>
            </w:pPr>
            <w:ins w:id="884" w:author="Christodoulou Refaela" w:date="2024-01-10T11:37:00Z">
              <w:r w:rsidRPr="00997A9C">
                <w:rPr>
                  <w:rFonts w:asciiTheme="minorHAnsi" w:hAnsiTheme="minorHAnsi" w:cstheme="minorHAnsi"/>
                  <w:sz w:val="22"/>
                  <w:szCs w:val="22"/>
                  <w:lang w:val="en-US" w:eastAsia="en-US"/>
                </w:rPr>
                <w:t>=100-</w:t>
              </w:r>
              <w:r>
                <w:rPr>
                  <w:rFonts w:asciiTheme="minorHAnsi" w:hAnsiTheme="minorHAnsi" w:cstheme="minorHAnsi"/>
                  <w:sz w:val="22"/>
                  <w:szCs w:val="22"/>
                  <w:lang w:val="en-US" w:eastAsia="en-US"/>
                </w:rPr>
                <w:t>50</w:t>
              </w:r>
              <w:r w:rsidRPr="00997A9C">
                <w:rPr>
                  <w:rFonts w:asciiTheme="minorHAnsi" w:hAnsiTheme="minorHAnsi" w:cstheme="minorHAnsi"/>
                  <w:sz w:val="22"/>
                  <w:szCs w:val="22"/>
                  <w:lang w:val="en-US" w:eastAsia="en-US"/>
                </w:rPr>
                <w:t xml:space="preserve"> =</w:t>
              </w:r>
              <w:r>
                <w:rPr>
                  <w:rFonts w:asciiTheme="minorHAnsi" w:hAnsiTheme="minorHAnsi" w:cstheme="minorHAnsi"/>
                  <w:sz w:val="22"/>
                  <w:szCs w:val="22"/>
                  <w:lang w:val="en-US" w:eastAsia="en-US"/>
                </w:rPr>
                <w:t>5</w:t>
              </w:r>
              <w:r w:rsidRPr="00997A9C">
                <w:rPr>
                  <w:rFonts w:asciiTheme="minorHAnsi" w:hAnsiTheme="minorHAnsi" w:cstheme="minorHAnsi"/>
                  <w:sz w:val="22"/>
                  <w:szCs w:val="22"/>
                  <w:lang w:val="en-US" w:eastAsia="en-US"/>
                </w:rPr>
                <w:t xml:space="preserve">0 </w:t>
              </w:r>
            </w:ins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CFA7861" w14:textId="77777777" w:rsidR="00494DEE" w:rsidRPr="00997A9C" w:rsidRDefault="00494DEE" w:rsidP="00996894">
            <w:pPr>
              <w:jc w:val="both"/>
              <w:rPr>
                <w:ins w:id="885" w:author="Christodoulou Refaela" w:date="2024-01-10T11:37:00Z"/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ins w:id="886" w:author="Christodoulou Refaela" w:date="2024-01-10T11:37:00Z">
              <w:r w:rsidRPr="00997A9C">
                <w:rPr>
                  <w:rFonts w:asciiTheme="minorHAnsi" w:hAnsiTheme="minorHAnsi" w:cstheme="minorHAnsi"/>
                  <w:sz w:val="22"/>
                  <w:szCs w:val="22"/>
                  <w:lang w:eastAsia="en-US"/>
                </w:rPr>
                <w:t>50</w:t>
              </w:r>
            </w:ins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E8F430" w14:textId="77777777" w:rsidR="00494DEE" w:rsidRPr="00997A9C" w:rsidRDefault="00494DEE" w:rsidP="00996894">
            <w:pPr>
              <w:jc w:val="both"/>
              <w:rPr>
                <w:ins w:id="887" w:author="Christodoulou Refaela" w:date="2024-01-10T11:37:00Z"/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ins w:id="888" w:author="Christodoulou Refaela" w:date="2024-01-10T11:37:00Z">
              <w:r w:rsidRPr="00997A9C">
                <w:rPr>
                  <w:rFonts w:asciiTheme="minorHAnsi" w:hAnsiTheme="minorHAnsi" w:cstheme="minorHAnsi"/>
                  <w:sz w:val="22"/>
                  <w:szCs w:val="22"/>
                  <w:lang w:eastAsia="en-US"/>
                </w:rPr>
                <w:t>30</w:t>
              </w:r>
            </w:ins>
          </w:p>
        </w:tc>
      </w:tr>
      <w:tr w:rsidR="00494DEE" w:rsidRPr="00997A9C" w14:paraId="3B82BEFD" w14:textId="77777777" w:rsidTr="00996894">
        <w:trPr>
          <w:trHeight w:val="300"/>
          <w:ins w:id="889" w:author="Christodoulou Refaela" w:date="2024-01-10T11:37:00Z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BD65A2" w14:textId="77777777" w:rsidR="00494DEE" w:rsidRPr="00997A9C" w:rsidRDefault="00494DEE" w:rsidP="00996894">
            <w:pPr>
              <w:jc w:val="both"/>
              <w:rPr>
                <w:ins w:id="890" w:author="Christodoulou Refaela" w:date="2024-01-10T11:37:00Z"/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ins w:id="891" w:author="Christodoulou Refaela" w:date="2024-01-10T11:37:00Z">
              <w:r w:rsidRPr="00997A9C">
                <w:rPr>
                  <w:rFonts w:asciiTheme="minorHAnsi" w:hAnsiTheme="minorHAnsi" w:cstheme="minorHAnsi"/>
                  <w:sz w:val="22"/>
                  <w:szCs w:val="22"/>
                  <w:lang w:eastAsia="en-US"/>
                </w:rPr>
                <w:t xml:space="preserve">Chg Share Premium </w:t>
              </w:r>
            </w:ins>
          </w:p>
        </w:tc>
        <w:tc>
          <w:tcPr>
            <w:tcW w:w="1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7E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F0F056" w14:textId="77777777" w:rsidR="00494DEE" w:rsidRPr="000016FC" w:rsidRDefault="00494DEE" w:rsidP="00996894">
            <w:pPr>
              <w:jc w:val="both"/>
              <w:rPr>
                <w:ins w:id="892" w:author="Christodoulou Refaela" w:date="2024-01-10T11:37:00Z"/>
                <w:rFonts w:asciiTheme="minorHAnsi" w:hAnsiTheme="minorHAnsi" w:cstheme="minorHAnsi"/>
                <w:sz w:val="22"/>
                <w:szCs w:val="22"/>
                <w:lang w:val="en-US" w:eastAsia="en-US"/>
              </w:rPr>
            </w:pPr>
            <w:ins w:id="893" w:author="Christodoulou Refaela" w:date="2024-01-10T11:37:00Z">
              <w:r w:rsidRPr="00997A9C">
                <w:rPr>
                  <w:rFonts w:asciiTheme="minorHAnsi" w:hAnsiTheme="minorHAnsi" w:cstheme="minorHAnsi"/>
                  <w:sz w:val="22"/>
                  <w:szCs w:val="22"/>
                  <w:lang w:eastAsia="en-US"/>
                </w:rPr>
                <w:t> </w:t>
              </w:r>
              <w:r w:rsidRPr="00997A9C">
                <w:rPr>
                  <w:rFonts w:asciiTheme="minorHAnsi" w:hAnsiTheme="minorHAnsi" w:cstheme="minorHAnsi"/>
                  <w:sz w:val="22"/>
                  <w:szCs w:val="22"/>
                  <w:lang w:val="en-US" w:eastAsia="en-US"/>
                </w:rPr>
                <w:t>=50-</w:t>
              </w:r>
              <w:r>
                <w:rPr>
                  <w:rFonts w:asciiTheme="minorHAnsi" w:hAnsiTheme="minorHAnsi" w:cstheme="minorHAnsi"/>
                  <w:sz w:val="22"/>
                  <w:szCs w:val="22"/>
                  <w:lang w:val="en-US" w:eastAsia="en-US"/>
                </w:rPr>
                <w:t>25</w:t>
              </w:r>
              <w:r w:rsidRPr="00997A9C">
                <w:rPr>
                  <w:rFonts w:asciiTheme="minorHAnsi" w:hAnsiTheme="minorHAnsi" w:cstheme="minorHAnsi"/>
                  <w:sz w:val="22"/>
                  <w:szCs w:val="22"/>
                  <w:lang w:val="en-US" w:eastAsia="en-US"/>
                </w:rPr>
                <w:t xml:space="preserve"> =</w:t>
              </w:r>
              <w:r>
                <w:rPr>
                  <w:rFonts w:asciiTheme="minorHAnsi" w:hAnsiTheme="minorHAnsi" w:cstheme="minorHAnsi"/>
                  <w:sz w:val="22"/>
                  <w:szCs w:val="22"/>
                  <w:lang w:val="en-US" w:eastAsia="en-US"/>
                </w:rPr>
                <w:t>25</w:t>
              </w:r>
              <w:r w:rsidRPr="00997A9C">
                <w:rPr>
                  <w:rFonts w:asciiTheme="minorHAnsi" w:hAnsiTheme="minorHAnsi" w:cstheme="minorHAnsi"/>
                  <w:sz w:val="22"/>
                  <w:szCs w:val="22"/>
                  <w:lang w:val="en-US" w:eastAsia="en-US"/>
                </w:rPr>
                <w:t xml:space="preserve"> </w:t>
              </w:r>
            </w:ins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40F014" w14:textId="77777777" w:rsidR="00494DEE" w:rsidRPr="00997A9C" w:rsidRDefault="00494DEE" w:rsidP="00996894">
            <w:pPr>
              <w:jc w:val="both"/>
              <w:rPr>
                <w:ins w:id="894" w:author="Christodoulou Refaela" w:date="2024-01-10T11:37:00Z"/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ins w:id="895" w:author="Christodoulou Refaela" w:date="2024-01-10T11:37:00Z">
              <w:r w:rsidRPr="00997A9C">
                <w:rPr>
                  <w:rFonts w:asciiTheme="minorHAnsi" w:hAnsiTheme="minorHAnsi" w:cstheme="minorHAnsi"/>
                  <w:sz w:val="22"/>
                  <w:szCs w:val="22"/>
                  <w:lang w:eastAsia="en-US"/>
                </w:rPr>
                <w:t>-10</w:t>
              </w:r>
            </w:ins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7470B21" w14:textId="77777777" w:rsidR="00494DEE" w:rsidRPr="00997A9C" w:rsidRDefault="00494DEE" w:rsidP="00996894">
            <w:pPr>
              <w:jc w:val="both"/>
              <w:rPr>
                <w:ins w:id="896" w:author="Christodoulou Refaela" w:date="2024-01-10T11:37:00Z"/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ins w:id="897" w:author="Christodoulou Refaela" w:date="2024-01-10T11:37:00Z">
              <w:r w:rsidRPr="00997A9C">
                <w:rPr>
                  <w:rFonts w:asciiTheme="minorHAnsi" w:hAnsiTheme="minorHAnsi" w:cstheme="minorHAnsi"/>
                  <w:sz w:val="22"/>
                  <w:szCs w:val="22"/>
                  <w:lang w:eastAsia="en-US"/>
                </w:rPr>
                <w:t>60</w:t>
              </w:r>
            </w:ins>
          </w:p>
        </w:tc>
      </w:tr>
    </w:tbl>
    <w:p w14:paraId="105457DB" w14:textId="77777777" w:rsidR="00494DEE" w:rsidRDefault="00494DEE" w:rsidP="005A3C93">
      <w:pPr>
        <w:rPr>
          <w:ins w:id="898" w:author="Christodoulou Refaela" w:date="2024-01-10T11:42:00Z"/>
          <w:rFonts w:asciiTheme="minorHAnsi" w:hAnsiTheme="minorHAnsi" w:cstheme="minorHAnsi"/>
          <w:sz w:val="22"/>
          <w:szCs w:val="22"/>
          <w:lang w:eastAsia="en-US"/>
        </w:rPr>
      </w:pPr>
    </w:p>
    <w:p w14:paraId="4ACD256C" w14:textId="1518FB2F" w:rsidR="00494DEE" w:rsidRDefault="00494DEE" w:rsidP="005A3C93">
      <w:pPr>
        <w:rPr>
          <w:ins w:id="899" w:author="Christodoulou Refaela" w:date="2024-01-10T11:45:00Z"/>
          <w:rFonts w:asciiTheme="minorHAnsi" w:hAnsiTheme="minorHAnsi" w:cstheme="minorHAnsi"/>
          <w:sz w:val="22"/>
          <w:szCs w:val="22"/>
          <w:lang w:eastAsia="en-US"/>
        </w:rPr>
      </w:pPr>
      <w:ins w:id="900" w:author="Christodoulou Refaela" w:date="2024-01-10T11:43:00Z">
        <w:r>
          <w:rPr>
            <w:rFonts w:asciiTheme="minorHAnsi" w:hAnsiTheme="minorHAnsi" w:cstheme="minorHAnsi"/>
            <w:sz w:val="22"/>
            <w:szCs w:val="22"/>
            <w:lang w:eastAsia="en-US"/>
          </w:rPr>
          <w:lastRenderedPageBreak/>
          <w:t xml:space="preserve">Στην </w:t>
        </w:r>
      </w:ins>
      <w:ins w:id="901" w:author="Christodoulou Refaela" w:date="2024-01-10T11:44:00Z">
        <w:r>
          <w:rPr>
            <w:rFonts w:asciiTheme="minorHAnsi" w:hAnsiTheme="minorHAnsi" w:cstheme="minorHAnsi"/>
            <w:sz w:val="22"/>
            <w:szCs w:val="22"/>
            <w:lang w:eastAsia="en-US"/>
          </w:rPr>
          <w:t>περίπτωση</w:t>
        </w:r>
      </w:ins>
      <w:ins w:id="902" w:author="Christodoulou Refaela" w:date="2024-01-10T11:43:00Z">
        <w:r>
          <w:rPr>
            <w:rFonts w:asciiTheme="minorHAnsi" w:hAnsiTheme="minorHAnsi" w:cstheme="minorHAnsi"/>
            <w:sz w:val="22"/>
            <w:szCs w:val="22"/>
            <w:lang w:eastAsia="en-US"/>
          </w:rPr>
          <w:t xml:space="preserve"> που η χρονιά 2016 έχει </w:t>
        </w:r>
        <w:r>
          <w:rPr>
            <w:rFonts w:asciiTheme="minorHAnsi" w:hAnsiTheme="minorHAnsi" w:cstheme="minorHAnsi"/>
            <w:sz w:val="22"/>
            <w:szCs w:val="22"/>
            <w:lang w:val="en-US" w:eastAsia="en-US"/>
          </w:rPr>
          <w:t>NULL</w:t>
        </w:r>
        <w:r>
          <w:rPr>
            <w:rFonts w:asciiTheme="minorHAnsi" w:hAnsiTheme="minorHAnsi" w:cstheme="minorHAnsi"/>
            <w:sz w:val="22"/>
            <w:szCs w:val="22"/>
            <w:lang w:eastAsia="en-US"/>
          </w:rPr>
          <w:t xml:space="preserve"> τιμή η </w:t>
        </w:r>
      </w:ins>
      <w:ins w:id="903" w:author="Christodoulou Refaela" w:date="2024-01-10T11:44:00Z">
        <w:r>
          <w:rPr>
            <w:rFonts w:asciiTheme="minorHAnsi" w:hAnsiTheme="minorHAnsi" w:cstheme="minorHAnsi"/>
            <w:sz w:val="22"/>
            <w:szCs w:val="22"/>
            <w:lang w:eastAsia="en-US"/>
          </w:rPr>
          <w:t>διαφορά θα ορίζεται σε μηδέν.</w:t>
        </w:r>
      </w:ins>
    </w:p>
    <w:p w14:paraId="720E28B2" w14:textId="77777777" w:rsidR="00BF7104" w:rsidRDefault="00BF7104" w:rsidP="005A3C93">
      <w:pPr>
        <w:rPr>
          <w:ins w:id="904" w:author="Christodoulou Refaela" w:date="2024-01-10T11:45:00Z"/>
          <w:rFonts w:asciiTheme="minorHAnsi" w:hAnsiTheme="minorHAnsi" w:cstheme="minorHAnsi"/>
          <w:sz w:val="22"/>
          <w:szCs w:val="22"/>
          <w:lang w:eastAsia="en-US"/>
        </w:rPr>
      </w:pPr>
    </w:p>
    <w:tbl>
      <w:tblPr>
        <w:tblW w:w="65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960"/>
        <w:gridCol w:w="960"/>
        <w:gridCol w:w="960"/>
        <w:gridCol w:w="960"/>
      </w:tblGrid>
      <w:tr w:rsidR="00BF7104" w:rsidRPr="00997A9C" w14:paraId="350DA127" w14:textId="77777777" w:rsidTr="00996894">
        <w:trPr>
          <w:trHeight w:val="300"/>
          <w:ins w:id="905" w:author="Christodoulou Refaela" w:date="2024-01-10T11:45:00Z"/>
        </w:trPr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D353567" w14:textId="77777777" w:rsidR="00BF7104" w:rsidRPr="00997A9C" w:rsidRDefault="00BF7104" w:rsidP="00996894">
            <w:pPr>
              <w:jc w:val="both"/>
              <w:rPr>
                <w:ins w:id="906" w:author="Christodoulou Refaela" w:date="2024-01-10T11:45:00Z"/>
                <w:rFonts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5D4E9DA9" w14:textId="77777777" w:rsidR="00BF7104" w:rsidRPr="00997A9C" w:rsidRDefault="00BF7104" w:rsidP="00996894">
            <w:pPr>
              <w:jc w:val="both"/>
              <w:rPr>
                <w:ins w:id="907" w:author="Christodoulou Refaela" w:date="2024-01-10T11:45:00Z"/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ins w:id="908" w:author="Christodoulou Refaela" w:date="2024-01-10T11:45:00Z">
              <w:r w:rsidRPr="00997A9C">
                <w:rPr>
                  <w:rFonts w:asciiTheme="minorHAnsi" w:hAnsiTheme="minorHAnsi" w:cstheme="minorHAnsi"/>
                  <w:sz w:val="22"/>
                  <w:szCs w:val="22"/>
                  <w:lang w:eastAsia="en-US"/>
                </w:rPr>
                <w:t>2016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C035628" w14:textId="77777777" w:rsidR="00BF7104" w:rsidRPr="00997A9C" w:rsidRDefault="00BF7104" w:rsidP="00996894">
            <w:pPr>
              <w:jc w:val="both"/>
              <w:rPr>
                <w:ins w:id="909" w:author="Christodoulou Refaela" w:date="2024-01-10T11:45:00Z"/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ins w:id="910" w:author="Christodoulou Refaela" w:date="2024-01-10T11:45:00Z">
              <w:r w:rsidRPr="00997A9C">
                <w:rPr>
                  <w:rFonts w:asciiTheme="minorHAnsi" w:hAnsiTheme="minorHAnsi" w:cstheme="minorHAnsi"/>
                  <w:sz w:val="22"/>
                  <w:szCs w:val="22"/>
                  <w:lang w:eastAsia="en-US"/>
                </w:rPr>
                <w:t>2017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0CF661" w14:textId="77777777" w:rsidR="00BF7104" w:rsidRPr="00997A9C" w:rsidRDefault="00BF7104" w:rsidP="00996894">
            <w:pPr>
              <w:jc w:val="both"/>
              <w:rPr>
                <w:ins w:id="911" w:author="Christodoulou Refaela" w:date="2024-01-10T11:45:00Z"/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ins w:id="912" w:author="Christodoulou Refaela" w:date="2024-01-10T11:45:00Z">
              <w:r w:rsidRPr="00997A9C">
                <w:rPr>
                  <w:rFonts w:asciiTheme="minorHAnsi" w:hAnsiTheme="minorHAnsi" w:cstheme="minorHAnsi"/>
                  <w:sz w:val="22"/>
                  <w:szCs w:val="22"/>
                  <w:lang w:eastAsia="en-US"/>
                </w:rPr>
                <w:t>2018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54A367" w14:textId="77777777" w:rsidR="00BF7104" w:rsidRPr="00997A9C" w:rsidRDefault="00BF7104" w:rsidP="00996894">
            <w:pPr>
              <w:jc w:val="both"/>
              <w:rPr>
                <w:ins w:id="913" w:author="Christodoulou Refaela" w:date="2024-01-10T11:45:00Z"/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ins w:id="914" w:author="Christodoulou Refaela" w:date="2024-01-10T11:45:00Z">
              <w:r w:rsidRPr="00997A9C">
                <w:rPr>
                  <w:rFonts w:asciiTheme="minorHAnsi" w:hAnsiTheme="minorHAnsi" w:cstheme="minorHAnsi"/>
                  <w:sz w:val="22"/>
                  <w:szCs w:val="22"/>
                  <w:lang w:eastAsia="en-US"/>
                </w:rPr>
                <w:t>2019</w:t>
              </w:r>
            </w:ins>
          </w:p>
        </w:tc>
      </w:tr>
      <w:tr w:rsidR="00BF7104" w:rsidRPr="00997A9C" w14:paraId="1D39B280" w14:textId="77777777" w:rsidTr="00996894">
        <w:trPr>
          <w:trHeight w:val="300"/>
          <w:ins w:id="915" w:author="Christodoulou Refaela" w:date="2024-01-10T11:45:00Z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EC1CDF" w14:textId="77777777" w:rsidR="00BF7104" w:rsidRPr="00997A9C" w:rsidRDefault="00BF7104" w:rsidP="00996894">
            <w:pPr>
              <w:jc w:val="both"/>
              <w:rPr>
                <w:ins w:id="916" w:author="Christodoulou Refaela" w:date="2024-01-10T11:45:00Z"/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ins w:id="917" w:author="Christodoulou Refaela" w:date="2024-01-10T11:45:00Z">
              <w:r w:rsidRPr="00997A9C">
                <w:rPr>
                  <w:rFonts w:asciiTheme="minorHAnsi" w:hAnsiTheme="minorHAnsi" w:cstheme="minorHAnsi"/>
                  <w:sz w:val="22"/>
                  <w:szCs w:val="22"/>
                  <w:lang w:eastAsia="en-US"/>
                </w:rPr>
                <w:t xml:space="preserve">Common Share Capital 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C90B3" w14:textId="77777777" w:rsidR="00BF7104" w:rsidRPr="00996894" w:rsidRDefault="00BF7104" w:rsidP="00996894">
            <w:pPr>
              <w:jc w:val="both"/>
              <w:rPr>
                <w:ins w:id="918" w:author="Christodoulou Refaela" w:date="2024-01-10T11:45:00Z"/>
                <w:rFonts w:asciiTheme="minorHAnsi" w:hAnsiTheme="minorHAnsi" w:cstheme="minorHAnsi"/>
                <w:sz w:val="22"/>
                <w:szCs w:val="22"/>
                <w:lang w:val="en-US" w:eastAsia="en-US"/>
              </w:rPr>
            </w:pPr>
            <w:ins w:id="919" w:author="Christodoulou Refaela" w:date="2024-01-10T11:45:00Z">
              <w:r w:rsidRPr="00997A9C">
                <w:rPr>
                  <w:rFonts w:asciiTheme="minorHAnsi" w:hAnsiTheme="minorHAnsi" w:cstheme="minorHAnsi"/>
                  <w:sz w:val="22"/>
                  <w:szCs w:val="22"/>
                  <w:lang w:val="en-US" w:eastAsia="en-US"/>
                </w:rPr>
                <w:t xml:space="preserve">Null 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1E7D5E7" w14:textId="77777777" w:rsidR="00BF7104" w:rsidRPr="00997A9C" w:rsidRDefault="00BF7104" w:rsidP="00996894">
            <w:pPr>
              <w:jc w:val="both"/>
              <w:rPr>
                <w:ins w:id="920" w:author="Christodoulou Refaela" w:date="2024-01-10T11:45:00Z"/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ins w:id="921" w:author="Christodoulou Refaela" w:date="2024-01-10T11:45:00Z">
              <w:r w:rsidRPr="00997A9C">
                <w:rPr>
                  <w:rFonts w:asciiTheme="minorHAnsi" w:hAnsiTheme="minorHAnsi" w:cstheme="minorHAnsi"/>
                  <w:sz w:val="22"/>
                  <w:szCs w:val="22"/>
                  <w:lang w:eastAsia="en-US"/>
                </w:rPr>
                <w:t>100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05E593" w14:textId="77777777" w:rsidR="00BF7104" w:rsidRPr="00997A9C" w:rsidRDefault="00BF7104" w:rsidP="00996894">
            <w:pPr>
              <w:jc w:val="both"/>
              <w:rPr>
                <w:ins w:id="922" w:author="Christodoulou Refaela" w:date="2024-01-10T11:45:00Z"/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ins w:id="923" w:author="Christodoulou Refaela" w:date="2024-01-10T11:45:00Z">
              <w:r w:rsidRPr="00997A9C">
                <w:rPr>
                  <w:rFonts w:asciiTheme="minorHAnsi" w:hAnsiTheme="minorHAnsi" w:cstheme="minorHAnsi"/>
                  <w:sz w:val="22"/>
                  <w:szCs w:val="22"/>
                  <w:lang w:eastAsia="en-US"/>
                </w:rPr>
                <w:t>150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B44E608" w14:textId="77777777" w:rsidR="00BF7104" w:rsidRPr="00997A9C" w:rsidRDefault="00BF7104" w:rsidP="00996894">
            <w:pPr>
              <w:jc w:val="both"/>
              <w:rPr>
                <w:ins w:id="924" w:author="Christodoulou Refaela" w:date="2024-01-10T11:45:00Z"/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ins w:id="925" w:author="Christodoulou Refaela" w:date="2024-01-10T11:45:00Z">
              <w:r w:rsidRPr="00997A9C">
                <w:rPr>
                  <w:rFonts w:asciiTheme="minorHAnsi" w:hAnsiTheme="minorHAnsi" w:cstheme="minorHAnsi"/>
                  <w:sz w:val="22"/>
                  <w:szCs w:val="22"/>
                  <w:lang w:eastAsia="en-US"/>
                </w:rPr>
                <w:t>180</w:t>
              </w:r>
            </w:ins>
          </w:p>
        </w:tc>
      </w:tr>
      <w:tr w:rsidR="00BF7104" w:rsidRPr="00997A9C" w14:paraId="561B45EF" w14:textId="77777777" w:rsidTr="00996894">
        <w:trPr>
          <w:trHeight w:val="300"/>
          <w:ins w:id="926" w:author="Christodoulou Refaela" w:date="2024-01-10T11:45:00Z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819A10" w14:textId="77777777" w:rsidR="00BF7104" w:rsidRPr="00997A9C" w:rsidRDefault="00BF7104" w:rsidP="00996894">
            <w:pPr>
              <w:jc w:val="both"/>
              <w:rPr>
                <w:ins w:id="927" w:author="Christodoulou Refaela" w:date="2024-01-10T11:45:00Z"/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ins w:id="928" w:author="Christodoulou Refaela" w:date="2024-01-10T11:45:00Z">
              <w:r w:rsidRPr="00997A9C">
                <w:rPr>
                  <w:rFonts w:asciiTheme="minorHAnsi" w:hAnsiTheme="minorHAnsi" w:cstheme="minorHAnsi"/>
                  <w:sz w:val="22"/>
                  <w:szCs w:val="22"/>
                  <w:lang w:eastAsia="en-US"/>
                </w:rPr>
                <w:t xml:space="preserve">Share Premium 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02F2F" w14:textId="77777777" w:rsidR="00BF7104" w:rsidRPr="00996894" w:rsidRDefault="00BF7104" w:rsidP="00996894">
            <w:pPr>
              <w:jc w:val="both"/>
              <w:rPr>
                <w:ins w:id="929" w:author="Christodoulou Refaela" w:date="2024-01-10T11:45:00Z"/>
                <w:rFonts w:asciiTheme="minorHAnsi" w:hAnsiTheme="minorHAnsi" w:cstheme="minorHAnsi"/>
                <w:sz w:val="22"/>
                <w:szCs w:val="22"/>
                <w:lang w:val="en-US" w:eastAsia="en-US"/>
              </w:rPr>
            </w:pPr>
            <w:ins w:id="930" w:author="Christodoulou Refaela" w:date="2024-01-10T11:45:00Z">
              <w:r w:rsidRPr="00997A9C">
                <w:rPr>
                  <w:rFonts w:asciiTheme="minorHAnsi" w:hAnsiTheme="minorHAnsi" w:cstheme="minorHAnsi"/>
                  <w:sz w:val="22"/>
                  <w:szCs w:val="22"/>
                  <w:lang w:val="en-US" w:eastAsia="en-US"/>
                </w:rPr>
                <w:t xml:space="preserve">Null 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1EC99B" w14:textId="77777777" w:rsidR="00BF7104" w:rsidRPr="00997A9C" w:rsidRDefault="00BF7104" w:rsidP="00996894">
            <w:pPr>
              <w:jc w:val="both"/>
              <w:rPr>
                <w:ins w:id="931" w:author="Christodoulou Refaela" w:date="2024-01-10T11:45:00Z"/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ins w:id="932" w:author="Christodoulou Refaela" w:date="2024-01-10T11:45:00Z">
              <w:r w:rsidRPr="00997A9C">
                <w:rPr>
                  <w:rFonts w:asciiTheme="minorHAnsi" w:hAnsiTheme="minorHAnsi" w:cstheme="minorHAnsi"/>
                  <w:sz w:val="22"/>
                  <w:szCs w:val="22"/>
                  <w:lang w:eastAsia="en-US"/>
                </w:rPr>
                <w:t>50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292D99" w14:textId="77777777" w:rsidR="00BF7104" w:rsidRPr="00997A9C" w:rsidRDefault="00BF7104" w:rsidP="00996894">
            <w:pPr>
              <w:jc w:val="both"/>
              <w:rPr>
                <w:ins w:id="933" w:author="Christodoulou Refaela" w:date="2024-01-10T11:45:00Z"/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ins w:id="934" w:author="Christodoulou Refaela" w:date="2024-01-10T11:45:00Z">
              <w:r w:rsidRPr="00997A9C">
                <w:rPr>
                  <w:rFonts w:asciiTheme="minorHAnsi" w:hAnsiTheme="minorHAnsi" w:cstheme="minorHAnsi"/>
                  <w:sz w:val="22"/>
                  <w:szCs w:val="22"/>
                  <w:lang w:eastAsia="en-US"/>
                </w:rPr>
                <w:t>40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CC7552D" w14:textId="77777777" w:rsidR="00BF7104" w:rsidRPr="00997A9C" w:rsidRDefault="00BF7104" w:rsidP="00996894">
            <w:pPr>
              <w:jc w:val="both"/>
              <w:rPr>
                <w:ins w:id="935" w:author="Christodoulou Refaela" w:date="2024-01-10T11:45:00Z"/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ins w:id="936" w:author="Christodoulou Refaela" w:date="2024-01-10T11:45:00Z">
              <w:r w:rsidRPr="00997A9C">
                <w:rPr>
                  <w:rFonts w:asciiTheme="minorHAnsi" w:hAnsiTheme="minorHAnsi" w:cstheme="minorHAnsi"/>
                  <w:sz w:val="22"/>
                  <w:szCs w:val="22"/>
                  <w:lang w:eastAsia="en-US"/>
                </w:rPr>
                <w:t>100</w:t>
              </w:r>
            </w:ins>
          </w:p>
        </w:tc>
      </w:tr>
    </w:tbl>
    <w:p w14:paraId="6F56D091" w14:textId="77777777" w:rsidR="00BF7104" w:rsidRPr="00997A9C" w:rsidRDefault="00BF7104" w:rsidP="00BF7104">
      <w:pPr>
        <w:jc w:val="both"/>
        <w:rPr>
          <w:ins w:id="937" w:author="Christodoulou Refaela" w:date="2024-01-10T11:45:00Z"/>
          <w:rFonts w:asciiTheme="minorHAnsi" w:hAnsiTheme="minorHAnsi" w:cstheme="minorHAnsi"/>
          <w:sz w:val="22"/>
          <w:szCs w:val="22"/>
          <w:lang w:eastAsia="en-US"/>
        </w:rPr>
      </w:pPr>
    </w:p>
    <w:p w14:paraId="708C3658" w14:textId="77777777" w:rsidR="00BF7104" w:rsidRPr="00997A9C" w:rsidRDefault="00BF7104" w:rsidP="00BF7104">
      <w:pPr>
        <w:jc w:val="both"/>
        <w:rPr>
          <w:ins w:id="938" w:author="Christodoulou Refaela" w:date="2024-01-10T11:45:00Z"/>
          <w:rFonts w:asciiTheme="minorHAnsi" w:hAnsiTheme="minorHAnsi" w:cstheme="minorHAnsi"/>
          <w:sz w:val="22"/>
          <w:szCs w:val="22"/>
          <w:lang w:eastAsia="en-US"/>
        </w:rPr>
      </w:pPr>
      <w:ins w:id="939" w:author="Christodoulou Refaela" w:date="2024-01-10T11:45:00Z">
        <w:r w:rsidRPr="00997A9C">
          <w:rPr>
            <w:rFonts w:asciiTheme="minorHAnsi" w:hAnsiTheme="minorHAnsi" w:cstheme="minorHAnsi"/>
            <w:sz w:val="22"/>
            <w:szCs w:val="22"/>
            <w:lang w:eastAsia="en-US"/>
          </w:rPr>
          <w:t> </w:t>
        </w:r>
      </w:ins>
    </w:p>
    <w:tbl>
      <w:tblPr>
        <w:tblW w:w="56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1259"/>
        <w:gridCol w:w="851"/>
        <w:gridCol w:w="850"/>
      </w:tblGrid>
      <w:tr w:rsidR="00BF7104" w:rsidRPr="00997A9C" w14:paraId="28A22584" w14:textId="77777777" w:rsidTr="00996894">
        <w:trPr>
          <w:trHeight w:val="300"/>
          <w:ins w:id="940" w:author="Christodoulou Refaela" w:date="2024-01-10T11:45:00Z"/>
        </w:trPr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0DCEEB" w14:textId="77777777" w:rsidR="00BF7104" w:rsidRPr="00997A9C" w:rsidRDefault="00BF7104" w:rsidP="00996894">
            <w:pPr>
              <w:jc w:val="both"/>
              <w:rPr>
                <w:ins w:id="941" w:author="Christodoulou Refaela" w:date="2024-01-10T11:45:00Z"/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ins w:id="942" w:author="Christodoulou Refaela" w:date="2024-01-10T11:45:00Z">
              <w:r w:rsidRPr="00997A9C">
                <w:rPr>
                  <w:rFonts w:asciiTheme="minorHAnsi" w:hAnsiTheme="minorHAnsi" w:cstheme="minorHAnsi"/>
                  <w:sz w:val="22"/>
                  <w:szCs w:val="22"/>
                  <w:lang w:eastAsia="en-US"/>
                </w:rPr>
                <w:t> </w:t>
              </w:r>
            </w:ins>
          </w:p>
        </w:tc>
        <w:tc>
          <w:tcPr>
            <w:tcW w:w="12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2C7FE71" w14:textId="77777777" w:rsidR="00BF7104" w:rsidRPr="00997A9C" w:rsidRDefault="00BF7104" w:rsidP="00996894">
            <w:pPr>
              <w:jc w:val="both"/>
              <w:rPr>
                <w:ins w:id="943" w:author="Christodoulou Refaela" w:date="2024-01-10T11:45:00Z"/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ins w:id="944" w:author="Christodoulou Refaela" w:date="2024-01-10T11:45:00Z">
              <w:r w:rsidRPr="00997A9C">
                <w:rPr>
                  <w:rFonts w:asciiTheme="minorHAnsi" w:hAnsiTheme="minorHAnsi" w:cstheme="minorHAnsi"/>
                  <w:sz w:val="22"/>
                  <w:szCs w:val="22"/>
                  <w:lang w:eastAsia="en-US"/>
                </w:rPr>
                <w:t>2017</w:t>
              </w:r>
            </w:ins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78EC33" w14:textId="77777777" w:rsidR="00BF7104" w:rsidRPr="00997A9C" w:rsidRDefault="00BF7104" w:rsidP="00996894">
            <w:pPr>
              <w:jc w:val="both"/>
              <w:rPr>
                <w:ins w:id="945" w:author="Christodoulou Refaela" w:date="2024-01-10T11:45:00Z"/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ins w:id="946" w:author="Christodoulou Refaela" w:date="2024-01-10T11:45:00Z">
              <w:r w:rsidRPr="00997A9C">
                <w:rPr>
                  <w:rFonts w:asciiTheme="minorHAnsi" w:hAnsiTheme="minorHAnsi" w:cstheme="minorHAnsi"/>
                  <w:sz w:val="22"/>
                  <w:szCs w:val="22"/>
                  <w:lang w:eastAsia="en-US"/>
                </w:rPr>
                <w:t>2018</w:t>
              </w:r>
            </w:ins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0A2E62" w14:textId="77777777" w:rsidR="00BF7104" w:rsidRPr="00997A9C" w:rsidRDefault="00BF7104" w:rsidP="00996894">
            <w:pPr>
              <w:jc w:val="both"/>
              <w:rPr>
                <w:ins w:id="947" w:author="Christodoulou Refaela" w:date="2024-01-10T11:45:00Z"/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ins w:id="948" w:author="Christodoulou Refaela" w:date="2024-01-10T11:45:00Z">
              <w:r w:rsidRPr="00997A9C">
                <w:rPr>
                  <w:rFonts w:asciiTheme="minorHAnsi" w:hAnsiTheme="minorHAnsi" w:cstheme="minorHAnsi"/>
                  <w:sz w:val="22"/>
                  <w:szCs w:val="22"/>
                  <w:lang w:eastAsia="en-US"/>
                </w:rPr>
                <w:t>2019</w:t>
              </w:r>
            </w:ins>
          </w:p>
        </w:tc>
      </w:tr>
      <w:tr w:rsidR="00BF7104" w:rsidRPr="00997A9C" w14:paraId="0605A8E2" w14:textId="77777777" w:rsidTr="00996894">
        <w:trPr>
          <w:trHeight w:val="300"/>
          <w:ins w:id="949" w:author="Christodoulou Refaela" w:date="2024-01-10T11:45:00Z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861077" w14:textId="77777777" w:rsidR="00BF7104" w:rsidRPr="00997A9C" w:rsidRDefault="00BF7104" w:rsidP="00996894">
            <w:pPr>
              <w:jc w:val="both"/>
              <w:rPr>
                <w:ins w:id="950" w:author="Christodoulou Refaela" w:date="2024-01-10T11:45:00Z"/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ins w:id="951" w:author="Christodoulou Refaela" w:date="2024-01-10T11:45:00Z">
              <w:r w:rsidRPr="00997A9C">
                <w:rPr>
                  <w:rFonts w:asciiTheme="minorHAnsi" w:hAnsiTheme="minorHAnsi" w:cstheme="minorHAnsi"/>
                  <w:sz w:val="22"/>
                  <w:szCs w:val="22"/>
                  <w:lang w:eastAsia="en-US"/>
                </w:rPr>
                <w:t xml:space="preserve">Chg Common Share Capital </w:t>
              </w:r>
            </w:ins>
          </w:p>
        </w:tc>
        <w:tc>
          <w:tcPr>
            <w:tcW w:w="1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7E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532AB6E" w14:textId="77777777" w:rsidR="00BF7104" w:rsidRPr="00996894" w:rsidRDefault="00BF7104" w:rsidP="00996894">
            <w:pPr>
              <w:jc w:val="both"/>
              <w:rPr>
                <w:ins w:id="952" w:author="Christodoulou Refaela" w:date="2024-01-10T11:45:00Z"/>
                <w:rFonts w:asciiTheme="minorHAnsi" w:hAnsiTheme="minorHAnsi" w:cstheme="minorHAnsi"/>
                <w:sz w:val="22"/>
                <w:szCs w:val="22"/>
                <w:lang w:val="en-US" w:eastAsia="en-US"/>
              </w:rPr>
            </w:pPr>
            <w:ins w:id="953" w:author="Christodoulou Refaela" w:date="2024-01-10T11:45:00Z">
              <w:r w:rsidRPr="00997A9C">
                <w:rPr>
                  <w:rFonts w:asciiTheme="minorHAnsi" w:hAnsiTheme="minorHAnsi" w:cstheme="minorHAnsi"/>
                  <w:sz w:val="22"/>
                  <w:szCs w:val="22"/>
                  <w:lang w:val="en-US" w:eastAsia="en-US"/>
                </w:rPr>
                <w:t xml:space="preserve">=100-Null =0 </w:t>
              </w:r>
            </w:ins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3E75ABB" w14:textId="77777777" w:rsidR="00BF7104" w:rsidRPr="00997A9C" w:rsidRDefault="00BF7104" w:rsidP="00996894">
            <w:pPr>
              <w:jc w:val="both"/>
              <w:rPr>
                <w:ins w:id="954" w:author="Christodoulou Refaela" w:date="2024-01-10T11:45:00Z"/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ins w:id="955" w:author="Christodoulou Refaela" w:date="2024-01-10T11:45:00Z">
              <w:r w:rsidRPr="00997A9C">
                <w:rPr>
                  <w:rFonts w:asciiTheme="minorHAnsi" w:hAnsiTheme="minorHAnsi" w:cstheme="minorHAnsi"/>
                  <w:sz w:val="22"/>
                  <w:szCs w:val="22"/>
                  <w:lang w:eastAsia="en-US"/>
                </w:rPr>
                <w:t>50</w:t>
              </w:r>
            </w:ins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D905B26" w14:textId="77777777" w:rsidR="00BF7104" w:rsidRPr="00997A9C" w:rsidRDefault="00BF7104" w:rsidP="00996894">
            <w:pPr>
              <w:jc w:val="both"/>
              <w:rPr>
                <w:ins w:id="956" w:author="Christodoulou Refaela" w:date="2024-01-10T11:45:00Z"/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ins w:id="957" w:author="Christodoulou Refaela" w:date="2024-01-10T11:45:00Z">
              <w:r w:rsidRPr="00997A9C">
                <w:rPr>
                  <w:rFonts w:asciiTheme="minorHAnsi" w:hAnsiTheme="minorHAnsi" w:cstheme="minorHAnsi"/>
                  <w:sz w:val="22"/>
                  <w:szCs w:val="22"/>
                  <w:lang w:eastAsia="en-US"/>
                </w:rPr>
                <w:t>30</w:t>
              </w:r>
            </w:ins>
          </w:p>
        </w:tc>
      </w:tr>
      <w:tr w:rsidR="00BF7104" w:rsidRPr="00997A9C" w14:paraId="4B28F40F" w14:textId="77777777" w:rsidTr="00996894">
        <w:trPr>
          <w:trHeight w:val="300"/>
          <w:ins w:id="958" w:author="Christodoulou Refaela" w:date="2024-01-10T11:45:00Z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2CA50B" w14:textId="77777777" w:rsidR="00BF7104" w:rsidRPr="00997A9C" w:rsidRDefault="00BF7104" w:rsidP="00996894">
            <w:pPr>
              <w:jc w:val="both"/>
              <w:rPr>
                <w:ins w:id="959" w:author="Christodoulou Refaela" w:date="2024-01-10T11:45:00Z"/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ins w:id="960" w:author="Christodoulou Refaela" w:date="2024-01-10T11:45:00Z">
              <w:r w:rsidRPr="00997A9C">
                <w:rPr>
                  <w:rFonts w:asciiTheme="minorHAnsi" w:hAnsiTheme="minorHAnsi" w:cstheme="minorHAnsi"/>
                  <w:sz w:val="22"/>
                  <w:szCs w:val="22"/>
                  <w:lang w:eastAsia="en-US"/>
                </w:rPr>
                <w:t xml:space="preserve">Chg Share Premium </w:t>
              </w:r>
            </w:ins>
          </w:p>
        </w:tc>
        <w:tc>
          <w:tcPr>
            <w:tcW w:w="1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7E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C460A7" w14:textId="77777777" w:rsidR="00BF7104" w:rsidRPr="00996894" w:rsidRDefault="00BF7104" w:rsidP="00996894">
            <w:pPr>
              <w:jc w:val="both"/>
              <w:rPr>
                <w:ins w:id="961" w:author="Christodoulou Refaela" w:date="2024-01-10T11:45:00Z"/>
                <w:rFonts w:asciiTheme="minorHAnsi" w:hAnsiTheme="minorHAnsi" w:cstheme="minorHAnsi"/>
                <w:sz w:val="22"/>
                <w:szCs w:val="22"/>
                <w:lang w:val="en-US" w:eastAsia="en-US"/>
              </w:rPr>
            </w:pPr>
            <w:ins w:id="962" w:author="Christodoulou Refaela" w:date="2024-01-10T11:45:00Z">
              <w:r w:rsidRPr="00997A9C">
                <w:rPr>
                  <w:rFonts w:asciiTheme="minorHAnsi" w:hAnsiTheme="minorHAnsi" w:cstheme="minorHAnsi"/>
                  <w:sz w:val="22"/>
                  <w:szCs w:val="22"/>
                  <w:lang w:eastAsia="en-US"/>
                </w:rPr>
                <w:t> </w:t>
              </w:r>
              <w:r w:rsidRPr="00997A9C">
                <w:rPr>
                  <w:rFonts w:asciiTheme="minorHAnsi" w:hAnsiTheme="minorHAnsi" w:cstheme="minorHAnsi"/>
                  <w:sz w:val="22"/>
                  <w:szCs w:val="22"/>
                  <w:lang w:val="en-US" w:eastAsia="en-US"/>
                </w:rPr>
                <w:t xml:space="preserve">=50-Null =0 </w:t>
              </w:r>
            </w:ins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9BCAF58" w14:textId="77777777" w:rsidR="00BF7104" w:rsidRPr="00997A9C" w:rsidRDefault="00BF7104" w:rsidP="00996894">
            <w:pPr>
              <w:jc w:val="both"/>
              <w:rPr>
                <w:ins w:id="963" w:author="Christodoulou Refaela" w:date="2024-01-10T11:45:00Z"/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ins w:id="964" w:author="Christodoulou Refaela" w:date="2024-01-10T11:45:00Z">
              <w:r w:rsidRPr="00997A9C">
                <w:rPr>
                  <w:rFonts w:asciiTheme="minorHAnsi" w:hAnsiTheme="minorHAnsi" w:cstheme="minorHAnsi"/>
                  <w:sz w:val="22"/>
                  <w:szCs w:val="22"/>
                  <w:lang w:eastAsia="en-US"/>
                </w:rPr>
                <w:t>-10</w:t>
              </w:r>
            </w:ins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9FCA83" w14:textId="77777777" w:rsidR="00BF7104" w:rsidRPr="00997A9C" w:rsidRDefault="00BF7104" w:rsidP="00996894">
            <w:pPr>
              <w:jc w:val="both"/>
              <w:rPr>
                <w:ins w:id="965" w:author="Christodoulou Refaela" w:date="2024-01-10T11:45:00Z"/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ins w:id="966" w:author="Christodoulou Refaela" w:date="2024-01-10T11:45:00Z">
              <w:r w:rsidRPr="00997A9C">
                <w:rPr>
                  <w:rFonts w:asciiTheme="minorHAnsi" w:hAnsiTheme="minorHAnsi" w:cstheme="minorHAnsi"/>
                  <w:sz w:val="22"/>
                  <w:szCs w:val="22"/>
                  <w:lang w:eastAsia="en-US"/>
                </w:rPr>
                <w:t>60</w:t>
              </w:r>
            </w:ins>
          </w:p>
        </w:tc>
      </w:tr>
    </w:tbl>
    <w:p w14:paraId="7D27AF93" w14:textId="77777777" w:rsidR="00BF7104" w:rsidRPr="00997A9C" w:rsidRDefault="00BF7104" w:rsidP="00BF7104">
      <w:pPr>
        <w:tabs>
          <w:tab w:val="left" w:pos="2430"/>
        </w:tabs>
        <w:jc w:val="both"/>
        <w:rPr>
          <w:ins w:id="967" w:author="Christodoulou Refaela" w:date="2024-01-10T11:45:00Z"/>
          <w:rFonts w:asciiTheme="minorHAnsi" w:hAnsiTheme="minorHAnsi" w:cstheme="minorHAnsi"/>
          <w:sz w:val="22"/>
          <w:szCs w:val="22"/>
        </w:rPr>
      </w:pPr>
    </w:p>
    <w:p w14:paraId="6267BBA9" w14:textId="77777777" w:rsidR="00BF7104" w:rsidRDefault="00BF7104" w:rsidP="005A3C93">
      <w:pPr>
        <w:rPr>
          <w:ins w:id="968" w:author="Christodoulou Refaela" w:date="2024-01-10T11:44:00Z"/>
          <w:rFonts w:asciiTheme="minorHAnsi" w:hAnsiTheme="minorHAnsi" w:cstheme="minorHAnsi"/>
          <w:sz w:val="22"/>
          <w:szCs w:val="22"/>
          <w:lang w:eastAsia="en-US"/>
        </w:rPr>
      </w:pPr>
    </w:p>
    <w:p w14:paraId="2953AA88" w14:textId="77777777" w:rsidR="00494DEE" w:rsidRPr="00494DEE" w:rsidRDefault="00494DEE" w:rsidP="005A3C93">
      <w:pPr>
        <w:rPr>
          <w:ins w:id="969" w:author="Sgouros Konstantinos" w:date="2022-05-20T11:04:00Z"/>
          <w:rFonts w:asciiTheme="minorHAnsi" w:hAnsiTheme="minorHAnsi" w:cstheme="minorHAnsi"/>
          <w:sz w:val="22"/>
          <w:szCs w:val="22"/>
          <w:lang w:eastAsia="en-US"/>
        </w:rPr>
      </w:pPr>
    </w:p>
    <w:p w14:paraId="6B552503" w14:textId="77777777" w:rsidR="00DC433F" w:rsidRPr="00DC433F" w:rsidRDefault="00DC433F" w:rsidP="00DC433F">
      <w:pPr>
        <w:numPr>
          <w:ilvl w:val="0"/>
          <w:numId w:val="43"/>
        </w:numPr>
        <w:rPr>
          <w:ins w:id="970" w:author="Sgouros Konstantinos" w:date="2022-05-20T11:04:00Z"/>
          <w:rFonts w:asciiTheme="minorHAnsi" w:hAnsiTheme="minorHAnsi" w:cstheme="minorHAnsi"/>
          <w:sz w:val="22"/>
          <w:szCs w:val="22"/>
          <w:lang w:eastAsia="en-US"/>
          <w:rPrChange w:id="971" w:author="Sgouros Konstantinos" w:date="2022-05-20T11:05:00Z">
            <w:rPr>
              <w:ins w:id="972" w:author="Sgouros Konstantinos" w:date="2022-05-20T11:04:00Z"/>
              <w:color w:val="1F497D"/>
              <w:sz w:val="22"/>
              <w:szCs w:val="22"/>
            </w:rPr>
          </w:rPrChange>
        </w:rPr>
      </w:pPr>
      <w:ins w:id="973" w:author="Sgouros Konstantinos" w:date="2022-05-20T11:04:00Z">
        <w:r w:rsidRPr="00DC433F">
          <w:rPr>
            <w:rFonts w:asciiTheme="minorHAnsi" w:hAnsiTheme="minorHAnsi" w:cstheme="minorHAnsi"/>
            <w:sz w:val="22"/>
            <w:szCs w:val="22"/>
            <w:lang w:eastAsia="en-US"/>
            <w:rPrChange w:id="974" w:author="Sgouros Konstantinos" w:date="2022-05-20T11:05:00Z">
              <w:rPr>
                <w:color w:val="1F497D"/>
              </w:rPr>
            </w:rPrChange>
          </w:rPr>
          <w:t xml:space="preserve">Έστω ότι για το </w:t>
        </w:r>
        <w:r w:rsidRPr="00DC433F">
          <w:rPr>
            <w:rFonts w:asciiTheme="minorHAnsi" w:hAnsiTheme="minorHAnsi" w:cstheme="minorHAnsi"/>
            <w:sz w:val="22"/>
            <w:szCs w:val="22"/>
            <w:lang w:eastAsia="en-US"/>
            <w:rPrChange w:id="975" w:author="Sgouros Konstantinos" w:date="2022-05-20T11:05:00Z">
              <w:rPr>
                <w:color w:val="1F497D"/>
                <w:lang w:val="en-US"/>
              </w:rPr>
            </w:rPrChange>
          </w:rPr>
          <w:t xml:space="preserve">rating </w:t>
        </w:r>
        <w:r w:rsidRPr="00DC433F">
          <w:rPr>
            <w:rFonts w:asciiTheme="minorHAnsi" w:hAnsiTheme="minorHAnsi" w:cstheme="minorHAnsi"/>
            <w:sz w:val="22"/>
            <w:szCs w:val="22"/>
            <w:lang w:eastAsia="en-US"/>
            <w:rPrChange w:id="976" w:author="Sgouros Konstantinos" w:date="2022-05-20T11:05:00Z">
              <w:rPr>
                <w:color w:val="1F497D"/>
              </w:rPr>
            </w:rPrChange>
          </w:rPr>
          <w:t xml:space="preserve">Πελάτη, συμμετέχουν (πχ) οι ισολογισμοί 2016,2017,2018,2019, με </w:t>
        </w:r>
        <w:r w:rsidRPr="00DC433F">
          <w:rPr>
            <w:rFonts w:asciiTheme="minorHAnsi" w:hAnsiTheme="minorHAnsi" w:cstheme="minorHAnsi"/>
            <w:sz w:val="22"/>
            <w:szCs w:val="22"/>
            <w:lang w:eastAsia="en-US"/>
            <w:rPrChange w:id="977" w:author="Sgouros Konstantinos" w:date="2022-05-20T11:05:00Z">
              <w:rPr>
                <w:color w:val="1F497D"/>
                <w:lang w:val="en-US"/>
              </w:rPr>
            </w:rPrChange>
          </w:rPr>
          <w:t>values</w:t>
        </w:r>
      </w:ins>
    </w:p>
    <w:p w14:paraId="3C79CF2A" w14:textId="77777777" w:rsidR="00DC433F" w:rsidRPr="00DC433F" w:rsidRDefault="00DC433F" w:rsidP="00DC433F">
      <w:pPr>
        <w:rPr>
          <w:ins w:id="978" w:author="Sgouros Konstantinos" w:date="2022-05-20T11:04:00Z"/>
          <w:rFonts w:asciiTheme="minorHAnsi" w:hAnsiTheme="minorHAnsi" w:cstheme="minorHAnsi"/>
          <w:sz w:val="22"/>
          <w:szCs w:val="22"/>
          <w:lang w:eastAsia="en-US"/>
          <w:rPrChange w:id="979" w:author="Sgouros Konstantinos" w:date="2022-05-20T11:05:00Z">
            <w:rPr>
              <w:ins w:id="980" w:author="Sgouros Konstantinos" w:date="2022-05-20T11:04:00Z"/>
              <w:rFonts w:eastAsiaTheme="minorHAnsi"/>
            </w:rPr>
          </w:rPrChange>
        </w:rPr>
      </w:pPr>
      <w:ins w:id="981" w:author="Sgouros Konstantinos" w:date="2022-05-20T11:04:00Z">
        <w:r w:rsidRPr="00DC433F">
          <w:rPr>
            <w:rFonts w:asciiTheme="minorHAnsi" w:hAnsiTheme="minorHAnsi" w:cstheme="minorHAnsi"/>
            <w:sz w:val="22"/>
            <w:szCs w:val="22"/>
            <w:lang w:eastAsia="en-US"/>
            <w:rPrChange w:id="982" w:author="Sgouros Konstantinos" w:date="2022-05-20T11:05:00Z">
              <w:rPr>
                <w:color w:val="1F497D"/>
              </w:rPr>
            </w:rPrChange>
          </w:rPr>
          <w:t> </w:t>
        </w:r>
      </w:ins>
    </w:p>
    <w:tbl>
      <w:tblPr>
        <w:tblW w:w="65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960"/>
        <w:gridCol w:w="960"/>
        <w:gridCol w:w="960"/>
        <w:gridCol w:w="960"/>
      </w:tblGrid>
      <w:tr w:rsidR="00DC433F" w:rsidRPr="00DC433F" w14:paraId="2FB8DAFF" w14:textId="77777777" w:rsidTr="00DC433F">
        <w:trPr>
          <w:trHeight w:val="300"/>
          <w:ins w:id="983" w:author="Sgouros Konstantinos" w:date="2022-05-20T11:04:00Z"/>
        </w:trPr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0D4777" w14:textId="77777777" w:rsidR="00DC433F" w:rsidRPr="00DC433F" w:rsidRDefault="00DC433F">
            <w:pPr>
              <w:rPr>
                <w:ins w:id="984" w:author="Sgouros Konstantinos" w:date="2022-05-20T11:04:00Z"/>
                <w:rFonts w:asciiTheme="minorHAnsi" w:hAnsiTheme="minorHAnsi" w:cstheme="minorHAnsi"/>
                <w:sz w:val="22"/>
                <w:szCs w:val="22"/>
                <w:lang w:eastAsia="en-US"/>
                <w:rPrChange w:id="985" w:author="Sgouros Konstantinos" w:date="2022-05-20T11:05:00Z">
                  <w:rPr>
                    <w:ins w:id="986" w:author="Sgouros Konstantinos" w:date="2022-05-20T11:04:00Z"/>
                  </w:rPr>
                </w:rPrChange>
              </w:rPr>
            </w:pPr>
            <w:ins w:id="987" w:author="Sgouros Konstantinos" w:date="2022-05-20T11:04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988" w:author="Sgouros Konstantinos" w:date="2022-05-20T11:05:00Z">
                    <w:rPr>
                      <w:color w:val="000000"/>
                    </w:rPr>
                  </w:rPrChange>
                </w:rPr>
                <w:t> </w:t>
              </w:r>
            </w:ins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7B6577" w14:textId="77777777" w:rsidR="00DC433F" w:rsidRPr="00DC433F" w:rsidRDefault="00DC433F">
            <w:pPr>
              <w:jc w:val="right"/>
              <w:rPr>
                <w:ins w:id="989" w:author="Sgouros Konstantinos" w:date="2022-05-20T11:04:00Z"/>
                <w:rFonts w:asciiTheme="minorHAnsi" w:hAnsiTheme="minorHAnsi" w:cstheme="minorHAnsi"/>
                <w:sz w:val="22"/>
                <w:szCs w:val="22"/>
                <w:lang w:eastAsia="en-US"/>
                <w:rPrChange w:id="990" w:author="Sgouros Konstantinos" w:date="2022-05-20T11:05:00Z">
                  <w:rPr>
                    <w:ins w:id="991" w:author="Sgouros Konstantinos" w:date="2022-05-20T11:04:00Z"/>
                  </w:rPr>
                </w:rPrChange>
              </w:rPr>
            </w:pPr>
            <w:ins w:id="992" w:author="Sgouros Konstantinos" w:date="2022-05-20T11:04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993" w:author="Sgouros Konstantinos" w:date="2022-05-20T11:05:00Z">
                    <w:rPr>
                      <w:color w:val="000000"/>
                    </w:rPr>
                  </w:rPrChange>
                </w:rPr>
                <w:t>2016</w:t>
              </w:r>
            </w:ins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F059C7" w14:textId="77777777" w:rsidR="00DC433F" w:rsidRPr="00DC433F" w:rsidRDefault="00DC433F">
            <w:pPr>
              <w:jc w:val="right"/>
              <w:rPr>
                <w:ins w:id="994" w:author="Sgouros Konstantinos" w:date="2022-05-20T11:04:00Z"/>
                <w:rFonts w:asciiTheme="minorHAnsi" w:hAnsiTheme="minorHAnsi" w:cstheme="minorHAnsi"/>
                <w:sz w:val="22"/>
                <w:szCs w:val="22"/>
                <w:lang w:eastAsia="en-US"/>
                <w:rPrChange w:id="995" w:author="Sgouros Konstantinos" w:date="2022-05-20T11:05:00Z">
                  <w:rPr>
                    <w:ins w:id="996" w:author="Sgouros Konstantinos" w:date="2022-05-20T11:04:00Z"/>
                  </w:rPr>
                </w:rPrChange>
              </w:rPr>
            </w:pPr>
            <w:ins w:id="997" w:author="Sgouros Konstantinos" w:date="2022-05-20T11:04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998" w:author="Sgouros Konstantinos" w:date="2022-05-20T11:05:00Z">
                    <w:rPr>
                      <w:color w:val="000000"/>
                    </w:rPr>
                  </w:rPrChange>
                </w:rPr>
                <w:t>2017</w:t>
              </w:r>
            </w:ins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7B0EF12" w14:textId="77777777" w:rsidR="00DC433F" w:rsidRPr="00DC433F" w:rsidRDefault="00DC433F">
            <w:pPr>
              <w:jc w:val="right"/>
              <w:rPr>
                <w:ins w:id="999" w:author="Sgouros Konstantinos" w:date="2022-05-20T11:04:00Z"/>
                <w:rFonts w:asciiTheme="minorHAnsi" w:hAnsiTheme="minorHAnsi" w:cstheme="minorHAnsi"/>
                <w:sz w:val="22"/>
                <w:szCs w:val="22"/>
                <w:lang w:eastAsia="en-US"/>
                <w:rPrChange w:id="1000" w:author="Sgouros Konstantinos" w:date="2022-05-20T11:05:00Z">
                  <w:rPr>
                    <w:ins w:id="1001" w:author="Sgouros Konstantinos" w:date="2022-05-20T11:04:00Z"/>
                  </w:rPr>
                </w:rPrChange>
              </w:rPr>
            </w:pPr>
            <w:ins w:id="1002" w:author="Sgouros Konstantinos" w:date="2022-05-20T11:04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1003" w:author="Sgouros Konstantinos" w:date="2022-05-20T11:05:00Z">
                    <w:rPr>
                      <w:color w:val="000000"/>
                    </w:rPr>
                  </w:rPrChange>
                </w:rPr>
                <w:t>2018</w:t>
              </w:r>
            </w:ins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D08631" w14:textId="77777777" w:rsidR="00DC433F" w:rsidRPr="00DC433F" w:rsidRDefault="00DC433F">
            <w:pPr>
              <w:jc w:val="right"/>
              <w:rPr>
                <w:ins w:id="1004" w:author="Sgouros Konstantinos" w:date="2022-05-20T11:04:00Z"/>
                <w:rFonts w:asciiTheme="minorHAnsi" w:hAnsiTheme="minorHAnsi" w:cstheme="minorHAnsi"/>
                <w:sz w:val="22"/>
                <w:szCs w:val="22"/>
                <w:lang w:eastAsia="en-US"/>
                <w:rPrChange w:id="1005" w:author="Sgouros Konstantinos" w:date="2022-05-20T11:05:00Z">
                  <w:rPr>
                    <w:ins w:id="1006" w:author="Sgouros Konstantinos" w:date="2022-05-20T11:04:00Z"/>
                  </w:rPr>
                </w:rPrChange>
              </w:rPr>
            </w:pPr>
            <w:ins w:id="1007" w:author="Sgouros Konstantinos" w:date="2022-05-20T11:04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1008" w:author="Sgouros Konstantinos" w:date="2022-05-20T11:05:00Z">
                    <w:rPr>
                      <w:color w:val="000000"/>
                    </w:rPr>
                  </w:rPrChange>
                </w:rPr>
                <w:t>2019</w:t>
              </w:r>
            </w:ins>
          </w:p>
        </w:tc>
      </w:tr>
      <w:tr w:rsidR="00DC433F" w:rsidRPr="00DC433F" w14:paraId="1BC6758F" w14:textId="77777777" w:rsidTr="00DC433F">
        <w:trPr>
          <w:trHeight w:val="300"/>
          <w:ins w:id="1009" w:author="Sgouros Konstantinos" w:date="2022-05-20T11:04:00Z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1B63044" w14:textId="77777777" w:rsidR="00DC433F" w:rsidRPr="00DC433F" w:rsidRDefault="00DC433F">
            <w:pPr>
              <w:rPr>
                <w:ins w:id="1010" w:author="Sgouros Konstantinos" w:date="2022-05-20T11:04:00Z"/>
                <w:rFonts w:asciiTheme="minorHAnsi" w:hAnsiTheme="minorHAnsi" w:cstheme="minorHAnsi"/>
                <w:sz w:val="22"/>
                <w:szCs w:val="22"/>
                <w:lang w:eastAsia="en-US"/>
                <w:rPrChange w:id="1011" w:author="Sgouros Konstantinos" w:date="2022-05-20T11:05:00Z">
                  <w:rPr>
                    <w:ins w:id="1012" w:author="Sgouros Konstantinos" w:date="2022-05-20T11:04:00Z"/>
                  </w:rPr>
                </w:rPrChange>
              </w:rPr>
            </w:pPr>
            <w:ins w:id="1013" w:author="Sgouros Konstantinos" w:date="2022-05-20T11:04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1014" w:author="Sgouros Konstantinos" w:date="2022-05-20T11:05:00Z">
                    <w:rPr>
                      <w:b/>
                      <w:bCs/>
                      <w:color w:val="FF0000"/>
                      <w:lang w:val="en-US"/>
                    </w:rPr>
                  </w:rPrChange>
                </w:rPr>
                <w:t xml:space="preserve">Period </w:t>
              </w:r>
            </w:ins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66936C" w14:textId="77777777" w:rsidR="00DC433F" w:rsidRPr="00DC433F" w:rsidRDefault="00DC433F">
            <w:pPr>
              <w:jc w:val="right"/>
              <w:rPr>
                <w:ins w:id="1015" w:author="Sgouros Konstantinos" w:date="2022-05-20T11:04:00Z"/>
                <w:rFonts w:asciiTheme="minorHAnsi" w:hAnsiTheme="minorHAnsi" w:cstheme="minorHAnsi"/>
                <w:sz w:val="22"/>
                <w:szCs w:val="22"/>
                <w:lang w:eastAsia="en-US"/>
                <w:rPrChange w:id="1016" w:author="Sgouros Konstantinos" w:date="2022-05-20T11:05:00Z">
                  <w:rPr>
                    <w:ins w:id="1017" w:author="Sgouros Konstantinos" w:date="2022-05-20T11:04:00Z"/>
                  </w:rPr>
                </w:rPrChange>
              </w:rPr>
            </w:pPr>
            <w:ins w:id="1018" w:author="Sgouros Konstantinos" w:date="2022-05-20T11:04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1019" w:author="Sgouros Konstantinos" w:date="2022-05-20T11:05:00Z">
                    <w:rPr>
                      <w:b/>
                      <w:bCs/>
                      <w:color w:val="FF0000"/>
                    </w:rPr>
                  </w:rPrChange>
                </w:rPr>
                <w:t>12</w:t>
              </w:r>
            </w:ins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B324D3B" w14:textId="77777777" w:rsidR="00DC433F" w:rsidRPr="00DC433F" w:rsidRDefault="00DC433F">
            <w:pPr>
              <w:jc w:val="right"/>
              <w:rPr>
                <w:ins w:id="1020" w:author="Sgouros Konstantinos" w:date="2022-05-20T11:04:00Z"/>
                <w:rFonts w:asciiTheme="minorHAnsi" w:hAnsiTheme="minorHAnsi" w:cstheme="minorHAnsi"/>
                <w:sz w:val="22"/>
                <w:szCs w:val="22"/>
                <w:lang w:eastAsia="en-US"/>
                <w:rPrChange w:id="1021" w:author="Sgouros Konstantinos" w:date="2022-05-20T11:05:00Z">
                  <w:rPr>
                    <w:ins w:id="1022" w:author="Sgouros Konstantinos" w:date="2022-05-20T11:04:00Z"/>
                  </w:rPr>
                </w:rPrChange>
              </w:rPr>
            </w:pPr>
            <w:ins w:id="1023" w:author="Sgouros Konstantinos" w:date="2022-05-20T11:04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1024" w:author="Sgouros Konstantinos" w:date="2022-05-20T11:05:00Z">
                    <w:rPr>
                      <w:b/>
                      <w:bCs/>
                      <w:color w:val="FF0000"/>
                    </w:rPr>
                  </w:rPrChange>
                </w:rPr>
                <w:t>12</w:t>
              </w:r>
            </w:ins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3C9B6B7" w14:textId="77777777" w:rsidR="00DC433F" w:rsidRPr="00DC433F" w:rsidRDefault="00DC433F">
            <w:pPr>
              <w:jc w:val="right"/>
              <w:rPr>
                <w:ins w:id="1025" w:author="Sgouros Konstantinos" w:date="2022-05-20T11:04:00Z"/>
                <w:rFonts w:asciiTheme="minorHAnsi" w:hAnsiTheme="minorHAnsi" w:cstheme="minorHAnsi"/>
                <w:sz w:val="22"/>
                <w:szCs w:val="22"/>
                <w:lang w:eastAsia="en-US"/>
                <w:rPrChange w:id="1026" w:author="Sgouros Konstantinos" w:date="2022-05-20T11:05:00Z">
                  <w:rPr>
                    <w:ins w:id="1027" w:author="Sgouros Konstantinos" w:date="2022-05-20T11:04:00Z"/>
                  </w:rPr>
                </w:rPrChange>
              </w:rPr>
            </w:pPr>
            <w:ins w:id="1028" w:author="Sgouros Konstantinos" w:date="2022-05-20T11:04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1029" w:author="Sgouros Konstantinos" w:date="2022-05-20T11:05:00Z">
                    <w:rPr>
                      <w:b/>
                      <w:bCs/>
                      <w:color w:val="FF0000"/>
                    </w:rPr>
                  </w:rPrChange>
                </w:rPr>
                <w:t>6</w:t>
              </w:r>
            </w:ins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733BB5" w14:textId="77777777" w:rsidR="00DC433F" w:rsidRPr="00DC433F" w:rsidRDefault="00DC433F">
            <w:pPr>
              <w:jc w:val="right"/>
              <w:rPr>
                <w:ins w:id="1030" w:author="Sgouros Konstantinos" w:date="2022-05-20T11:04:00Z"/>
                <w:rFonts w:asciiTheme="minorHAnsi" w:hAnsiTheme="minorHAnsi" w:cstheme="minorHAnsi"/>
                <w:sz w:val="22"/>
                <w:szCs w:val="22"/>
                <w:lang w:eastAsia="en-US"/>
                <w:rPrChange w:id="1031" w:author="Sgouros Konstantinos" w:date="2022-05-20T11:05:00Z">
                  <w:rPr>
                    <w:ins w:id="1032" w:author="Sgouros Konstantinos" w:date="2022-05-20T11:04:00Z"/>
                  </w:rPr>
                </w:rPrChange>
              </w:rPr>
            </w:pPr>
            <w:ins w:id="1033" w:author="Sgouros Konstantinos" w:date="2022-05-20T11:04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1034" w:author="Sgouros Konstantinos" w:date="2022-05-20T11:05:00Z">
                    <w:rPr>
                      <w:b/>
                      <w:bCs/>
                      <w:color w:val="FF0000"/>
                    </w:rPr>
                  </w:rPrChange>
                </w:rPr>
                <w:t>12</w:t>
              </w:r>
            </w:ins>
          </w:p>
        </w:tc>
      </w:tr>
      <w:tr w:rsidR="00DC433F" w:rsidRPr="00DC433F" w14:paraId="3B2C99D0" w14:textId="77777777" w:rsidTr="00DC433F">
        <w:trPr>
          <w:trHeight w:val="300"/>
          <w:ins w:id="1035" w:author="Sgouros Konstantinos" w:date="2022-05-20T11:04:00Z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98AA85" w14:textId="77777777" w:rsidR="00DC433F" w:rsidRPr="00DC433F" w:rsidRDefault="00DC433F">
            <w:pPr>
              <w:rPr>
                <w:ins w:id="1036" w:author="Sgouros Konstantinos" w:date="2022-05-20T11:04:00Z"/>
                <w:rFonts w:asciiTheme="minorHAnsi" w:hAnsiTheme="minorHAnsi" w:cstheme="minorHAnsi"/>
                <w:sz w:val="22"/>
                <w:szCs w:val="22"/>
                <w:lang w:eastAsia="en-US"/>
                <w:rPrChange w:id="1037" w:author="Sgouros Konstantinos" w:date="2022-05-20T11:05:00Z">
                  <w:rPr>
                    <w:ins w:id="1038" w:author="Sgouros Konstantinos" w:date="2022-05-20T11:04:00Z"/>
                  </w:rPr>
                </w:rPrChange>
              </w:rPr>
            </w:pPr>
            <w:ins w:id="1039" w:author="Sgouros Konstantinos" w:date="2022-05-20T11:04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1040" w:author="Sgouros Konstantinos" w:date="2022-05-20T11:05:00Z">
                    <w:rPr>
                      <w:color w:val="1F497D"/>
                      <w:lang w:val="en-US"/>
                    </w:rPr>
                  </w:rPrChange>
                </w:rPr>
                <w:t xml:space="preserve">Common Share Capital </w:t>
              </w:r>
            </w:ins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D2734E" w14:textId="77777777" w:rsidR="00DC433F" w:rsidRPr="00DC433F" w:rsidRDefault="00DC433F">
            <w:pPr>
              <w:jc w:val="right"/>
              <w:rPr>
                <w:ins w:id="1041" w:author="Sgouros Konstantinos" w:date="2022-05-20T11:04:00Z"/>
                <w:rFonts w:asciiTheme="minorHAnsi" w:hAnsiTheme="minorHAnsi" w:cstheme="minorHAnsi"/>
                <w:sz w:val="22"/>
                <w:szCs w:val="22"/>
                <w:lang w:eastAsia="en-US"/>
                <w:rPrChange w:id="1042" w:author="Sgouros Konstantinos" w:date="2022-05-20T11:05:00Z">
                  <w:rPr>
                    <w:ins w:id="1043" w:author="Sgouros Konstantinos" w:date="2022-05-20T11:04:00Z"/>
                  </w:rPr>
                </w:rPrChange>
              </w:rPr>
            </w:pPr>
            <w:ins w:id="1044" w:author="Sgouros Konstantinos" w:date="2022-05-20T11:04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1045" w:author="Sgouros Konstantinos" w:date="2022-05-20T11:05:00Z">
                    <w:rPr>
                      <w:color w:val="000000"/>
                    </w:rPr>
                  </w:rPrChange>
                </w:rPr>
                <w:t>190</w:t>
              </w:r>
            </w:ins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29E39A5" w14:textId="77777777" w:rsidR="00DC433F" w:rsidRPr="00DC433F" w:rsidRDefault="00DC433F">
            <w:pPr>
              <w:jc w:val="right"/>
              <w:rPr>
                <w:ins w:id="1046" w:author="Sgouros Konstantinos" w:date="2022-05-20T11:04:00Z"/>
                <w:rFonts w:asciiTheme="minorHAnsi" w:hAnsiTheme="minorHAnsi" w:cstheme="minorHAnsi"/>
                <w:sz w:val="22"/>
                <w:szCs w:val="22"/>
                <w:lang w:eastAsia="en-US"/>
                <w:rPrChange w:id="1047" w:author="Sgouros Konstantinos" w:date="2022-05-20T11:05:00Z">
                  <w:rPr>
                    <w:ins w:id="1048" w:author="Sgouros Konstantinos" w:date="2022-05-20T11:04:00Z"/>
                  </w:rPr>
                </w:rPrChange>
              </w:rPr>
            </w:pPr>
            <w:ins w:id="1049" w:author="Sgouros Konstantinos" w:date="2022-05-20T11:04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1050" w:author="Sgouros Konstantinos" w:date="2022-05-20T11:05:00Z">
                    <w:rPr>
                      <w:color w:val="000000"/>
                    </w:rPr>
                  </w:rPrChange>
                </w:rPr>
                <w:t>100</w:t>
              </w:r>
            </w:ins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1665A1" w14:textId="77777777" w:rsidR="00DC433F" w:rsidRPr="00DC433F" w:rsidRDefault="00DC433F">
            <w:pPr>
              <w:jc w:val="right"/>
              <w:rPr>
                <w:ins w:id="1051" w:author="Sgouros Konstantinos" w:date="2022-05-20T11:04:00Z"/>
                <w:rFonts w:asciiTheme="minorHAnsi" w:hAnsiTheme="minorHAnsi" w:cstheme="minorHAnsi"/>
                <w:sz w:val="22"/>
                <w:szCs w:val="22"/>
                <w:lang w:eastAsia="en-US"/>
                <w:rPrChange w:id="1052" w:author="Sgouros Konstantinos" w:date="2022-05-20T11:05:00Z">
                  <w:rPr>
                    <w:ins w:id="1053" w:author="Sgouros Konstantinos" w:date="2022-05-20T11:04:00Z"/>
                  </w:rPr>
                </w:rPrChange>
              </w:rPr>
            </w:pPr>
            <w:ins w:id="1054" w:author="Sgouros Konstantinos" w:date="2022-05-20T11:04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1055" w:author="Sgouros Konstantinos" w:date="2022-05-20T11:05:00Z">
                    <w:rPr>
                      <w:color w:val="000000"/>
                    </w:rPr>
                  </w:rPrChange>
                </w:rPr>
                <w:t>150</w:t>
              </w:r>
            </w:ins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45A089" w14:textId="77777777" w:rsidR="00DC433F" w:rsidRPr="00DC433F" w:rsidRDefault="00DC433F">
            <w:pPr>
              <w:jc w:val="right"/>
              <w:rPr>
                <w:ins w:id="1056" w:author="Sgouros Konstantinos" w:date="2022-05-20T11:04:00Z"/>
                <w:rFonts w:asciiTheme="minorHAnsi" w:hAnsiTheme="minorHAnsi" w:cstheme="minorHAnsi"/>
                <w:sz w:val="22"/>
                <w:szCs w:val="22"/>
                <w:lang w:eastAsia="en-US"/>
                <w:rPrChange w:id="1057" w:author="Sgouros Konstantinos" w:date="2022-05-20T11:05:00Z">
                  <w:rPr>
                    <w:ins w:id="1058" w:author="Sgouros Konstantinos" w:date="2022-05-20T11:04:00Z"/>
                  </w:rPr>
                </w:rPrChange>
              </w:rPr>
            </w:pPr>
            <w:ins w:id="1059" w:author="Sgouros Konstantinos" w:date="2022-05-20T11:04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1060" w:author="Sgouros Konstantinos" w:date="2022-05-20T11:05:00Z">
                    <w:rPr>
                      <w:color w:val="000000"/>
                    </w:rPr>
                  </w:rPrChange>
                </w:rPr>
                <w:t>180</w:t>
              </w:r>
            </w:ins>
          </w:p>
        </w:tc>
      </w:tr>
      <w:tr w:rsidR="00DC433F" w:rsidRPr="00DC433F" w14:paraId="0DB4E25F" w14:textId="77777777" w:rsidTr="00DC433F">
        <w:trPr>
          <w:trHeight w:val="300"/>
          <w:ins w:id="1061" w:author="Sgouros Konstantinos" w:date="2022-05-20T11:04:00Z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158592" w14:textId="77777777" w:rsidR="00DC433F" w:rsidRPr="00DC433F" w:rsidRDefault="00DC433F">
            <w:pPr>
              <w:rPr>
                <w:ins w:id="1062" w:author="Sgouros Konstantinos" w:date="2022-05-20T11:04:00Z"/>
                <w:rFonts w:asciiTheme="minorHAnsi" w:hAnsiTheme="minorHAnsi" w:cstheme="minorHAnsi"/>
                <w:sz w:val="22"/>
                <w:szCs w:val="22"/>
                <w:lang w:eastAsia="en-US"/>
                <w:rPrChange w:id="1063" w:author="Sgouros Konstantinos" w:date="2022-05-20T11:05:00Z">
                  <w:rPr>
                    <w:ins w:id="1064" w:author="Sgouros Konstantinos" w:date="2022-05-20T11:04:00Z"/>
                  </w:rPr>
                </w:rPrChange>
              </w:rPr>
            </w:pPr>
            <w:ins w:id="1065" w:author="Sgouros Konstantinos" w:date="2022-05-20T11:04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1066" w:author="Sgouros Konstantinos" w:date="2022-05-20T11:05:00Z">
                    <w:rPr>
                      <w:color w:val="1F497D"/>
                      <w:lang w:val="en-US"/>
                    </w:rPr>
                  </w:rPrChange>
                </w:rPr>
                <w:t xml:space="preserve">Share Premium </w:t>
              </w:r>
            </w:ins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9B2170C" w14:textId="77777777" w:rsidR="00DC433F" w:rsidRPr="00DC433F" w:rsidRDefault="00DC433F">
            <w:pPr>
              <w:jc w:val="right"/>
              <w:rPr>
                <w:ins w:id="1067" w:author="Sgouros Konstantinos" w:date="2022-05-20T11:04:00Z"/>
                <w:rFonts w:asciiTheme="minorHAnsi" w:hAnsiTheme="minorHAnsi" w:cstheme="minorHAnsi"/>
                <w:sz w:val="22"/>
                <w:szCs w:val="22"/>
                <w:lang w:eastAsia="en-US"/>
                <w:rPrChange w:id="1068" w:author="Sgouros Konstantinos" w:date="2022-05-20T11:05:00Z">
                  <w:rPr>
                    <w:ins w:id="1069" w:author="Sgouros Konstantinos" w:date="2022-05-20T11:04:00Z"/>
                  </w:rPr>
                </w:rPrChange>
              </w:rPr>
            </w:pPr>
            <w:ins w:id="1070" w:author="Sgouros Konstantinos" w:date="2022-05-20T11:04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1071" w:author="Sgouros Konstantinos" w:date="2022-05-20T11:05:00Z">
                    <w:rPr>
                      <w:color w:val="000000"/>
                    </w:rPr>
                  </w:rPrChange>
                </w:rPr>
                <w:t>65</w:t>
              </w:r>
            </w:ins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02AD525" w14:textId="77777777" w:rsidR="00DC433F" w:rsidRPr="00DC433F" w:rsidRDefault="00DC433F">
            <w:pPr>
              <w:jc w:val="right"/>
              <w:rPr>
                <w:ins w:id="1072" w:author="Sgouros Konstantinos" w:date="2022-05-20T11:04:00Z"/>
                <w:rFonts w:asciiTheme="minorHAnsi" w:hAnsiTheme="minorHAnsi" w:cstheme="minorHAnsi"/>
                <w:sz w:val="22"/>
                <w:szCs w:val="22"/>
                <w:lang w:eastAsia="en-US"/>
                <w:rPrChange w:id="1073" w:author="Sgouros Konstantinos" w:date="2022-05-20T11:05:00Z">
                  <w:rPr>
                    <w:ins w:id="1074" w:author="Sgouros Konstantinos" w:date="2022-05-20T11:04:00Z"/>
                  </w:rPr>
                </w:rPrChange>
              </w:rPr>
            </w:pPr>
            <w:ins w:id="1075" w:author="Sgouros Konstantinos" w:date="2022-05-20T11:04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1076" w:author="Sgouros Konstantinos" w:date="2022-05-20T11:05:00Z">
                    <w:rPr>
                      <w:color w:val="000000"/>
                    </w:rPr>
                  </w:rPrChange>
                </w:rPr>
                <w:t>50</w:t>
              </w:r>
            </w:ins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3F9F3E" w14:textId="77777777" w:rsidR="00DC433F" w:rsidRPr="00DC433F" w:rsidRDefault="00DC433F">
            <w:pPr>
              <w:jc w:val="right"/>
              <w:rPr>
                <w:ins w:id="1077" w:author="Sgouros Konstantinos" w:date="2022-05-20T11:04:00Z"/>
                <w:rFonts w:asciiTheme="minorHAnsi" w:hAnsiTheme="minorHAnsi" w:cstheme="minorHAnsi"/>
                <w:sz w:val="22"/>
                <w:szCs w:val="22"/>
                <w:lang w:eastAsia="en-US"/>
                <w:rPrChange w:id="1078" w:author="Sgouros Konstantinos" w:date="2022-05-20T11:05:00Z">
                  <w:rPr>
                    <w:ins w:id="1079" w:author="Sgouros Konstantinos" w:date="2022-05-20T11:04:00Z"/>
                  </w:rPr>
                </w:rPrChange>
              </w:rPr>
            </w:pPr>
            <w:ins w:id="1080" w:author="Sgouros Konstantinos" w:date="2022-05-20T11:04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1081" w:author="Sgouros Konstantinos" w:date="2022-05-20T11:05:00Z">
                    <w:rPr>
                      <w:color w:val="000000"/>
                    </w:rPr>
                  </w:rPrChange>
                </w:rPr>
                <w:t>40</w:t>
              </w:r>
            </w:ins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1CCED35" w14:textId="77777777" w:rsidR="00DC433F" w:rsidRPr="00DC433F" w:rsidRDefault="00DC433F">
            <w:pPr>
              <w:jc w:val="right"/>
              <w:rPr>
                <w:ins w:id="1082" w:author="Sgouros Konstantinos" w:date="2022-05-20T11:04:00Z"/>
                <w:rFonts w:asciiTheme="minorHAnsi" w:hAnsiTheme="minorHAnsi" w:cstheme="minorHAnsi"/>
                <w:sz w:val="22"/>
                <w:szCs w:val="22"/>
                <w:lang w:eastAsia="en-US"/>
                <w:rPrChange w:id="1083" w:author="Sgouros Konstantinos" w:date="2022-05-20T11:05:00Z">
                  <w:rPr>
                    <w:ins w:id="1084" w:author="Sgouros Konstantinos" w:date="2022-05-20T11:04:00Z"/>
                  </w:rPr>
                </w:rPrChange>
              </w:rPr>
            </w:pPr>
            <w:ins w:id="1085" w:author="Sgouros Konstantinos" w:date="2022-05-20T11:04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1086" w:author="Sgouros Konstantinos" w:date="2022-05-20T11:05:00Z">
                    <w:rPr>
                      <w:color w:val="000000"/>
                    </w:rPr>
                  </w:rPrChange>
                </w:rPr>
                <w:t>100</w:t>
              </w:r>
            </w:ins>
          </w:p>
        </w:tc>
      </w:tr>
    </w:tbl>
    <w:p w14:paraId="6F5D215D" w14:textId="77777777" w:rsidR="00DC433F" w:rsidRPr="00DC433F" w:rsidRDefault="00DC433F" w:rsidP="00DC433F">
      <w:pPr>
        <w:rPr>
          <w:ins w:id="1087" w:author="Sgouros Konstantinos" w:date="2022-05-20T11:04:00Z"/>
          <w:rFonts w:asciiTheme="minorHAnsi" w:hAnsiTheme="minorHAnsi" w:cstheme="minorHAnsi"/>
          <w:sz w:val="22"/>
          <w:szCs w:val="22"/>
          <w:lang w:eastAsia="en-US"/>
          <w:rPrChange w:id="1088" w:author="Sgouros Konstantinos" w:date="2022-05-20T11:05:00Z">
            <w:rPr>
              <w:ins w:id="1089" w:author="Sgouros Konstantinos" w:date="2022-05-20T11:04:00Z"/>
              <w:rFonts w:ascii="Calibri" w:eastAsiaTheme="minorHAnsi" w:hAnsi="Calibri" w:cs="Calibri"/>
              <w:sz w:val="22"/>
              <w:szCs w:val="22"/>
            </w:rPr>
          </w:rPrChange>
        </w:rPr>
      </w:pPr>
      <w:ins w:id="1090" w:author="Sgouros Konstantinos" w:date="2022-05-20T11:04:00Z">
        <w:r w:rsidRPr="00DC433F">
          <w:rPr>
            <w:rFonts w:asciiTheme="minorHAnsi" w:hAnsiTheme="minorHAnsi" w:cstheme="minorHAnsi"/>
            <w:sz w:val="22"/>
            <w:szCs w:val="22"/>
            <w:lang w:eastAsia="en-US"/>
            <w:rPrChange w:id="1091" w:author="Sgouros Konstantinos" w:date="2022-05-20T11:05:00Z">
              <w:rPr>
                <w:color w:val="1F497D"/>
              </w:rPr>
            </w:rPrChange>
          </w:rPr>
          <w:t> </w:t>
        </w:r>
      </w:ins>
    </w:p>
    <w:p w14:paraId="62D5D83B" w14:textId="77777777" w:rsidR="00DC433F" w:rsidRPr="00DC433F" w:rsidRDefault="00DC433F" w:rsidP="00DC433F">
      <w:pPr>
        <w:rPr>
          <w:ins w:id="1092" w:author="Sgouros Konstantinos" w:date="2022-05-20T11:04:00Z"/>
          <w:rFonts w:asciiTheme="minorHAnsi" w:hAnsiTheme="minorHAnsi" w:cstheme="minorHAnsi"/>
          <w:sz w:val="22"/>
          <w:szCs w:val="22"/>
          <w:lang w:eastAsia="en-US"/>
          <w:rPrChange w:id="1093" w:author="Sgouros Konstantinos" w:date="2022-05-20T11:05:00Z">
            <w:rPr>
              <w:ins w:id="1094" w:author="Sgouros Konstantinos" w:date="2022-05-20T11:04:00Z"/>
            </w:rPr>
          </w:rPrChange>
        </w:rPr>
      </w:pPr>
      <w:ins w:id="1095" w:author="Sgouros Konstantinos" w:date="2022-05-20T11:04:00Z">
        <w:r w:rsidRPr="00DC433F">
          <w:rPr>
            <w:rFonts w:asciiTheme="minorHAnsi" w:hAnsiTheme="minorHAnsi" w:cstheme="minorHAnsi"/>
            <w:sz w:val="22"/>
            <w:szCs w:val="22"/>
            <w:lang w:eastAsia="en-US"/>
            <w:rPrChange w:id="1096" w:author="Sgouros Konstantinos" w:date="2022-05-20T11:05:00Z">
              <w:rPr>
                <w:color w:val="1F497D"/>
              </w:rPr>
            </w:rPrChange>
          </w:rPr>
          <w:t xml:space="preserve">Το </w:t>
        </w:r>
        <w:r w:rsidRPr="00DC433F">
          <w:rPr>
            <w:rFonts w:asciiTheme="minorHAnsi" w:hAnsiTheme="minorHAnsi" w:cstheme="minorHAnsi"/>
            <w:sz w:val="22"/>
            <w:szCs w:val="22"/>
            <w:lang w:eastAsia="en-US"/>
            <w:rPrChange w:id="1097" w:author="Sgouros Konstantinos" w:date="2022-05-20T11:05:00Z">
              <w:rPr>
                <w:color w:val="1F497D"/>
                <w:lang w:val="en-US"/>
              </w:rPr>
            </w:rPrChange>
          </w:rPr>
          <w:t>report RM Database</w:t>
        </w:r>
        <w:r w:rsidRPr="00DC433F">
          <w:rPr>
            <w:rFonts w:asciiTheme="minorHAnsi" w:hAnsiTheme="minorHAnsi" w:cstheme="minorHAnsi"/>
            <w:sz w:val="22"/>
            <w:szCs w:val="22"/>
            <w:lang w:eastAsia="en-US"/>
            <w:rPrChange w:id="1098" w:author="Sgouros Konstantinos" w:date="2022-05-20T11:05:00Z">
              <w:rPr>
                <w:color w:val="1F497D"/>
              </w:rPr>
            </w:rPrChange>
          </w:rPr>
          <w:t xml:space="preserve">, ακολουθώντας τη λογική του </w:t>
        </w:r>
        <w:r w:rsidRPr="00DC433F">
          <w:rPr>
            <w:rFonts w:asciiTheme="minorHAnsi" w:hAnsiTheme="minorHAnsi" w:cstheme="minorHAnsi"/>
            <w:sz w:val="22"/>
            <w:szCs w:val="22"/>
            <w:lang w:eastAsia="en-US"/>
            <w:rPrChange w:id="1099" w:author="Sgouros Konstantinos" w:date="2022-05-20T11:05:00Z">
              <w:rPr>
                <w:color w:val="1F497D"/>
                <w:lang w:val="en-US"/>
              </w:rPr>
            </w:rPrChange>
          </w:rPr>
          <w:t xml:space="preserve">OSI </w:t>
        </w:r>
        <w:r w:rsidRPr="00DC433F">
          <w:rPr>
            <w:rFonts w:asciiTheme="minorHAnsi" w:hAnsiTheme="minorHAnsi" w:cstheme="minorHAnsi"/>
            <w:sz w:val="22"/>
            <w:szCs w:val="22"/>
            <w:lang w:eastAsia="en-US"/>
            <w:rPrChange w:id="1100" w:author="Sgouros Konstantinos" w:date="2022-05-20T11:05:00Z">
              <w:rPr>
                <w:b/>
                <w:bCs/>
                <w:color w:val="1F497D"/>
              </w:rPr>
            </w:rPrChange>
          </w:rPr>
          <w:t>ΔΕΝ</w:t>
        </w:r>
        <w:r w:rsidRPr="00DC433F">
          <w:rPr>
            <w:rFonts w:asciiTheme="minorHAnsi" w:hAnsiTheme="minorHAnsi" w:cstheme="minorHAnsi"/>
            <w:sz w:val="22"/>
            <w:szCs w:val="22"/>
            <w:lang w:eastAsia="en-US"/>
            <w:rPrChange w:id="1101" w:author="Sgouros Konstantinos" w:date="2022-05-20T11:05:00Z">
              <w:rPr>
                <w:color w:val="1F497D"/>
              </w:rPr>
            </w:rPrChange>
          </w:rPr>
          <w:t xml:space="preserve"> θα φέρει στοιχεία του ισολογισμού 2018 γιατί δεν είναι 12μηνος</w:t>
        </w:r>
      </w:ins>
    </w:p>
    <w:p w14:paraId="40D53B8E" w14:textId="77777777" w:rsidR="00DC433F" w:rsidRPr="00DC433F" w:rsidRDefault="00DC433F" w:rsidP="00DC433F">
      <w:pPr>
        <w:rPr>
          <w:ins w:id="1102" w:author="Sgouros Konstantinos" w:date="2022-05-20T11:04:00Z"/>
          <w:rFonts w:asciiTheme="minorHAnsi" w:hAnsiTheme="minorHAnsi" w:cstheme="minorHAnsi"/>
          <w:sz w:val="22"/>
          <w:szCs w:val="22"/>
          <w:lang w:eastAsia="en-US"/>
          <w:rPrChange w:id="1103" w:author="Sgouros Konstantinos" w:date="2022-05-20T11:05:00Z">
            <w:rPr>
              <w:ins w:id="1104" w:author="Sgouros Konstantinos" w:date="2022-05-20T11:04:00Z"/>
            </w:rPr>
          </w:rPrChange>
        </w:rPr>
      </w:pPr>
      <w:ins w:id="1105" w:author="Sgouros Konstantinos" w:date="2022-05-20T11:04:00Z">
        <w:r w:rsidRPr="00DC433F">
          <w:rPr>
            <w:rFonts w:asciiTheme="minorHAnsi" w:hAnsiTheme="minorHAnsi" w:cstheme="minorHAnsi"/>
            <w:sz w:val="22"/>
            <w:szCs w:val="22"/>
            <w:lang w:eastAsia="en-US"/>
            <w:rPrChange w:id="1106" w:author="Sgouros Konstantinos" w:date="2022-05-20T11:05:00Z">
              <w:rPr>
                <w:color w:val="1F497D"/>
              </w:rPr>
            </w:rPrChange>
          </w:rPr>
          <w:t> </w:t>
        </w:r>
      </w:ins>
    </w:p>
    <w:p w14:paraId="4F5A948C" w14:textId="77777777" w:rsidR="00DC433F" w:rsidRPr="00DC433F" w:rsidRDefault="00DC433F" w:rsidP="00DC433F">
      <w:pPr>
        <w:rPr>
          <w:ins w:id="1107" w:author="Sgouros Konstantinos" w:date="2022-05-20T11:04:00Z"/>
          <w:rFonts w:asciiTheme="minorHAnsi" w:hAnsiTheme="minorHAnsi" w:cstheme="minorHAnsi"/>
          <w:sz w:val="22"/>
          <w:szCs w:val="22"/>
          <w:lang w:eastAsia="en-US"/>
          <w:rPrChange w:id="1108" w:author="Sgouros Konstantinos" w:date="2022-05-20T11:05:00Z">
            <w:rPr>
              <w:ins w:id="1109" w:author="Sgouros Konstantinos" w:date="2022-05-20T11:04:00Z"/>
            </w:rPr>
          </w:rPrChange>
        </w:rPr>
      </w:pPr>
      <w:ins w:id="1110" w:author="Sgouros Konstantinos" w:date="2022-05-20T11:04:00Z">
        <w:r w:rsidRPr="00DC433F">
          <w:rPr>
            <w:rFonts w:asciiTheme="minorHAnsi" w:hAnsiTheme="minorHAnsi" w:cstheme="minorHAnsi"/>
            <w:sz w:val="22"/>
            <w:szCs w:val="22"/>
            <w:lang w:eastAsia="en-US"/>
            <w:rPrChange w:id="1111" w:author="Sgouros Konstantinos" w:date="2022-05-20T11:05:00Z">
              <w:rPr>
                <w:color w:val="1F497D"/>
              </w:rPr>
            </w:rPrChange>
          </w:rPr>
          <w:t xml:space="preserve">Όμως, ΜΟΝΟ για τα συγκεκριμένα 2 πεδία, θα λάβουμε υπόψιν μας τον 2018 και θα εμφανίσουμε </w:t>
        </w:r>
      </w:ins>
    </w:p>
    <w:p w14:paraId="61019028" w14:textId="77777777" w:rsidR="00DC433F" w:rsidRPr="00DC433F" w:rsidRDefault="00DC433F" w:rsidP="00DC433F">
      <w:pPr>
        <w:rPr>
          <w:ins w:id="1112" w:author="Sgouros Konstantinos" w:date="2022-05-20T11:04:00Z"/>
          <w:rFonts w:asciiTheme="minorHAnsi" w:hAnsiTheme="minorHAnsi" w:cstheme="minorHAnsi"/>
          <w:sz w:val="22"/>
          <w:szCs w:val="22"/>
          <w:lang w:eastAsia="en-US"/>
          <w:rPrChange w:id="1113" w:author="Sgouros Konstantinos" w:date="2022-05-20T11:05:00Z">
            <w:rPr>
              <w:ins w:id="1114" w:author="Sgouros Konstantinos" w:date="2022-05-20T11:04:00Z"/>
            </w:rPr>
          </w:rPrChange>
        </w:rPr>
      </w:pPr>
      <w:ins w:id="1115" w:author="Sgouros Konstantinos" w:date="2022-05-20T11:04:00Z">
        <w:r w:rsidRPr="00DC433F">
          <w:rPr>
            <w:rFonts w:asciiTheme="minorHAnsi" w:hAnsiTheme="minorHAnsi" w:cstheme="minorHAnsi"/>
            <w:sz w:val="22"/>
            <w:szCs w:val="22"/>
            <w:lang w:eastAsia="en-US"/>
            <w:rPrChange w:id="1116" w:author="Sgouros Konstantinos" w:date="2022-05-20T11:05:00Z">
              <w:rPr>
                <w:color w:val="1F497D"/>
              </w:rPr>
            </w:rPrChange>
          </w:rPr>
          <w:t> </w:t>
        </w:r>
      </w:ins>
    </w:p>
    <w:tbl>
      <w:tblPr>
        <w:tblW w:w="65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960"/>
        <w:gridCol w:w="960"/>
        <w:gridCol w:w="960"/>
        <w:gridCol w:w="960"/>
        <w:tblGridChange w:id="1117">
          <w:tblGrid>
            <w:gridCol w:w="10"/>
            <w:gridCol w:w="2690"/>
            <w:gridCol w:w="10"/>
            <w:gridCol w:w="950"/>
            <w:gridCol w:w="10"/>
            <w:gridCol w:w="950"/>
            <w:gridCol w:w="10"/>
            <w:gridCol w:w="950"/>
            <w:gridCol w:w="10"/>
            <w:gridCol w:w="950"/>
            <w:gridCol w:w="10"/>
          </w:tblGrid>
        </w:tblGridChange>
      </w:tblGrid>
      <w:tr w:rsidR="00DC433F" w:rsidRPr="00DC433F" w14:paraId="775AA3E5" w14:textId="77777777" w:rsidTr="00DC433F">
        <w:trPr>
          <w:trHeight w:val="300"/>
          <w:ins w:id="1118" w:author="Sgouros Konstantinos" w:date="2022-05-20T11:04:00Z"/>
        </w:trPr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4042B72" w14:textId="77777777" w:rsidR="00DC433F" w:rsidRPr="00DC433F" w:rsidRDefault="00DC433F">
            <w:pPr>
              <w:rPr>
                <w:ins w:id="1119" w:author="Sgouros Konstantinos" w:date="2022-05-20T11:04:00Z"/>
                <w:rFonts w:asciiTheme="minorHAnsi" w:hAnsiTheme="minorHAnsi" w:cstheme="minorHAnsi"/>
                <w:sz w:val="22"/>
                <w:szCs w:val="22"/>
                <w:lang w:eastAsia="en-US"/>
                <w:rPrChange w:id="1120" w:author="Sgouros Konstantinos" w:date="2022-05-20T11:05:00Z">
                  <w:rPr>
                    <w:ins w:id="1121" w:author="Sgouros Konstantinos" w:date="2022-05-20T11:04:00Z"/>
                  </w:rPr>
                </w:rPrChange>
              </w:rPr>
            </w:pPr>
            <w:ins w:id="1122" w:author="Sgouros Konstantinos" w:date="2022-05-20T11:04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1123" w:author="Sgouros Konstantinos" w:date="2022-05-20T11:05:00Z">
                    <w:rPr>
                      <w:color w:val="000000"/>
                    </w:rPr>
                  </w:rPrChange>
                </w:rPr>
                <w:t> </w:t>
              </w:r>
            </w:ins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0370E1" w14:textId="77777777" w:rsidR="00DC433F" w:rsidRPr="00DC433F" w:rsidRDefault="00DC433F">
            <w:pPr>
              <w:jc w:val="right"/>
              <w:rPr>
                <w:ins w:id="1124" w:author="Sgouros Konstantinos" w:date="2022-05-20T11:04:00Z"/>
                <w:rFonts w:asciiTheme="minorHAnsi" w:hAnsiTheme="minorHAnsi" w:cstheme="minorHAnsi"/>
                <w:sz w:val="22"/>
                <w:szCs w:val="22"/>
                <w:lang w:eastAsia="en-US"/>
                <w:rPrChange w:id="1125" w:author="Sgouros Konstantinos" w:date="2022-05-20T11:05:00Z">
                  <w:rPr>
                    <w:ins w:id="1126" w:author="Sgouros Konstantinos" w:date="2022-05-20T11:04:00Z"/>
                  </w:rPr>
                </w:rPrChange>
              </w:rPr>
            </w:pPr>
            <w:ins w:id="1127" w:author="Sgouros Konstantinos" w:date="2022-05-20T11:04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1128" w:author="Sgouros Konstantinos" w:date="2022-05-20T11:05:00Z">
                    <w:rPr>
                      <w:color w:val="000000"/>
                    </w:rPr>
                  </w:rPrChange>
                </w:rPr>
                <w:t>2016</w:t>
              </w:r>
            </w:ins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20E57FB" w14:textId="77777777" w:rsidR="00DC433F" w:rsidRPr="00DC433F" w:rsidRDefault="00DC433F">
            <w:pPr>
              <w:jc w:val="right"/>
              <w:rPr>
                <w:ins w:id="1129" w:author="Sgouros Konstantinos" w:date="2022-05-20T11:04:00Z"/>
                <w:rFonts w:asciiTheme="minorHAnsi" w:hAnsiTheme="minorHAnsi" w:cstheme="minorHAnsi"/>
                <w:sz w:val="22"/>
                <w:szCs w:val="22"/>
                <w:lang w:eastAsia="en-US"/>
                <w:rPrChange w:id="1130" w:author="Sgouros Konstantinos" w:date="2022-05-20T11:05:00Z">
                  <w:rPr>
                    <w:ins w:id="1131" w:author="Sgouros Konstantinos" w:date="2022-05-20T11:04:00Z"/>
                  </w:rPr>
                </w:rPrChange>
              </w:rPr>
            </w:pPr>
            <w:ins w:id="1132" w:author="Sgouros Konstantinos" w:date="2022-05-20T11:04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1133" w:author="Sgouros Konstantinos" w:date="2022-05-20T11:05:00Z">
                    <w:rPr>
                      <w:color w:val="000000"/>
                    </w:rPr>
                  </w:rPrChange>
                </w:rPr>
                <w:t>2017</w:t>
              </w:r>
            </w:ins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5215EB" w14:textId="77777777" w:rsidR="00DC433F" w:rsidRPr="00DC433F" w:rsidRDefault="00DC433F">
            <w:pPr>
              <w:jc w:val="right"/>
              <w:rPr>
                <w:ins w:id="1134" w:author="Sgouros Konstantinos" w:date="2022-05-20T11:04:00Z"/>
                <w:rFonts w:asciiTheme="minorHAnsi" w:hAnsiTheme="minorHAnsi" w:cstheme="minorHAnsi"/>
                <w:sz w:val="22"/>
                <w:szCs w:val="22"/>
                <w:lang w:eastAsia="en-US"/>
                <w:rPrChange w:id="1135" w:author="Sgouros Konstantinos" w:date="2022-05-20T11:05:00Z">
                  <w:rPr>
                    <w:ins w:id="1136" w:author="Sgouros Konstantinos" w:date="2022-05-20T11:04:00Z"/>
                  </w:rPr>
                </w:rPrChange>
              </w:rPr>
            </w:pPr>
            <w:ins w:id="1137" w:author="Sgouros Konstantinos" w:date="2022-05-20T11:04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1138" w:author="Sgouros Konstantinos" w:date="2022-05-20T11:05:00Z">
                    <w:rPr>
                      <w:color w:val="000000"/>
                    </w:rPr>
                  </w:rPrChange>
                </w:rPr>
                <w:t>2018</w:t>
              </w:r>
            </w:ins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71FBB20" w14:textId="77777777" w:rsidR="00DC433F" w:rsidRPr="00DC433F" w:rsidRDefault="00DC433F">
            <w:pPr>
              <w:jc w:val="right"/>
              <w:rPr>
                <w:ins w:id="1139" w:author="Sgouros Konstantinos" w:date="2022-05-20T11:04:00Z"/>
                <w:rFonts w:asciiTheme="minorHAnsi" w:hAnsiTheme="minorHAnsi" w:cstheme="minorHAnsi"/>
                <w:sz w:val="22"/>
                <w:szCs w:val="22"/>
                <w:lang w:eastAsia="en-US"/>
                <w:rPrChange w:id="1140" w:author="Sgouros Konstantinos" w:date="2022-05-20T11:05:00Z">
                  <w:rPr>
                    <w:ins w:id="1141" w:author="Sgouros Konstantinos" w:date="2022-05-20T11:04:00Z"/>
                  </w:rPr>
                </w:rPrChange>
              </w:rPr>
            </w:pPr>
            <w:ins w:id="1142" w:author="Sgouros Konstantinos" w:date="2022-05-20T11:04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1143" w:author="Sgouros Konstantinos" w:date="2022-05-20T11:05:00Z">
                    <w:rPr>
                      <w:color w:val="000000"/>
                    </w:rPr>
                  </w:rPrChange>
                </w:rPr>
                <w:t>2019</w:t>
              </w:r>
            </w:ins>
          </w:p>
        </w:tc>
      </w:tr>
      <w:tr w:rsidR="00DC433F" w:rsidRPr="00DC433F" w14:paraId="701E27E3" w14:textId="77777777" w:rsidTr="00DC433F">
        <w:trPr>
          <w:trHeight w:val="300"/>
          <w:ins w:id="1144" w:author="Sgouros Konstantinos" w:date="2022-05-20T11:04:00Z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B4E9042" w14:textId="77777777" w:rsidR="00DC433F" w:rsidRPr="00DC433F" w:rsidRDefault="00DC433F">
            <w:pPr>
              <w:rPr>
                <w:ins w:id="1145" w:author="Sgouros Konstantinos" w:date="2022-05-20T11:04:00Z"/>
                <w:rFonts w:asciiTheme="minorHAnsi" w:hAnsiTheme="minorHAnsi" w:cstheme="minorHAnsi"/>
                <w:sz w:val="22"/>
                <w:szCs w:val="22"/>
                <w:lang w:eastAsia="en-US"/>
                <w:rPrChange w:id="1146" w:author="Sgouros Konstantinos" w:date="2022-05-20T11:05:00Z">
                  <w:rPr>
                    <w:ins w:id="1147" w:author="Sgouros Konstantinos" w:date="2022-05-20T11:04:00Z"/>
                  </w:rPr>
                </w:rPrChange>
              </w:rPr>
            </w:pPr>
            <w:ins w:id="1148" w:author="Sgouros Konstantinos" w:date="2022-05-20T11:04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1149" w:author="Sgouros Konstantinos" w:date="2022-05-20T11:05:00Z">
                    <w:rPr>
                      <w:b/>
                      <w:bCs/>
                      <w:color w:val="FF0000"/>
                    </w:rPr>
                  </w:rPrChange>
                </w:rPr>
                <w:t xml:space="preserve">Period </w:t>
              </w:r>
            </w:ins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0012EC9" w14:textId="77777777" w:rsidR="00DC433F" w:rsidRPr="00DC433F" w:rsidRDefault="00DC433F">
            <w:pPr>
              <w:jc w:val="right"/>
              <w:rPr>
                <w:ins w:id="1150" w:author="Sgouros Konstantinos" w:date="2022-05-20T11:04:00Z"/>
                <w:rFonts w:asciiTheme="minorHAnsi" w:hAnsiTheme="minorHAnsi" w:cstheme="minorHAnsi"/>
                <w:sz w:val="22"/>
                <w:szCs w:val="22"/>
                <w:lang w:eastAsia="en-US"/>
                <w:rPrChange w:id="1151" w:author="Sgouros Konstantinos" w:date="2022-05-20T11:05:00Z">
                  <w:rPr>
                    <w:ins w:id="1152" w:author="Sgouros Konstantinos" w:date="2022-05-20T11:04:00Z"/>
                  </w:rPr>
                </w:rPrChange>
              </w:rPr>
            </w:pPr>
            <w:ins w:id="1153" w:author="Sgouros Konstantinos" w:date="2022-05-20T11:04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1154" w:author="Sgouros Konstantinos" w:date="2022-05-20T11:05:00Z">
                    <w:rPr>
                      <w:b/>
                      <w:bCs/>
                      <w:color w:val="FF0000"/>
                    </w:rPr>
                  </w:rPrChange>
                </w:rPr>
                <w:t>12</w:t>
              </w:r>
            </w:ins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6CA3C6" w14:textId="77777777" w:rsidR="00DC433F" w:rsidRPr="00DC433F" w:rsidRDefault="00DC433F">
            <w:pPr>
              <w:jc w:val="right"/>
              <w:rPr>
                <w:ins w:id="1155" w:author="Sgouros Konstantinos" w:date="2022-05-20T11:04:00Z"/>
                <w:rFonts w:asciiTheme="minorHAnsi" w:hAnsiTheme="minorHAnsi" w:cstheme="minorHAnsi"/>
                <w:sz w:val="22"/>
                <w:szCs w:val="22"/>
                <w:lang w:eastAsia="en-US"/>
                <w:rPrChange w:id="1156" w:author="Sgouros Konstantinos" w:date="2022-05-20T11:05:00Z">
                  <w:rPr>
                    <w:ins w:id="1157" w:author="Sgouros Konstantinos" w:date="2022-05-20T11:04:00Z"/>
                  </w:rPr>
                </w:rPrChange>
              </w:rPr>
            </w:pPr>
            <w:ins w:id="1158" w:author="Sgouros Konstantinos" w:date="2022-05-20T11:04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1159" w:author="Sgouros Konstantinos" w:date="2022-05-20T11:05:00Z">
                    <w:rPr>
                      <w:b/>
                      <w:bCs/>
                      <w:color w:val="FF0000"/>
                    </w:rPr>
                  </w:rPrChange>
                </w:rPr>
                <w:t>12</w:t>
              </w:r>
            </w:ins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D392BC" w14:textId="77777777" w:rsidR="00DC433F" w:rsidRPr="00DC433F" w:rsidRDefault="00DC433F">
            <w:pPr>
              <w:jc w:val="right"/>
              <w:rPr>
                <w:ins w:id="1160" w:author="Sgouros Konstantinos" w:date="2022-05-20T11:04:00Z"/>
                <w:rFonts w:asciiTheme="minorHAnsi" w:hAnsiTheme="minorHAnsi" w:cstheme="minorHAnsi"/>
                <w:sz w:val="22"/>
                <w:szCs w:val="22"/>
                <w:lang w:eastAsia="en-US"/>
                <w:rPrChange w:id="1161" w:author="Sgouros Konstantinos" w:date="2022-05-20T11:05:00Z">
                  <w:rPr>
                    <w:ins w:id="1162" w:author="Sgouros Konstantinos" w:date="2022-05-20T11:04:00Z"/>
                  </w:rPr>
                </w:rPrChange>
              </w:rPr>
            </w:pPr>
            <w:ins w:id="1163" w:author="Sgouros Konstantinos" w:date="2022-05-20T11:04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1164" w:author="Sgouros Konstantinos" w:date="2022-05-20T11:05:00Z">
                    <w:rPr>
                      <w:b/>
                      <w:bCs/>
                      <w:color w:val="FF0000"/>
                    </w:rPr>
                  </w:rPrChange>
                </w:rPr>
                <w:t>6</w:t>
              </w:r>
            </w:ins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B10BCB" w14:textId="77777777" w:rsidR="00DC433F" w:rsidRPr="00DC433F" w:rsidRDefault="00DC433F">
            <w:pPr>
              <w:jc w:val="right"/>
              <w:rPr>
                <w:ins w:id="1165" w:author="Sgouros Konstantinos" w:date="2022-05-20T11:04:00Z"/>
                <w:rFonts w:asciiTheme="minorHAnsi" w:hAnsiTheme="minorHAnsi" w:cstheme="minorHAnsi"/>
                <w:sz w:val="22"/>
                <w:szCs w:val="22"/>
                <w:lang w:eastAsia="en-US"/>
                <w:rPrChange w:id="1166" w:author="Sgouros Konstantinos" w:date="2022-05-20T11:05:00Z">
                  <w:rPr>
                    <w:ins w:id="1167" w:author="Sgouros Konstantinos" w:date="2022-05-20T11:04:00Z"/>
                  </w:rPr>
                </w:rPrChange>
              </w:rPr>
            </w:pPr>
            <w:ins w:id="1168" w:author="Sgouros Konstantinos" w:date="2022-05-20T11:04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1169" w:author="Sgouros Konstantinos" w:date="2022-05-20T11:05:00Z">
                    <w:rPr>
                      <w:b/>
                      <w:bCs/>
                      <w:color w:val="FF0000"/>
                    </w:rPr>
                  </w:rPrChange>
                </w:rPr>
                <w:t>12</w:t>
              </w:r>
            </w:ins>
          </w:p>
        </w:tc>
      </w:tr>
      <w:tr w:rsidR="00DC433F" w:rsidRPr="00DC433F" w14:paraId="4304F71B" w14:textId="77777777" w:rsidTr="00DC433F">
        <w:trPr>
          <w:trHeight w:val="300"/>
          <w:ins w:id="1170" w:author="Sgouros Konstantinos" w:date="2022-05-20T11:04:00Z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ED11B2" w14:textId="77777777" w:rsidR="00DC433F" w:rsidRPr="00DC433F" w:rsidRDefault="00DC433F">
            <w:pPr>
              <w:rPr>
                <w:ins w:id="1171" w:author="Sgouros Konstantinos" w:date="2022-05-20T11:04:00Z"/>
                <w:rFonts w:asciiTheme="minorHAnsi" w:hAnsiTheme="minorHAnsi" w:cstheme="minorHAnsi"/>
                <w:sz w:val="22"/>
                <w:szCs w:val="22"/>
                <w:lang w:eastAsia="en-US"/>
                <w:rPrChange w:id="1172" w:author="Sgouros Konstantinos" w:date="2022-05-20T11:05:00Z">
                  <w:rPr>
                    <w:ins w:id="1173" w:author="Sgouros Konstantinos" w:date="2022-05-20T11:04:00Z"/>
                  </w:rPr>
                </w:rPrChange>
              </w:rPr>
            </w:pPr>
            <w:ins w:id="1174" w:author="Sgouros Konstantinos" w:date="2022-05-20T11:04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1175" w:author="Sgouros Konstantinos" w:date="2022-05-20T11:05:00Z">
                    <w:rPr>
                      <w:color w:val="1F497D"/>
                      <w:lang w:val="en-US"/>
                    </w:rPr>
                  </w:rPrChange>
                </w:rPr>
                <w:t xml:space="preserve">Chg Common Share Capital </w:t>
              </w:r>
            </w:ins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EBF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CCB899" w14:textId="77777777" w:rsidR="00DC433F" w:rsidRPr="00DC433F" w:rsidRDefault="00DC433F">
            <w:pPr>
              <w:rPr>
                <w:ins w:id="1176" w:author="Sgouros Konstantinos" w:date="2022-05-20T11:04:00Z"/>
                <w:rFonts w:asciiTheme="minorHAnsi" w:hAnsiTheme="minorHAnsi" w:cstheme="minorHAnsi"/>
                <w:sz w:val="22"/>
                <w:szCs w:val="22"/>
                <w:lang w:eastAsia="en-US"/>
                <w:rPrChange w:id="1177" w:author="Sgouros Konstantinos" w:date="2022-05-20T11:05:00Z">
                  <w:rPr>
                    <w:ins w:id="1178" w:author="Sgouros Konstantinos" w:date="2022-05-20T11:04:00Z"/>
                  </w:rPr>
                </w:rPrChange>
              </w:rPr>
            </w:pPr>
            <w:ins w:id="1179" w:author="Sgouros Konstantinos" w:date="2022-05-20T11:04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1180" w:author="Sgouros Konstantinos" w:date="2022-05-20T11:05:00Z">
                    <w:rPr>
                      <w:color w:val="000000"/>
                    </w:rPr>
                  </w:rPrChange>
                </w:rPr>
                <w:t> </w:t>
              </w:r>
            </w:ins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D2A4BE" w14:textId="77777777" w:rsidR="00DC433F" w:rsidRPr="00DC433F" w:rsidRDefault="00DC433F">
            <w:pPr>
              <w:jc w:val="right"/>
              <w:rPr>
                <w:ins w:id="1181" w:author="Sgouros Konstantinos" w:date="2022-05-20T11:04:00Z"/>
                <w:rFonts w:asciiTheme="minorHAnsi" w:hAnsiTheme="minorHAnsi" w:cstheme="minorHAnsi"/>
                <w:sz w:val="22"/>
                <w:szCs w:val="22"/>
                <w:lang w:eastAsia="en-US"/>
                <w:rPrChange w:id="1182" w:author="Sgouros Konstantinos" w:date="2022-05-20T11:05:00Z">
                  <w:rPr>
                    <w:ins w:id="1183" w:author="Sgouros Konstantinos" w:date="2022-05-20T11:04:00Z"/>
                  </w:rPr>
                </w:rPrChange>
              </w:rPr>
            </w:pPr>
            <w:ins w:id="1184" w:author="Sgouros Konstantinos" w:date="2022-05-20T11:04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1185" w:author="Sgouros Konstantinos" w:date="2022-05-20T11:05:00Z">
                    <w:rPr>
                      <w:color w:val="000000"/>
                    </w:rPr>
                  </w:rPrChange>
                </w:rPr>
                <w:t>-90</w:t>
              </w:r>
            </w:ins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06DAB9" w14:textId="77777777" w:rsidR="00DC433F" w:rsidRPr="00DC433F" w:rsidRDefault="00DC433F">
            <w:pPr>
              <w:jc w:val="right"/>
              <w:rPr>
                <w:ins w:id="1186" w:author="Sgouros Konstantinos" w:date="2022-05-20T11:04:00Z"/>
                <w:rFonts w:asciiTheme="minorHAnsi" w:hAnsiTheme="minorHAnsi" w:cstheme="minorHAnsi"/>
                <w:sz w:val="22"/>
                <w:szCs w:val="22"/>
                <w:lang w:eastAsia="en-US"/>
                <w:rPrChange w:id="1187" w:author="Sgouros Konstantinos" w:date="2022-05-20T11:05:00Z">
                  <w:rPr>
                    <w:ins w:id="1188" w:author="Sgouros Konstantinos" w:date="2022-05-20T11:04:00Z"/>
                  </w:rPr>
                </w:rPrChange>
              </w:rPr>
            </w:pPr>
            <w:ins w:id="1189" w:author="Sgouros Konstantinos" w:date="2022-05-20T11:04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1190" w:author="Sgouros Konstantinos" w:date="2022-05-20T11:05:00Z">
                    <w:rPr>
                      <w:color w:val="000000"/>
                    </w:rPr>
                  </w:rPrChange>
                </w:rPr>
                <w:t>50</w:t>
              </w:r>
            </w:ins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01D2E8" w14:textId="77777777" w:rsidR="00DC433F" w:rsidRPr="00DC433F" w:rsidRDefault="00DC433F">
            <w:pPr>
              <w:jc w:val="right"/>
              <w:rPr>
                <w:ins w:id="1191" w:author="Sgouros Konstantinos" w:date="2022-05-20T11:04:00Z"/>
                <w:rFonts w:asciiTheme="minorHAnsi" w:hAnsiTheme="minorHAnsi" w:cstheme="minorHAnsi"/>
                <w:sz w:val="22"/>
                <w:szCs w:val="22"/>
                <w:lang w:eastAsia="en-US"/>
                <w:rPrChange w:id="1192" w:author="Sgouros Konstantinos" w:date="2022-05-20T11:05:00Z">
                  <w:rPr>
                    <w:ins w:id="1193" w:author="Sgouros Konstantinos" w:date="2022-05-20T11:04:00Z"/>
                  </w:rPr>
                </w:rPrChange>
              </w:rPr>
            </w:pPr>
            <w:ins w:id="1194" w:author="Sgouros Konstantinos" w:date="2022-05-20T11:04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1195" w:author="Sgouros Konstantinos" w:date="2022-05-20T11:05:00Z">
                    <w:rPr>
                      <w:color w:val="000000"/>
                    </w:rPr>
                  </w:rPrChange>
                </w:rPr>
                <w:t>30</w:t>
              </w:r>
            </w:ins>
          </w:p>
        </w:tc>
      </w:tr>
      <w:tr w:rsidR="00DC433F" w:rsidRPr="00DC433F" w14:paraId="28380251" w14:textId="77777777" w:rsidTr="006324D4">
        <w:tblPrEx>
          <w:tblW w:w="6540" w:type="dxa"/>
          <w:tblCellMar>
            <w:left w:w="0" w:type="dxa"/>
            <w:right w:w="0" w:type="dxa"/>
          </w:tblCellMar>
          <w:tblPrExChange w:id="1196" w:author="Christodoulou Refaela" w:date="2024-01-10T11:01:00Z">
            <w:tblPrEx>
              <w:tblW w:w="6540" w:type="dxa"/>
              <w:tblCellMar>
                <w:left w:w="0" w:type="dxa"/>
                <w:right w:w="0" w:type="dxa"/>
              </w:tblCellMar>
            </w:tblPrEx>
          </w:tblPrExChange>
        </w:tblPrEx>
        <w:trPr>
          <w:trHeight w:val="300"/>
          <w:ins w:id="1197" w:author="Sgouros Konstantinos" w:date="2022-05-20T11:04:00Z"/>
          <w:trPrChange w:id="1198" w:author="Christodoulou Refaela" w:date="2024-01-10T11:01:00Z">
            <w:trPr>
              <w:gridAfter w:val="0"/>
              <w:trHeight w:val="300"/>
            </w:trPr>
          </w:trPrChange>
        </w:trPr>
        <w:tc>
          <w:tcPr>
            <w:tcW w:w="2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  <w:tcPrChange w:id="1199" w:author="Christodoulou Refaela" w:date="2024-01-10T11:01:00Z">
              <w:tcPr>
                <w:tcW w:w="2700" w:type="dxa"/>
                <w:gridSpan w:val="2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  <w:hideMark/>
              </w:tcPr>
            </w:tcPrChange>
          </w:tcPr>
          <w:p w14:paraId="3088A512" w14:textId="77777777" w:rsidR="00DC433F" w:rsidRPr="00DC433F" w:rsidRDefault="00DC433F">
            <w:pPr>
              <w:rPr>
                <w:ins w:id="1200" w:author="Sgouros Konstantinos" w:date="2022-05-20T11:04:00Z"/>
                <w:rFonts w:asciiTheme="minorHAnsi" w:hAnsiTheme="minorHAnsi" w:cstheme="minorHAnsi"/>
                <w:sz w:val="22"/>
                <w:szCs w:val="22"/>
                <w:lang w:eastAsia="en-US"/>
                <w:rPrChange w:id="1201" w:author="Sgouros Konstantinos" w:date="2022-05-20T11:05:00Z">
                  <w:rPr>
                    <w:ins w:id="1202" w:author="Sgouros Konstantinos" w:date="2022-05-20T11:04:00Z"/>
                  </w:rPr>
                </w:rPrChange>
              </w:rPr>
            </w:pPr>
            <w:ins w:id="1203" w:author="Sgouros Konstantinos" w:date="2022-05-20T11:04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1204" w:author="Sgouros Konstantinos" w:date="2022-05-20T11:05:00Z">
                    <w:rPr>
                      <w:color w:val="1F497D"/>
                      <w:lang w:val="en-US"/>
                    </w:rPr>
                  </w:rPrChange>
                </w:rPr>
                <w:t xml:space="preserve">Chg Share Premium </w:t>
              </w:r>
            </w:ins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DEBF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1205" w:author="Christodoulou Refaela" w:date="2024-01-10T11:01:00Z">
              <w:tcPr>
                <w:tcW w:w="960" w:type="dxa"/>
                <w:gridSpan w:val="2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DDEBF7"/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14:paraId="05316A5A" w14:textId="77777777" w:rsidR="00DC433F" w:rsidRPr="00DC433F" w:rsidRDefault="00DC433F">
            <w:pPr>
              <w:rPr>
                <w:ins w:id="1206" w:author="Sgouros Konstantinos" w:date="2022-05-20T11:04:00Z"/>
                <w:rFonts w:asciiTheme="minorHAnsi" w:hAnsiTheme="minorHAnsi" w:cstheme="minorHAnsi"/>
                <w:sz w:val="22"/>
                <w:szCs w:val="22"/>
                <w:lang w:eastAsia="en-US"/>
                <w:rPrChange w:id="1207" w:author="Sgouros Konstantinos" w:date="2022-05-20T11:05:00Z">
                  <w:rPr>
                    <w:ins w:id="1208" w:author="Sgouros Konstantinos" w:date="2022-05-20T11:04:00Z"/>
                  </w:rPr>
                </w:rPrChange>
              </w:rPr>
            </w:pPr>
            <w:ins w:id="1209" w:author="Sgouros Konstantinos" w:date="2022-05-20T11:04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1210" w:author="Sgouros Konstantinos" w:date="2022-05-20T11:05:00Z">
                    <w:rPr>
                      <w:color w:val="000000"/>
                    </w:rPr>
                  </w:rPrChange>
                </w:rPr>
                <w:t> </w:t>
              </w:r>
            </w:ins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1211" w:author="Christodoulou Refaela" w:date="2024-01-10T11:01:00Z">
              <w:tcPr>
                <w:tcW w:w="960" w:type="dxa"/>
                <w:gridSpan w:val="2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14:paraId="53C9A4C2" w14:textId="77777777" w:rsidR="00DC433F" w:rsidRPr="00DC433F" w:rsidRDefault="00DC433F">
            <w:pPr>
              <w:jc w:val="right"/>
              <w:rPr>
                <w:ins w:id="1212" w:author="Sgouros Konstantinos" w:date="2022-05-20T11:04:00Z"/>
                <w:rFonts w:asciiTheme="minorHAnsi" w:hAnsiTheme="minorHAnsi" w:cstheme="minorHAnsi"/>
                <w:sz w:val="22"/>
                <w:szCs w:val="22"/>
                <w:lang w:eastAsia="en-US"/>
                <w:rPrChange w:id="1213" w:author="Sgouros Konstantinos" w:date="2022-05-20T11:05:00Z">
                  <w:rPr>
                    <w:ins w:id="1214" w:author="Sgouros Konstantinos" w:date="2022-05-20T11:04:00Z"/>
                  </w:rPr>
                </w:rPrChange>
              </w:rPr>
            </w:pPr>
            <w:ins w:id="1215" w:author="Sgouros Konstantinos" w:date="2022-05-20T11:04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1216" w:author="Sgouros Konstantinos" w:date="2022-05-20T11:05:00Z">
                    <w:rPr>
                      <w:color w:val="000000"/>
                    </w:rPr>
                  </w:rPrChange>
                </w:rPr>
                <w:t>-10</w:t>
              </w:r>
            </w:ins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1217" w:author="Christodoulou Refaela" w:date="2024-01-10T11:01:00Z">
              <w:tcPr>
                <w:tcW w:w="960" w:type="dxa"/>
                <w:gridSpan w:val="2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14:paraId="79C28ACD" w14:textId="77777777" w:rsidR="00DC433F" w:rsidRPr="00DC433F" w:rsidRDefault="00DC433F">
            <w:pPr>
              <w:jc w:val="right"/>
              <w:rPr>
                <w:ins w:id="1218" w:author="Sgouros Konstantinos" w:date="2022-05-20T11:04:00Z"/>
                <w:rFonts w:asciiTheme="minorHAnsi" w:hAnsiTheme="minorHAnsi" w:cstheme="minorHAnsi"/>
                <w:sz w:val="22"/>
                <w:szCs w:val="22"/>
                <w:lang w:eastAsia="en-US"/>
                <w:rPrChange w:id="1219" w:author="Sgouros Konstantinos" w:date="2022-05-20T11:05:00Z">
                  <w:rPr>
                    <w:ins w:id="1220" w:author="Sgouros Konstantinos" w:date="2022-05-20T11:04:00Z"/>
                  </w:rPr>
                </w:rPrChange>
              </w:rPr>
            </w:pPr>
            <w:ins w:id="1221" w:author="Sgouros Konstantinos" w:date="2022-05-20T11:04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1222" w:author="Sgouros Konstantinos" w:date="2022-05-20T11:05:00Z">
                    <w:rPr>
                      <w:color w:val="000000"/>
                    </w:rPr>
                  </w:rPrChange>
                </w:rPr>
                <w:t>-10</w:t>
              </w:r>
            </w:ins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1223" w:author="Christodoulou Refaela" w:date="2024-01-10T11:01:00Z">
              <w:tcPr>
                <w:tcW w:w="960" w:type="dxa"/>
                <w:gridSpan w:val="2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14:paraId="3753E2FE" w14:textId="77777777" w:rsidR="00DC433F" w:rsidRPr="00DC433F" w:rsidRDefault="00DC433F">
            <w:pPr>
              <w:jc w:val="right"/>
              <w:rPr>
                <w:ins w:id="1224" w:author="Sgouros Konstantinos" w:date="2022-05-20T11:04:00Z"/>
                <w:rFonts w:asciiTheme="minorHAnsi" w:hAnsiTheme="minorHAnsi" w:cstheme="minorHAnsi"/>
                <w:sz w:val="22"/>
                <w:szCs w:val="22"/>
                <w:lang w:eastAsia="en-US"/>
                <w:rPrChange w:id="1225" w:author="Sgouros Konstantinos" w:date="2022-05-20T11:05:00Z">
                  <w:rPr>
                    <w:ins w:id="1226" w:author="Sgouros Konstantinos" w:date="2022-05-20T11:04:00Z"/>
                  </w:rPr>
                </w:rPrChange>
              </w:rPr>
            </w:pPr>
            <w:ins w:id="1227" w:author="Sgouros Konstantinos" w:date="2022-05-20T11:04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1228" w:author="Sgouros Konstantinos" w:date="2022-05-20T11:05:00Z">
                    <w:rPr>
                      <w:color w:val="000000"/>
                    </w:rPr>
                  </w:rPrChange>
                </w:rPr>
                <w:t>60</w:t>
              </w:r>
            </w:ins>
          </w:p>
        </w:tc>
      </w:tr>
      <w:tr w:rsidR="006324D4" w:rsidRPr="00DC433F" w14:paraId="09B34689" w14:textId="77777777" w:rsidTr="00DC433F">
        <w:trPr>
          <w:trHeight w:val="300"/>
          <w:ins w:id="1229" w:author="Christodoulou Refaela" w:date="2024-01-10T11:01:00Z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56E8DC" w14:textId="77777777" w:rsidR="006324D4" w:rsidRPr="006324D4" w:rsidRDefault="006324D4">
            <w:pPr>
              <w:rPr>
                <w:ins w:id="1230" w:author="Christodoulou Refaela" w:date="2024-01-10T11:01:00Z"/>
                <w:rFonts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EBF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53027B3" w14:textId="77777777" w:rsidR="006324D4" w:rsidRPr="006324D4" w:rsidRDefault="006324D4">
            <w:pPr>
              <w:rPr>
                <w:ins w:id="1231" w:author="Christodoulou Refaela" w:date="2024-01-10T11:01:00Z"/>
                <w:rFonts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6FC775" w14:textId="77777777" w:rsidR="006324D4" w:rsidRPr="006324D4" w:rsidRDefault="006324D4">
            <w:pPr>
              <w:jc w:val="right"/>
              <w:rPr>
                <w:ins w:id="1232" w:author="Christodoulou Refaela" w:date="2024-01-10T11:01:00Z"/>
                <w:rFonts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243ADA5" w14:textId="77777777" w:rsidR="006324D4" w:rsidRPr="006324D4" w:rsidRDefault="006324D4">
            <w:pPr>
              <w:jc w:val="right"/>
              <w:rPr>
                <w:ins w:id="1233" w:author="Christodoulou Refaela" w:date="2024-01-10T11:01:00Z"/>
                <w:rFonts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695A1F" w14:textId="77777777" w:rsidR="006324D4" w:rsidRPr="006324D4" w:rsidRDefault="006324D4">
            <w:pPr>
              <w:jc w:val="right"/>
              <w:rPr>
                <w:ins w:id="1234" w:author="Christodoulou Refaela" w:date="2024-01-10T11:01:00Z"/>
                <w:rFonts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 w14:paraId="73C8AF8D" w14:textId="77777777" w:rsidR="00DC433F" w:rsidRDefault="00DC433F" w:rsidP="005A3C93">
      <w:pPr>
        <w:rPr>
          <w:ins w:id="1235" w:author="Christodoulou Refaela" w:date="2024-01-10T11:01:00Z"/>
          <w:rFonts w:asciiTheme="minorHAnsi" w:hAnsiTheme="minorHAnsi" w:cstheme="minorHAnsi"/>
          <w:sz w:val="22"/>
          <w:szCs w:val="22"/>
          <w:lang w:eastAsia="en-US"/>
        </w:rPr>
      </w:pPr>
    </w:p>
    <w:p w14:paraId="4743B3A6" w14:textId="77777777" w:rsidR="006324D4" w:rsidRPr="006324D4" w:rsidRDefault="006324D4" w:rsidP="005A3C93">
      <w:pPr>
        <w:rPr>
          <w:rFonts w:asciiTheme="minorHAnsi" w:hAnsiTheme="minorHAnsi" w:cstheme="minorHAnsi"/>
          <w:sz w:val="22"/>
          <w:szCs w:val="22"/>
          <w:lang w:eastAsia="en-US"/>
        </w:rPr>
      </w:pPr>
    </w:p>
    <w:p w14:paraId="734D4971" w14:textId="249009A1" w:rsidR="003758F5" w:rsidRPr="00EF2B23" w:rsidRDefault="003758F5" w:rsidP="0092278A">
      <w:pPr>
        <w:pStyle w:val="Heading3"/>
      </w:pPr>
      <w:bookmarkStart w:id="1236" w:name="_Toc104980816"/>
      <w:proofErr w:type="spellStart"/>
      <w:r w:rsidRPr="00EF2B23">
        <w:t>Αντιστοίχιση</w:t>
      </w:r>
      <w:proofErr w:type="spellEnd"/>
      <w:r w:rsidRPr="00EF2B23">
        <w:t xml:space="preserve"> </w:t>
      </w:r>
      <w:proofErr w:type="spellStart"/>
      <w:r w:rsidRPr="00EF2B23">
        <w:t>δεδομένων</w:t>
      </w:r>
      <w:proofErr w:type="spellEnd"/>
      <w:r w:rsidRPr="00EF2B23">
        <w:t xml:space="preserve"> </w:t>
      </w:r>
      <w:proofErr w:type="spellStart"/>
      <w:r w:rsidRPr="00EF2B23">
        <w:t>στη</w:t>
      </w:r>
      <w:proofErr w:type="spellEnd"/>
      <w:r w:rsidRPr="00EF2B23">
        <w:t xml:space="preserve"> β</w:t>
      </w:r>
      <w:proofErr w:type="spellStart"/>
      <w:r w:rsidRPr="00EF2B23">
        <w:t>άση</w:t>
      </w:r>
      <w:proofErr w:type="spellEnd"/>
      <w:r w:rsidRPr="00EF2B23">
        <w:t xml:space="preserve"> </w:t>
      </w:r>
      <w:r w:rsidRPr="003758F5">
        <w:t>CL</w:t>
      </w:r>
      <w:bookmarkEnd w:id="1236"/>
    </w:p>
    <w:p w14:paraId="406D1CA2" w14:textId="5EB11CFB" w:rsidR="003758F5" w:rsidRPr="00EF2B23" w:rsidDel="00564B73" w:rsidRDefault="003758F5" w:rsidP="005A3C93">
      <w:pPr>
        <w:rPr>
          <w:del w:id="1237" w:author="Christodoulou Refaela" w:date="2024-01-10T10:44:00Z"/>
          <w:rFonts w:ascii="Arial" w:hAnsi="Arial" w:cs="Arial"/>
          <w:b/>
          <w:bCs/>
          <w:sz w:val="20"/>
          <w:szCs w:val="26"/>
          <w:lang w:eastAsia="en-US"/>
        </w:rPr>
      </w:pPr>
    </w:p>
    <w:p w14:paraId="3C1B5641" w14:textId="48162846" w:rsidR="00564B73" w:rsidRDefault="003758F5" w:rsidP="005A3C93">
      <w:pPr>
        <w:rPr>
          <w:ins w:id="1238" w:author="Christodoulou Refaela" w:date="2024-01-10T10:45:00Z"/>
          <w:rFonts w:asciiTheme="minorHAnsi" w:hAnsiTheme="minorHAnsi" w:cstheme="minorHAnsi"/>
          <w:sz w:val="22"/>
          <w:szCs w:val="22"/>
          <w:lang w:eastAsia="en-US"/>
        </w:rPr>
      </w:pPr>
      <w:del w:id="1239" w:author="Christodoulou Refaela" w:date="2024-01-10T10:44:00Z">
        <w:r w:rsidDel="00564B73">
          <w:rPr>
            <w:rFonts w:asciiTheme="minorHAnsi" w:hAnsiTheme="minorHAnsi" w:cstheme="minorHAnsi"/>
            <w:sz w:val="22"/>
            <w:szCs w:val="22"/>
            <w:lang w:eastAsia="en-US"/>
          </w:rPr>
          <w:delText>Τ</w:delText>
        </w:r>
        <w:commentRangeStart w:id="1240"/>
        <w:commentRangeStart w:id="1241"/>
        <w:r w:rsidDel="00564B73">
          <w:rPr>
            <w:rFonts w:asciiTheme="minorHAnsi" w:hAnsiTheme="minorHAnsi" w:cstheme="minorHAnsi"/>
            <w:sz w:val="22"/>
            <w:szCs w:val="22"/>
            <w:lang w:eastAsia="en-US"/>
          </w:rPr>
          <w:delText xml:space="preserve">α δεδομένα που θα εξαχθούν </w:delText>
        </w:r>
        <w:r w:rsidR="00791D38" w:rsidDel="00564B73">
          <w:rPr>
            <w:rFonts w:asciiTheme="minorHAnsi" w:hAnsiTheme="minorHAnsi" w:cstheme="minorHAnsi"/>
            <w:sz w:val="22"/>
            <w:szCs w:val="22"/>
            <w:lang w:eastAsia="en-US"/>
          </w:rPr>
          <w:delText xml:space="preserve">στο </w:delText>
        </w:r>
        <w:r w:rsidR="00791D38" w:rsidDel="00564B73">
          <w:rPr>
            <w:rFonts w:asciiTheme="minorHAnsi" w:hAnsiTheme="minorHAnsi" w:cstheme="minorHAnsi"/>
            <w:sz w:val="22"/>
            <w:szCs w:val="22"/>
            <w:lang w:val="en-US" w:eastAsia="en-US"/>
          </w:rPr>
          <w:delText>report</w:delText>
        </w:r>
        <w:r w:rsidR="00791D38" w:rsidRPr="00791D38" w:rsidDel="00564B73">
          <w:rPr>
            <w:rFonts w:asciiTheme="minorHAnsi" w:hAnsiTheme="minorHAnsi" w:cstheme="minorHAnsi"/>
            <w:sz w:val="22"/>
            <w:szCs w:val="22"/>
            <w:lang w:eastAsia="en-US"/>
          </w:rPr>
          <w:delText xml:space="preserve"> </w:delText>
        </w:r>
        <w:r w:rsidR="00791D38" w:rsidDel="00564B73">
          <w:rPr>
            <w:rFonts w:asciiTheme="minorHAnsi" w:hAnsiTheme="minorHAnsi" w:cstheme="minorHAnsi"/>
            <w:sz w:val="22"/>
            <w:szCs w:val="22"/>
            <w:lang w:eastAsia="en-US"/>
          </w:rPr>
          <w:delText xml:space="preserve">θα προέρχονται είτε αυτούσια από τον πίνακα </w:delText>
        </w:r>
        <w:r w:rsidDel="00564B73">
          <w:rPr>
            <w:rFonts w:asciiTheme="minorHAnsi" w:hAnsiTheme="minorHAnsi" w:cstheme="minorHAnsi"/>
            <w:sz w:val="22"/>
            <w:szCs w:val="22"/>
            <w:lang w:eastAsia="en-US"/>
          </w:rPr>
          <w:delText>ο</w:delText>
        </w:r>
        <w:r w:rsidRPr="003758F5" w:rsidDel="00564B73">
          <w:rPr>
            <w:rFonts w:asciiTheme="minorHAnsi" w:hAnsiTheme="minorHAnsi" w:cstheme="minorHAnsi"/>
            <w:sz w:val="22"/>
            <w:szCs w:val="22"/>
            <w:lang w:eastAsia="en-US"/>
          </w:rPr>
          <w:delText>lapts.factuphiststmtfinancialgift</w:delText>
        </w:r>
        <w:r w:rsidR="00791D38" w:rsidDel="00564B73">
          <w:rPr>
            <w:rFonts w:asciiTheme="minorHAnsi" w:hAnsiTheme="minorHAnsi" w:cstheme="minorHAnsi"/>
            <w:sz w:val="22"/>
            <w:szCs w:val="22"/>
            <w:lang w:eastAsia="en-US"/>
          </w:rPr>
          <w:delText xml:space="preserve">, είτε θα είναι άθροισμα </w:delText>
        </w:r>
        <w:r w:rsidR="00791D38" w:rsidDel="00564B73">
          <w:rPr>
            <w:rFonts w:asciiTheme="minorHAnsi" w:hAnsiTheme="minorHAnsi" w:cstheme="minorHAnsi"/>
            <w:sz w:val="22"/>
            <w:szCs w:val="22"/>
            <w:lang w:val="en-US" w:eastAsia="en-US"/>
          </w:rPr>
          <w:delText>accounts</w:delText>
        </w:r>
        <w:r w:rsidR="00791D38" w:rsidRPr="00791D38" w:rsidDel="00564B73">
          <w:rPr>
            <w:rFonts w:asciiTheme="minorHAnsi" w:hAnsiTheme="minorHAnsi" w:cstheme="minorHAnsi"/>
            <w:sz w:val="22"/>
            <w:szCs w:val="22"/>
            <w:lang w:eastAsia="en-US"/>
          </w:rPr>
          <w:delText xml:space="preserve"> </w:delText>
        </w:r>
        <w:r w:rsidR="00791D38" w:rsidDel="00564B73">
          <w:rPr>
            <w:rFonts w:asciiTheme="minorHAnsi" w:hAnsiTheme="minorHAnsi" w:cstheme="minorHAnsi"/>
            <w:sz w:val="22"/>
            <w:szCs w:val="22"/>
            <w:lang w:eastAsia="en-US"/>
          </w:rPr>
          <w:delText xml:space="preserve">που βρίσκονται στον πίνακα </w:delText>
        </w:r>
        <w:r w:rsidR="00791D38" w:rsidRPr="00791D38" w:rsidDel="00564B73">
          <w:rPr>
            <w:rFonts w:asciiTheme="minorHAnsi" w:hAnsiTheme="minorHAnsi" w:cstheme="minorHAnsi"/>
            <w:sz w:val="22"/>
            <w:szCs w:val="22"/>
            <w:lang w:eastAsia="en-US"/>
          </w:rPr>
          <w:delText>olapts.factuphistmtbalancelatest</w:delText>
        </w:r>
        <w:r w:rsidR="00791D38" w:rsidDel="00564B73">
          <w:rPr>
            <w:rFonts w:asciiTheme="minorHAnsi" w:hAnsiTheme="minorHAnsi" w:cstheme="minorHAnsi"/>
            <w:sz w:val="22"/>
            <w:szCs w:val="22"/>
            <w:lang w:eastAsia="en-US"/>
          </w:rPr>
          <w:delText>, είτε τέλος, θα είναι αποτέλεσμα υπολογισμού των δυο προηγούμενων.</w:delText>
        </w:r>
      </w:del>
    </w:p>
    <w:p w14:paraId="6F2000E2" w14:textId="77777777" w:rsidR="00564B73" w:rsidRDefault="00564B73" w:rsidP="005A3C93">
      <w:pPr>
        <w:rPr>
          <w:ins w:id="1242" w:author="Christodoulou Refaela" w:date="2024-01-10T10:41:00Z"/>
          <w:rFonts w:asciiTheme="minorHAnsi" w:hAnsiTheme="minorHAnsi" w:cstheme="minorHAnsi"/>
          <w:sz w:val="22"/>
          <w:szCs w:val="22"/>
          <w:lang w:eastAsia="en-US"/>
        </w:rPr>
      </w:pPr>
    </w:p>
    <w:p w14:paraId="6F2A2192" w14:textId="67BD8E30" w:rsidR="003758F5" w:rsidRPr="00B65789" w:rsidRDefault="00564B73" w:rsidP="005A3C93">
      <w:pPr>
        <w:rPr>
          <w:ins w:id="1243" w:author="Sgouros Konstantinos" w:date="2022-05-20T09:46:00Z"/>
          <w:rFonts w:asciiTheme="minorHAnsi" w:hAnsiTheme="minorHAnsi" w:cstheme="minorHAnsi"/>
          <w:sz w:val="22"/>
          <w:szCs w:val="22"/>
          <w:lang w:eastAsia="en-US"/>
        </w:rPr>
      </w:pPr>
      <w:ins w:id="1244" w:author="Christodoulou Refaela" w:date="2024-01-10T10:41:00Z">
        <w:r w:rsidRPr="000016FC">
          <w:rPr>
            <w:rFonts w:asciiTheme="minorHAnsi" w:hAnsiTheme="minorHAnsi" w:cstheme="minorHAnsi"/>
            <w:sz w:val="22"/>
            <w:szCs w:val="22"/>
            <w:lang w:eastAsia="en-US"/>
          </w:rPr>
          <w:t>Τα δεδομένα που θα εξαχθούν θα αφορούν είτε τα macros/ accounts/ calculated fields etc από τους πίνακες της legacy olap database είτε της νέας reporting database</w:t>
        </w:r>
        <w:r w:rsidRPr="00320B58">
          <w:rPr>
            <w:rStyle w:val="cf11"/>
          </w:rPr>
          <w:t>.</w:t>
        </w:r>
      </w:ins>
      <w:ins w:id="1245" w:author="Christodoulou Refaela" w:date="2024-01-10T10:42:00Z">
        <w:r w:rsidRPr="00564B73">
          <w:rPr>
            <w:rFonts w:asciiTheme="minorHAnsi" w:hAnsiTheme="minorHAnsi" w:cstheme="minorHAnsi"/>
            <w:sz w:val="22"/>
            <w:szCs w:val="22"/>
            <w:lang w:eastAsia="en-US"/>
            <w:rPrChange w:id="1246" w:author="Christodoulou Refaela" w:date="2024-01-10T10:42:00Z"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rPrChange>
          </w:rPr>
          <w:t xml:space="preserve"> </w:t>
        </w:r>
      </w:ins>
      <w:del w:id="1247" w:author="Christodoulou Refaela" w:date="2024-01-10T10:42:00Z">
        <w:r w:rsidR="00791D38" w:rsidDel="00564B73">
          <w:rPr>
            <w:rFonts w:asciiTheme="minorHAnsi" w:hAnsiTheme="minorHAnsi" w:cstheme="minorHAnsi"/>
            <w:sz w:val="22"/>
            <w:szCs w:val="22"/>
            <w:lang w:eastAsia="en-US"/>
          </w:rPr>
          <w:delText xml:space="preserve"> </w:delText>
        </w:r>
      </w:del>
      <w:r w:rsidR="00791D38">
        <w:rPr>
          <w:rFonts w:asciiTheme="minorHAnsi" w:hAnsiTheme="minorHAnsi" w:cstheme="minorHAnsi"/>
          <w:sz w:val="22"/>
          <w:szCs w:val="22"/>
          <w:lang w:eastAsia="en-US"/>
        </w:rPr>
        <w:t xml:space="preserve">Η </w:t>
      </w:r>
      <w:r w:rsidR="00680D99">
        <w:rPr>
          <w:rFonts w:asciiTheme="minorHAnsi" w:hAnsiTheme="minorHAnsi" w:cstheme="minorHAnsi"/>
          <w:sz w:val="22"/>
          <w:szCs w:val="22"/>
          <w:lang w:eastAsia="en-US"/>
        </w:rPr>
        <w:t xml:space="preserve">αντιστοίχιση </w:t>
      </w:r>
      <w:r w:rsidR="00791D38">
        <w:rPr>
          <w:rFonts w:asciiTheme="minorHAnsi" w:hAnsiTheme="minorHAnsi" w:cstheme="minorHAnsi"/>
          <w:sz w:val="22"/>
          <w:szCs w:val="22"/>
          <w:lang w:eastAsia="en-US"/>
        </w:rPr>
        <w:t xml:space="preserve">περιγράφεται </w:t>
      </w:r>
      <w:r w:rsidR="00680D99">
        <w:rPr>
          <w:rFonts w:asciiTheme="minorHAnsi" w:hAnsiTheme="minorHAnsi" w:cstheme="minorHAnsi"/>
          <w:sz w:val="22"/>
          <w:szCs w:val="22"/>
          <w:lang w:eastAsia="en-US"/>
        </w:rPr>
        <w:t xml:space="preserve">στην κολώνα </w:t>
      </w:r>
      <w:r w:rsidR="00680D99">
        <w:rPr>
          <w:rFonts w:asciiTheme="minorHAnsi" w:hAnsiTheme="minorHAnsi" w:cstheme="minorHAnsi"/>
          <w:sz w:val="22"/>
          <w:szCs w:val="22"/>
          <w:lang w:val="en-US" w:eastAsia="en-US"/>
        </w:rPr>
        <w:t>G</w:t>
      </w:r>
      <w:r w:rsidR="00791D38">
        <w:rPr>
          <w:rFonts w:asciiTheme="minorHAnsi" w:hAnsiTheme="minorHAnsi" w:cstheme="minorHAnsi"/>
          <w:sz w:val="22"/>
          <w:szCs w:val="22"/>
          <w:lang w:eastAsia="en-US"/>
        </w:rPr>
        <w:t xml:space="preserve"> [</w:t>
      </w:r>
      <w:r w:rsidR="00791D38" w:rsidRPr="00791D38">
        <w:rPr>
          <w:rFonts w:asciiTheme="minorHAnsi" w:hAnsiTheme="minorHAnsi" w:cstheme="minorHAnsi"/>
          <w:sz w:val="22"/>
          <w:szCs w:val="22"/>
          <w:lang w:eastAsia="en-US"/>
        </w:rPr>
        <w:t>Πεδίο πίνακα στην OLAPTS/Άθροισμα ACCOUNTS/CALCULATION</w:t>
      </w:r>
      <w:r w:rsidR="00791D38">
        <w:rPr>
          <w:rFonts w:asciiTheme="minorHAnsi" w:hAnsiTheme="minorHAnsi" w:cstheme="minorHAnsi"/>
          <w:sz w:val="22"/>
          <w:szCs w:val="22"/>
          <w:lang w:eastAsia="en-US"/>
        </w:rPr>
        <w:t xml:space="preserve">] του συνημμένο </w:t>
      </w:r>
      <w:proofErr w:type="spellStart"/>
      <w:r w:rsidR="00791D38">
        <w:rPr>
          <w:rFonts w:asciiTheme="minorHAnsi" w:hAnsiTheme="minorHAnsi" w:cstheme="minorHAnsi"/>
          <w:sz w:val="22"/>
          <w:szCs w:val="22"/>
          <w:lang w:val="en-US" w:eastAsia="en-US"/>
        </w:rPr>
        <w:t>xls</w:t>
      </w:r>
      <w:proofErr w:type="spellEnd"/>
      <w:ins w:id="1248" w:author="Sgouros Konstantinos" w:date="2022-05-20T09:46:00Z">
        <w:r w:rsidR="00F407C8">
          <w:rPr>
            <w:rFonts w:asciiTheme="minorHAnsi" w:hAnsiTheme="minorHAnsi" w:cstheme="minorHAnsi"/>
            <w:sz w:val="22"/>
            <w:szCs w:val="22"/>
            <w:lang w:eastAsia="en-US"/>
          </w:rPr>
          <w:t>.</w:t>
        </w:r>
      </w:ins>
      <w:commentRangeEnd w:id="1240"/>
      <w:r w:rsidR="0003635B">
        <w:rPr>
          <w:rStyle w:val="CommentReference"/>
        </w:rPr>
        <w:commentReference w:id="1240"/>
      </w:r>
      <w:commentRangeEnd w:id="1241"/>
      <w:r w:rsidR="001E3A41">
        <w:rPr>
          <w:rStyle w:val="CommentReference"/>
        </w:rPr>
        <w:commentReference w:id="1241"/>
      </w:r>
    </w:p>
    <w:p w14:paraId="2B99A9FA" w14:textId="77777777" w:rsidR="00F407C8" w:rsidRPr="006A5523" w:rsidRDefault="00F407C8" w:rsidP="005A3C93">
      <w:pPr>
        <w:rPr>
          <w:rFonts w:asciiTheme="minorHAnsi" w:hAnsiTheme="minorHAnsi" w:cstheme="minorHAnsi"/>
          <w:sz w:val="22"/>
          <w:szCs w:val="22"/>
          <w:lang w:eastAsia="en-US"/>
        </w:rPr>
      </w:pPr>
    </w:p>
    <w:p w14:paraId="36CAD2C1" w14:textId="77777777" w:rsidR="00680D99" w:rsidRPr="00680D99" w:rsidRDefault="00680D99" w:rsidP="005A3C93">
      <w:pPr>
        <w:rPr>
          <w:rFonts w:asciiTheme="minorHAnsi" w:hAnsiTheme="minorHAnsi" w:cstheme="minorHAnsi"/>
          <w:sz w:val="22"/>
          <w:szCs w:val="22"/>
          <w:lang w:eastAsia="en-US"/>
        </w:rPr>
      </w:pPr>
    </w:p>
    <w:p w14:paraId="35263C83" w14:textId="2EB21EA6" w:rsidR="003758F5" w:rsidDel="006F1F41" w:rsidRDefault="00D801CA" w:rsidP="005A3C93">
      <w:pPr>
        <w:rPr>
          <w:del w:id="1249" w:author="Sgouros Konstantinos" w:date="2022-05-20T10:43:00Z"/>
          <w:rFonts w:asciiTheme="minorHAnsi" w:hAnsiTheme="minorHAnsi" w:cstheme="minorHAnsi"/>
          <w:sz w:val="22"/>
          <w:szCs w:val="22"/>
          <w:lang w:eastAsia="en-US"/>
        </w:rPr>
      </w:pPr>
      <w:del w:id="1250" w:author="Sgouros Konstantinos" w:date="2022-05-20T10:28:00Z">
        <w:r w:rsidDel="00880D25">
          <w:rPr>
            <w:rFonts w:asciiTheme="minorHAnsi" w:hAnsiTheme="minorHAnsi" w:cstheme="minorHAnsi"/>
            <w:sz w:val="22"/>
            <w:szCs w:val="22"/>
            <w:lang w:eastAsia="en-US"/>
          </w:rPr>
          <w:object w:dxaOrig="1543" w:dyaOrig="995" w14:anchorId="7C5F1C34">
            <v:shape id="_x0000_i1028" type="#_x0000_t75" style="width:76.7pt;height:49.55pt" o:ole="">
              <v:imagedata r:id="rId21" o:title=""/>
            </v:shape>
            <o:OLEObject Type="Embed" ProgID="Excel.Sheet.12" ShapeID="_x0000_i1028" DrawAspect="Icon" ObjectID="_1766567775" r:id="rId22"/>
          </w:object>
        </w:r>
      </w:del>
      <w:bookmarkStart w:id="1251" w:name="_MON_1757488339"/>
      <w:bookmarkEnd w:id="1251"/>
      <w:ins w:id="1252" w:author="Sgouros Konstantinos" w:date="2022-05-20T10:39:00Z">
        <w:r w:rsidR="00E70B2D">
          <w:rPr>
            <w:rFonts w:asciiTheme="minorHAnsi" w:hAnsiTheme="minorHAnsi" w:cstheme="minorHAnsi"/>
            <w:sz w:val="22"/>
            <w:szCs w:val="22"/>
            <w:lang w:eastAsia="en-US"/>
          </w:rPr>
          <w:object w:dxaOrig="1469" w:dyaOrig="950" w14:anchorId="5A9F2B36">
            <v:shape id="_x0000_i1029" type="#_x0000_t75" style="width:73.4pt;height:47.7pt" o:ole="">
              <v:imagedata r:id="rId23" o:title=""/>
            </v:shape>
            <o:OLEObject Type="Embed" ProgID="Excel.Sheet.12" ShapeID="_x0000_i1029" DrawAspect="Icon" ObjectID="_1766567776" r:id="rId24"/>
          </w:object>
        </w:r>
      </w:ins>
    </w:p>
    <w:p w14:paraId="19B414F7" w14:textId="37DE8267" w:rsidR="003758F5" w:rsidRPr="003758F5" w:rsidDel="006F1F41" w:rsidRDefault="003758F5" w:rsidP="005A3C93">
      <w:pPr>
        <w:rPr>
          <w:del w:id="1253" w:author="Sgouros Konstantinos" w:date="2022-05-20T10:43:00Z"/>
          <w:rFonts w:asciiTheme="minorHAnsi" w:hAnsiTheme="minorHAnsi" w:cstheme="minorHAnsi"/>
          <w:sz w:val="22"/>
          <w:szCs w:val="22"/>
          <w:lang w:eastAsia="en-US"/>
        </w:rPr>
      </w:pPr>
    </w:p>
    <w:p w14:paraId="5424A0B7" w14:textId="3449F808" w:rsidR="00096D6D" w:rsidRDefault="00096D6D" w:rsidP="00096D6D">
      <w:pPr>
        <w:rPr>
          <w:rFonts w:asciiTheme="minorHAnsi" w:hAnsiTheme="minorHAnsi" w:cstheme="minorHAnsi"/>
          <w:sz w:val="22"/>
          <w:szCs w:val="22"/>
          <w:lang w:eastAsia="en-US"/>
        </w:rPr>
      </w:pPr>
    </w:p>
    <w:p w14:paraId="14BD2A98" w14:textId="64FF5701" w:rsidR="005E295D" w:rsidDel="006F1F41" w:rsidRDefault="005E295D" w:rsidP="00096D6D">
      <w:pPr>
        <w:rPr>
          <w:del w:id="1254" w:author="Sgouros Konstantinos" w:date="2022-05-20T10:43:00Z"/>
          <w:rFonts w:asciiTheme="minorHAnsi" w:hAnsiTheme="minorHAnsi" w:cstheme="minorHAnsi"/>
          <w:sz w:val="22"/>
          <w:szCs w:val="22"/>
          <w:lang w:eastAsia="en-US"/>
        </w:rPr>
      </w:pPr>
    </w:p>
    <w:p w14:paraId="697994EA" w14:textId="1EB3ACCD" w:rsidR="005E295D" w:rsidDel="006F1F41" w:rsidRDefault="005E295D" w:rsidP="00096D6D">
      <w:pPr>
        <w:rPr>
          <w:del w:id="1255" w:author="Sgouros Konstantinos" w:date="2022-05-20T10:43:00Z"/>
          <w:rFonts w:asciiTheme="minorHAnsi" w:hAnsiTheme="minorHAnsi" w:cstheme="minorHAnsi"/>
          <w:sz w:val="22"/>
          <w:szCs w:val="22"/>
          <w:lang w:eastAsia="en-US"/>
        </w:rPr>
      </w:pPr>
    </w:p>
    <w:p w14:paraId="4CCD2671" w14:textId="0F8F4F1D" w:rsidR="005E295D" w:rsidRPr="00096D6D" w:rsidDel="006F1F41" w:rsidRDefault="005E295D" w:rsidP="00096D6D">
      <w:pPr>
        <w:rPr>
          <w:del w:id="1256" w:author="Sgouros Konstantinos" w:date="2022-05-20T10:43:00Z"/>
          <w:rFonts w:asciiTheme="minorHAnsi" w:hAnsiTheme="minorHAnsi" w:cstheme="minorHAnsi"/>
          <w:sz w:val="22"/>
          <w:szCs w:val="22"/>
          <w:lang w:eastAsia="en-US"/>
        </w:rPr>
      </w:pPr>
    </w:p>
    <w:p w14:paraId="53203127" w14:textId="28D05270" w:rsidR="000933D3" w:rsidRPr="00C106D8" w:rsidDel="006F1F41" w:rsidRDefault="000933D3" w:rsidP="00DD2CBF">
      <w:pPr>
        <w:rPr>
          <w:del w:id="1257" w:author="Sgouros Konstantinos" w:date="2022-05-20T10:43:00Z"/>
          <w:rFonts w:asciiTheme="minorHAnsi" w:hAnsiTheme="minorHAnsi" w:cstheme="minorHAnsi"/>
          <w:sz w:val="22"/>
          <w:szCs w:val="22"/>
        </w:rPr>
      </w:pPr>
    </w:p>
    <w:p w14:paraId="7151471B" w14:textId="0825D138" w:rsidR="00813502" w:rsidRPr="00EF2B23" w:rsidRDefault="005E295D" w:rsidP="00CA58C5">
      <w:pPr>
        <w:pStyle w:val="Heading1"/>
        <w:rPr>
          <w:lang w:val="el-GR"/>
        </w:rPr>
      </w:pPr>
      <w:bookmarkStart w:id="1258" w:name="_Toc104980817"/>
      <w:r w:rsidRPr="00EF2B23">
        <w:rPr>
          <w:lang w:val="el-GR"/>
        </w:rPr>
        <w:lastRenderedPageBreak/>
        <w:t xml:space="preserve">ΣΥΣΧΕΤΙΣΗ </w:t>
      </w:r>
      <w:r>
        <w:t>OSI</w:t>
      </w:r>
      <w:r w:rsidRPr="00EF2B23">
        <w:rPr>
          <w:lang w:val="el-GR"/>
        </w:rPr>
        <w:t xml:space="preserve"> ΜΕ </w:t>
      </w:r>
      <w:proofErr w:type="spellStart"/>
      <w:r>
        <w:t>RMDatabase</w:t>
      </w:r>
      <w:bookmarkEnd w:id="1258"/>
      <w:proofErr w:type="spellEnd"/>
    </w:p>
    <w:p w14:paraId="6EF3F666" w14:textId="62D23AD6" w:rsidR="000C00A3" w:rsidRDefault="000C00A3" w:rsidP="00040979">
      <w:pPr>
        <w:rPr>
          <w:rFonts w:asciiTheme="minorHAnsi" w:hAnsiTheme="minorHAnsi" w:cstheme="minorHAnsi"/>
          <w:sz w:val="22"/>
          <w:szCs w:val="22"/>
        </w:rPr>
      </w:pPr>
    </w:p>
    <w:p w14:paraId="3627FF3B" w14:textId="04E949EF" w:rsidR="005E295D" w:rsidRDefault="005E295D" w:rsidP="00040979">
      <w:pPr>
        <w:rPr>
          <w:ins w:id="1259" w:author="Sgouros Konstantinos" w:date="2022-05-20T10:41:00Z"/>
          <w:rFonts w:asciiTheme="minorHAnsi" w:hAnsiTheme="minorHAnsi" w:cstheme="minorHAnsi"/>
          <w:sz w:val="22"/>
          <w:szCs w:val="22"/>
        </w:rPr>
      </w:pPr>
      <w:del w:id="1260" w:author="Sgouros Konstantinos" w:date="2022-05-20T10:41:00Z">
        <w:r w:rsidDel="006F1F41">
          <w:rPr>
            <w:rFonts w:asciiTheme="minorHAnsi" w:hAnsiTheme="minorHAnsi" w:cstheme="minorHAnsi"/>
            <w:sz w:val="22"/>
            <w:szCs w:val="22"/>
          </w:rPr>
          <w:delText xml:space="preserve">Εάν επιβεβαιωθούν οι κανόνες εξαγωγής δεδομένων και η αντιστοίχιση τους με τα πεδία της βάσης, μπορεί να γίνει ενοποίηση των δύο εξαγόμενων δεδομένων. Θέμα συζήτησης θα αποτελέσει το γεγονός ότι το </w:delText>
        </w:r>
        <w:r w:rsidDel="006F1F41">
          <w:rPr>
            <w:rFonts w:asciiTheme="minorHAnsi" w:hAnsiTheme="minorHAnsi" w:cstheme="minorHAnsi"/>
            <w:sz w:val="22"/>
            <w:szCs w:val="22"/>
            <w:lang w:val="en-US"/>
          </w:rPr>
          <w:delText>OSI</w:delText>
        </w:r>
        <w:r w:rsidRPr="005E295D" w:rsidDel="006F1F41">
          <w:rPr>
            <w:rFonts w:asciiTheme="minorHAnsi" w:hAnsiTheme="minorHAnsi" w:cstheme="minorHAnsi"/>
            <w:sz w:val="22"/>
            <w:szCs w:val="22"/>
          </w:rPr>
          <w:delText xml:space="preserve"> </w:delText>
        </w:r>
        <w:r w:rsidDel="006F1F41">
          <w:rPr>
            <w:rFonts w:asciiTheme="minorHAnsi" w:hAnsiTheme="minorHAnsi" w:cstheme="minorHAnsi"/>
            <w:sz w:val="22"/>
            <w:szCs w:val="22"/>
          </w:rPr>
          <w:delText xml:space="preserve">είναι ημερήσιο, ενώ το </w:delText>
        </w:r>
        <w:r w:rsidDel="006F1F41">
          <w:rPr>
            <w:rFonts w:asciiTheme="minorHAnsi" w:hAnsiTheme="minorHAnsi" w:cstheme="minorHAnsi"/>
            <w:sz w:val="22"/>
            <w:szCs w:val="22"/>
            <w:lang w:val="en-US"/>
          </w:rPr>
          <w:delText>RM</w:delText>
        </w:r>
        <w:r w:rsidRPr="005E295D" w:rsidDel="006F1F41">
          <w:rPr>
            <w:rFonts w:asciiTheme="minorHAnsi" w:hAnsiTheme="minorHAnsi" w:cstheme="minorHAnsi"/>
            <w:sz w:val="22"/>
            <w:szCs w:val="22"/>
          </w:rPr>
          <w:delText xml:space="preserve"> </w:delText>
        </w:r>
        <w:r w:rsidDel="006F1F41">
          <w:rPr>
            <w:rFonts w:asciiTheme="minorHAnsi" w:hAnsiTheme="minorHAnsi" w:cstheme="minorHAnsi"/>
            <w:sz w:val="22"/>
            <w:szCs w:val="22"/>
            <w:lang w:val="en-US"/>
          </w:rPr>
          <w:delText>Db</w:delText>
        </w:r>
        <w:r w:rsidDel="006F1F41">
          <w:rPr>
            <w:rFonts w:asciiTheme="minorHAnsi" w:hAnsiTheme="minorHAnsi" w:cstheme="minorHAnsi"/>
            <w:sz w:val="22"/>
            <w:szCs w:val="22"/>
          </w:rPr>
          <w:delText xml:space="preserve"> είναι μηνιαίο.</w:delText>
        </w:r>
      </w:del>
    </w:p>
    <w:p w14:paraId="04C604A9" w14:textId="09BAF95F" w:rsidR="006F1F41" w:rsidRPr="006F1F41" w:rsidRDefault="006F1F41" w:rsidP="00040979">
      <w:pPr>
        <w:rPr>
          <w:rFonts w:asciiTheme="minorHAnsi" w:hAnsiTheme="minorHAnsi" w:cstheme="minorHAnsi"/>
          <w:sz w:val="22"/>
          <w:szCs w:val="22"/>
        </w:rPr>
      </w:pPr>
      <w:ins w:id="1261" w:author="Sgouros Konstantinos" w:date="2022-05-20T10:41:00Z">
        <w:r>
          <w:rPr>
            <w:rFonts w:asciiTheme="minorHAnsi" w:hAnsiTheme="minorHAnsi" w:cstheme="minorHAnsi"/>
            <w:sz w:val="22"/>
            <w:szCs w:val="22"/>
          </w:rPr>
          <w:t>Το</w:t>
        </w:r>
        <w:r w:rsidRPr="006F1F41">
          <w:rPr>
            <w:rFonts w:asciiTheme="minorHAnsi" w:hAnsiTheme="minorHAnsi" w:cstheme="minorHAnsi"/>
            <w:sz w:val="22"/>
            <w:szCs w:val="22"/>
          </w:rPr>
          <w:t xml:space="preserve"> </w:t>
        </w:r>
        <w:r>
          <w:rPr>
            <w:rFonts w:asciiTheme="minorHAnsi" w:hAnsiTheme="minorHAnsi" w:cstheme="minorHAnsi"/>
            <w:sz w:val="22"/>
            <w:szCs w:val="22"/>
            <w:lang w:val="en-US"/>
          </w:rPr>
          <w:t>RM</w:t>
        </w:r>
        <w:r w:rsidRPr="006F1F41">
          <w:rPr>
            <w:rFonts w:asciiTheme="minorHAnsi" w:hAnsiTheme="minorHAnsi" w:cstheme="minorHAnsi"/>
            <w:sz w:val="22"/>
            <w:szCs w:val="22"/>
            <w:rPrChange w:id="1262" w:author="Sgouros Konstantinos" w:date="2022-05-20T10:42:00Z">
              <w:rPr>
                <w:rFonts w:asciiTheme="minorHAnsi" w:hAnsiTheme="minorHAnsi" w:cstheme="minorHAnsi"/>
                <w:sz w:val="22"/>
                <w:szCs w:val="22"/>
                <w:lang w:val="en-US"/>
              </w:rPr>
            </w:rPrChange>
          </w:rPr>
          <w:t xml:space="preserve"> </w:t>
        </w:r>
        <w:r>
          <w:rPr>
            <w:rFonts w:asciiTheme="minorHAnsi" w:hAnsiTheme="minorHAnsi" w:cstheme="minorHAnsi"/>
            <w:sz w:val="22"/>
            <w:szCs w:val="22"/>
            <w:lang w:val="en-US"/>
          </w:rPr>
          <w:t>Db</w:t>
        </w:r>
        <w:r w:rsidRPr="006F1F41">
          <w:rPr>
            <w:rFonts w:asciiTheme="minorHAnsi" w:hAnsiTheme="minorHAnsi" w:cstheme="minorHAnsi"/>
            <w:sz w:val="22"/>
            <w:szCs w:val="22"/>
            <w:rPrChange w:id="1263" w:author="Sgouros Konstantinos" w:date="2022-05-20T10:42:00Z">
              <w:rPr>
                <w:rFonts w:asciiTheme="minorHAnsi" w:hAnsiTheme="minorHAnsi" w:cstheme="minorHAnsi"/>
                <w:sz w:val="22"/>
                <w:szCs w:val="22"/>
                <w:lang w:val="en-US"/>
              </w:rPr>
            </w:rPrChange>
          </w:rPr>
          <w:t xml:space="preserve"> </w:t>
        </w:r>
        <w:r>
          <w:rPr>
            <w:rFonts w:asciiTheme="minorHAnsi" w:hAnsiTheme="minorHAnsi" w:cstheme="minorHAnsi"/>
            <w:sz w:val="22"/>
            <w:szCs w:val="22"/>
            <w:lang w:val="en-US"/>
          </w:rPr>
          <w:t>report</w:t>
        </w:r>
        <w:r w:rsidRPr="006F1F41">
          <w:rPr>
            <w:rFonts w:asciiTheme="minorHAnsi" w:hAnsiTheme="minorHAnsi" w:cstheme="minorHAnsi"/>
            <w:sz w:val="22"/>
            <w:szCs w:val="22"/>
            <w:rPrChange w:id="1264" w:author="Sgouros Konstantinos" w:date="2022-05-20T10:42:00Z">
              <w:rPr>
                <w:rFonts w:asciiTheme="minorHAnsi" w:hAnsiTheme="minorHAnsi" w:cstheme="minorHAnsi"/>
                <w:sz w:val="22"/>
                <w:szCs w:val="22"/>
                <w:lang w:val="en-US"/>
              </w:rPr>
            </w:rPrChange>
          </w:rPr>
          <w:t xml:space="preserve"> </w:t>
        </w:r>
        <w:r>
          <w:rPr>
            <w:rFonts w:asciiTheme="minorHAnsi" w:hAnsiTheme="minorHAnsi" w:cstheme="minorHAnsi"/>
            <w:sz w:val="22"/>
            <w:szCs w:val="22"/>
          </w:rPr>
          <w:t>και</w:t>
        </w:r>
        <w:r w:rsidRPr="006F1F41">
          <w:rPr>
            <w:rFonts w:asciiTheme="minorHAnsi" w:hAnsiTheme="minorHAnsi" w:cstheme="minorHAnsi"/>
            <w:sz w:val="22"/>
            <w:szCs w:val="22"/>
          </w:rPr>
          <w:t xml:space="preserve"> </w:t>
        </w:r>
        <w:r>
          <w:rPr>
            <w:rFonts w:asciiTheme="minorHAnsi" w:hAnsiTheme="minorHAnsi" w:cstheme="minorHAnsi"/>
            <w:sz w:val="22"/>
            <w:szCs w:val="22"/>
          </w:rPr>
          <w:t>το</w:t>
        </w:r>
        <w:r w:rsidRPr="006F1F41">
          <w:rPr>
            <w:rFonts w:asciiTheme="minorHAnsi" w:hAnsiTheme="minorHAnsi" w:cstheme="minorHAnsi"/>
            <w:sz w:val="22"/>
            <w:szCs w:val="22"/>
          </w:rPr>
          <w:t xml:space="preserve"> </w:t>
        </w:r>
        <w:r>
          <w:rPr>
            <w:rFonts w:asciiTheme="minorHAnsi" w:hAnsiTheme="minorHAnsi" w:cstheme="minorHAnsi"/>
            <w:sz w:val="22"/>
            <w:szCs w:val="22"/>
            <w:lang w:val="en-US"/>
          </w:rPr>
          <w:t>OSI</w:t>
        </w:r>
        <w:r w:rsidRPr="006F1F41">
          <w:rPr>
            <w:rFonts w:asciiTheme="minorHAnsi" w:hAnsiTheme="minorHAnsi" w:cstheme="minorHAnsi"/>
            <w:sz w:val="22"/>
            <w:szCs w:val="22"/>
          </w:rPr>
          <w:t xml:space="preserve"> </w:t>
        </w:r>
      </w:ins>
      <w:ins w:id="1265" w:author="Sgouros Konstantinos" w:date="2022-05-20T10:42:00Z">
        <w:r>
          <w:rPr>
            <w:rFonts w:asciiTheme="minorHAnsi" w:hAnsiTheme="minorHAnsi" w:cstheme="minorHAnsi"/>
            <w:sz w:val="22"/>
            <w:szCs w:val="22"/>
            <w:lang w:val="en-US"/>
          </w:rPr>
          <w:t>report</w:t>
        </w:r>
        <w:r w:rsidRPr="006F1F41">
          <w:rPr>
            <w:rFonts w:asciiTheme="minorHAnsi" w:hAnsiTheme="minorHAnsi" w:cstheme="minorHAnsi"/>
            <w:sz w:val="22"/>
            <w:szCs w:val="22"/>
            <w:rPrChange w:id="1266" w:author="Sgouros Konstantinos" w:date="2022-05-20T10:42:00Z">
              <w:rPr>
                <w:rFonts w:asciiTheme="minorHAnsi" w:hAnsiTheme="minorHAnsi" w:cstheme="minorHAnsi"/>
                <w:sz w:val="22"/>
                <w:szCs w:val="22"/>
                <w:lang w:val="en-US"/>
              </w:rPr>
            </w:rPrChange>
          </w:rPr>
          <w:t xml:space="preserve"> </w:t>
        </w:r>
        <w:r>
          <w:rPr>
            <w:rFonts w:asciiTheme="minorHAnsi" w:hAnsiTheme="minorHAnsi" w:cstheme="minorHAnsi"/>
            <w:sz w:val="22"/>
            <w:szCs w:val="22"/>
          </w:rPr>
          <w:t>θα εξάγονται σε ένα αρχείο</w:t>
        </w:r>
      </w:ins>
    </w:p>
    <w:p w14:paraId="626D1852" w14:textId="5D6BBD1A" w:rsidR="005E295D" w:rsidRPr="006F1F41" w:rsidRDefault="005E295D" w:rsidP="00040979">
      <w:pPr>
        <w:rPr>
          <w:rFonts w:asciiTheme="minorHAnsi" w:hAnsiTheme="minorHAnsi" w:cstheme="minorHAnsi"/>
          <w:sz w:val="22"/>
          <w:szCs w:val="22"/>
        </w:rPr>
      </w:pPr>
    </w:p>
    <w:p w14:paraId="703D253B" w14:textId="055AA343" w:rsidR="005E295D" w:rsidRPr="005E295D" w:rsidRDefault="005E295D" w:rsidP="00CA58C5">
      <w:pPr>
        <w:pStyle w:val="Heading1"/>
        <w:rPr>
          <w:lang w:val="el-GR"/>
        </w:rPr>
      </w:pPr>
      <w:bookmarkStart w:id="1267" w:name="_Toc104980818"/>
      <w:r>
        <w:rPr>
          <w:lang w:val="en-US"/>
        </w:rPr>
        <w:lastRenderedPageBreak/>
        <w:t>FORMAT</w:t>
      </w:r>
      <w:r w:rsidRPr="00EF2B23">
        <w:rPr>
          <w:lang w:val="el-GR"/>
        </w:rPr>
        <w:t xml:space="preserve"> ΕΞΑΓΩΜΕΝΟΥ ΑΡΧΕΙΟΥ</w:t>
      </w:r>
      <w:bookmarkEnd w:id="1267"/>
    </w:p>
    <w:p w14:paraId="09427780" w14:textId="536C690C" w:rsidR="005E295D" w:rsidRDefault="005E295D" w:rsidP="00040979">
      <w:pPr>
        <w:rPr>
          <w:rFonts w:asciiTheme="minorHAnsi" w:hAnsiTheme="minorHAnsi" w:cstheme="minorHAnsi"/>
          <w:sz w:val="22"/>
          <w:szCs w:val="22"/>
        </w:rPr>
      </w:pPr>
    </w:p>
    <w:p w14:paraId="0106DA43" w14:textId="6ECDF1A8" w:rsidR="005E295D" w:rsidRPr="002F1EEA" w:rsidRDefault="005E295D" w:rsidP="0004097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Η εφαρμογή θα εξάγει ένα </w:t>
      </w:r>
      <w:r w:rsidRPr="00AF6244">
        <w:rPr>
          <w:rFonts w:asciiTheme="minorHAnsi" w:hAnsiTheme="minorHAnsi" w:cstheme="minorHAnsi"/>
          <w:sz w:val="22"/>
          <w:szCs w:val="22"/>
        </w:rPr>
        <w:t>csv</w:t>
      </w:r>
      <w:r w:rsidRPr="005E295D">
        <w:rPr>
          <w:rFonts w:asciiTheme="minorHAnsi" w:hAnsiTheme="minorHAnsi" w:cstheme="minorHAnsi"/>
          <w:sz w:val="22"/>
          <w:szCs w:val="22"/>
        </w:rPr>
        <w:t xml:space="preserve"> </w:t>
      </w:r>
      <w:r w:rsidR="005F2897">
        <w:rPr>
          <w:rFonts w:asciiTheme="minorHAnsi" w:hAnsiTheme="minorHAnsi" w:cstheme="minorHAnsi"/>
          <w:sz w:val="22"/>
          <w:szCs w:val="22"/>
        </w:rPr>
        <w:t>(</w:t>
      </w:r>
      <w:r w:rsidR="005F2897" w:rsidRPr="005F2897">
        <w:rPr>
          <w:rFonts w:asciiTheme="minorHAnsi" w:hAnsiTheme="minorHAnsi" w:cstheme="minorHAnsi"/>
          <w:sz w:val="22"/>
          <w:szCs w:val="22"/>
        </w:rPr>
        <w:t xml:space="preserve">; </w:t>
      </w:r>
      <w:r w:rsidR="005F2897" w:rsidRPr="00AF6244">
        <w:rPr>
          <w:rFonts w:asciiTheme="minorHAnsi" w:hAnsiTheme="minorHAnsi" w:cstheme="minorHAnsi"/>
          <w:sz w:val="22"/>
          <w:szCs w:val="22"/>
        </w:rPr>
        <w:t>delimited</w:t>
      </w:r>
      <w:r w:rsidR="005F2897" w:rsidRPr="005F2897">
        <w:rPr>
          <w:rFonts w:asciiTheme="minorHAnsi" w:hAnsiTheme="minorHAnsi" w:cstheme="minorHAnsi"/>
          <w:sz w:val="22"/>
          <w:szCs w:val="22"/>
        </w:rPr>
        <w:t>)</w:t>
      </w:r>
      <w:r w:rsidR="005F2897" w:rsidRPr="002F1EEA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1AC45DF" w14:textId="6914B770" w:rsidR="005E295D" w:rsidRDefault="005E295D" w:rsidP="0004097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Όλα τα πεδία θα είναι </w:t>
      </w:r>
      <w:r w:rsidR="005606E7" w:rsidRPr="00AF6244">
        <w:rPr>
          <w:rFonts w:asciiTheme="minorHAnsi" w:hAnsiTheme="minorHAnsi" w:cstheme="minorHAnsi"/>
          <w:sz w:val="22"/>
          <w:szCs w:val="22"/>
        </w:rPr>
        <w:t>SIGN + NUMERIC(19,2)</w:t>
      </w:r>
      <w:r>
        <w:rPr>
          <w:rFonts w:asciiTheme="minorHAnsi" w:hAnsiTheme="minorHAnsi" w:cstheme="minorHAnsi"/>
          <w:sz w:val="22"/>
          <w:szCs w:val="22"/>
        </w:rPr>
        <w:t xml:space="preserve">εκτός των </w:t>
      </w:r>
    </w:p>
    <w:p w14:paraId="338EFAED" w14:textId="1452C750" w:rsidR="005E295D" w:rsidRPr="00BD717E" w:rsidRDefault="005E295D" w:rsidP="005E295D">
      <w:pPr>
        <w:pStyle w:val="ListParagraph"/>
        <w:numPr>
          <w:ilvl w:val="0"/>
          <w:numId w:val="4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D717E">
        <w:rPr>
          <w:rFonts w:asciiTheme="minorHAnsi" w:hAnsiTheme="minorHAnsi" w:cstheme="minorHAnsi"/>
          <w:sz w:val="22"/>
          <w:szCs w:val="22"/>
        </w:rPr>
        <w:t>ΑΦΜ Πελάτη</w:t>
      </w:r>
      <w:r w:rsidR="00AF6244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F3D333D" w14:textId="77777777" w:rsidR="005E295D" w:rsidRPr="00BD717E" w:rsidRDefault="005E295D" w:rsidP="005E295D">
      <w:pPr>
        <w:pStyle w:val="ListParagraph"/>
        <w:numPr>
          <w:ilvl w:val="0"/>
          <w:numId w:val="4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D717E">
        <w:rPr>
          <w:rFonts w:asciiTheme="minorHAnsi" w:hAnsiTheme="minorHAnsi" w:cstheme="minorHAnsi"/>
          <w:sz w:val="22"/>
          <w:szCs w:val="22"/>
          <w:lang w:val="en-US"/>
        </w:rPr>
        <w:t>CDI</w:t>
      </w:r>
      <w:r w:rsidRPr="00BD717E">
        <w:rPr>
          <w:rFonts w:asciiTheme="minorHAnsi" w:hAnsiTheme="minorHAnsi" w:cstheme="minorHAnsi"/>
          <w:sz w:val="22"/>
          <w:szCs w:val="22"/>
        </w:rPr>
        <w:t xml:space="preserve"> Πελάτη</w:t>
      </w:r>
    </w:p>
    <w:p w14:paraId="39E3562B" w14:textId="77777777" w:rsidR="005E295D" w:rsidRPr="00BD717E" w:rsidRDefault="005E295D" w:rsidP="005E295D">
      <w:pPr>
        <w:pStyle w:val="ListParagraph"/>
        <w:numPr>
          <w:ilvl w:val="0"/>
          <w:numId w:val="4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D717E">
        <w:rPr>
          <w:rFonts w:asciiTheme="minorHAnsi" w:hAnsiTheme="minorHAnsi" w:cstheme="minorHAnsi"/>
          <w:sz w:val="22"/>
          <w:szCs w:val="22"/>
        </w:rPr>
        <w:t>Οικονομικό έτος</w:t>
      </w:r>
    </w:p>
    <w:p w14:paraId="7D2886C4" w14:textId="2FBECAF0" w:rsidR="00AF6244" w:rsidRPr="005C6C99" w:rsidDel="006F1F41" w:rsidRDefault="005E295D" w:rsidP="00AF6244">
      <w:pPr>
        <w:rPr>
          <w:del w:id="1268" w:author="Sgouros Konstantinos" w:date="2022-05-20T10:47:00Z"/>
          <w:rFonts w:cs="Arial"/>
          <w:sz w:val="20"/>
          <w:szCs w:val="20"/>
        </w:rPr>
      </w:pPr>
      <w:r>
        <w:rPr>
          <w:rFonts w:asciiTheme="minorHAnsi" w:hAnsiTheme="minorHAnsi" w:cstheme="minorHAnsi"/>
          <w:sz w:val="22"/>
          <w:szCs w:val="22"/>
        </w:rPr>
        <w:t xml:space="preserve">που θα είναι </w:t>
      </w:r>
      <w:r w:rsidR="00AF6244" w:rsidRPr="005C6C99">
        <w:rPr>
          <w:rFonts w:cs="Arial"/>
          <w:sz w:val="20"/>
          <w:szCs w:val="20"/>
        </w:rPr>
        <w:t>CHAR(</w:t>
      </w:r>
      <w:r w:rsidR="0068751B">
        <w:rPr>
          <w:rFonts w:cs="Arial"/>
          <w:sz w:val="20"/>
          <w:szCs w:val="20"/>
        </w:rPr>
        <w:t>2</w:t>
      </w:r>
      <w:r w:rsidR="00AF6244" w:rsidRPr="005C6C99">
        <w:rPr>
          <w:rFonts w:cs="Arial"/>
          <w:sz w:val="20"/>
          <w:szCs w:val="20"/>
        </w:rPr>
        <w:t>0)</w:t>
      </w:r>
      <w:ins w:id="1269" w:author="Sgouros Konstantinos" w:date="2022-05-20T10:47:00Z">
        <w:r w:rsidR="006F1F41">
          <w:rPr>
            <w:rFonts w:cs="Arial"/>
            <w:sz w:val="20"/>
            <w:szCs w:val="20"/>
          </w:rPr>
          <w:t>.</w:t>
        </w:r>
      </w:ins>
    </w:p>
    <w:p w14:paraId="06E66499" w14:textId="77777777" w:rsidR="002D0085" w:rsidRDefault="006F1F41" w:rsidP="00040979">
      <w:pPr>
        <w:rPr>
          <w:ins w:id="1270" w:author="Sgouros Konstantinos" w:date="2022-05-20T10:51:00Z"/>
          <w:rFonts w:asciiTheme="minorHAnsi" w:hAnsiTheme="minorHAnsi" w:cstheme="minorHAnsi"/>
          <w:sz w:val="22"/>
          <w:szCs w:val="22"/>
        </w:rPr>
      </w:pPr>
      <w:ins w:id="1271" w:author="Sgouros Konstantinos" w:date="2022-05-20T10:47:00Z">
        <w:r>
          <w:rPr>
            <w:rFonts w:asciiTheme="minorHAnsi" w:hAnsiTheme="minorHAnsi" w:cstheme="minorHAnsi"/>
            <w:sz w:val="22"/>
            <w:szCs w:val="22"/>
          </w:rPr>
          <w:t>Αποφασίστηκε η συμμετοχ</w:t>
        </w:r>
      </w:ins>
      <w:ins w:id="1272" w:author="Sgouros Konstantinos" w:date="2022-05-20T10:48:00Z">
        <w:r>
          <w:rPr>
            <w:rFonts w:asciiTheme="minorHAnsi" w:hAnsiTheme="minorHAnsi" w:cstheme="minorHAnsi"/>
            <w:sz w:val="22"/>
            <w:szCs w:val="22"/>
          </w:rPr>
          <w:t xml:space="preserve">ή στο έργο του </w:t>
        </w:r>
        <w:r>
          <w:rPr>
            <w:rFonts w:asciiTheme="minorHAnsi" w:hAnsiTheme="minorHAnsi" w:cstheme="minorHAnsi"/>
            <w:sz w:val="22"/>
            <w:szCs w:val="22"/>
            <w:lang w:val="en-US"/>
          </w:rPr>
          <w:t>ABRS</w:t>
        </w:r>
        <w:r w:rsidRPr="006F1F41">
          <w:rPr>
            <w:rFonts w:asciiTheme="minorHAnsi" w:hAnsiTheme="minorHAnsi" w:cstheme="minorHAnsi"/>
            <w:sz w:val="22"/>
            <w:szCs w:val="22"/>
            <w:rPrChange w:id="1273" w:author="Sgouros Konstantinos" w:date="2022-05-20T10:48:00Z">
              <w:rPr>
                <w:rFonts w:asciiTheme="minorHAnsi" w:hAnsiTheme="minorHAnsi" w:cstheme="minorHAnsi"/>
                <w:sz w:val="22"/>
                <w:szCs w:val="22"/>
                <w:lang w:val="en-US"/>
              </w:rPr>
            </w:rPrChange>
          </w:rPr>
          <w:t xml:space="preserve">. </w:t>
        </w:r>
        <w:r>
          <w:rPr>
            <w:rFonts w:asciiTheme="minorHAnsi" w:hAnsiTheme="minorHAnsi" w:cstheme="minorHAnsi"/>
            <w:sz w:val="22"/>
            <w:szCs w:val="22"/>
          </w:rPr>
          <w:t>Αυτό σημαίνει πως το εξαγ</w:t>
        </w:r>
      </w:ins>
      <w:ins w:id="1274" w:author="Sgouros Konstantinos" w:date="2022-05-20T10:49:00Z">
        <w:r>
          <w:rPr>
            <w:rFonts w:asciiTheme="minorHAnsi" w:hAnsiTheme="minorHAnsi" w:cstheme="minorHAnsi"/>
            <w:sz w:val="22"/>
            <w:szCs w:val="22"/>
          </w:rPr>
          <w:t xml:space="preserve">όμενο αρχείο του </w:t>
        </w:r>
        <w:r>
          <w:rPr>
            <w:rFonts w:asciiTheme="minorHAnsi" w:hAnsiTheme="minorHAnsi" w:cstheme="minorHAnsi"/>
            <w:sz w:val="22"/>
            <w:szCs w:val="22"/>
            <w:lang w:val="en-US"/>
          </w:rPr>
          <w:t>CL</w:t>
        </w:r>
        <w:r w:rsidRPr="006F1F41">
          <w:rPr>
            <w:rFonts w:asciiTheme="minorHAnsi" w:hAnsiTheme="minorHAnsi" w:cstheme="minorHAnsi"/>
            <w:sz w:val="22"/>
            <w:szCs w:val="22"/>
            <w:rPrChange w:id="1275" w:author="Sgouros Konstantinos" w:date="2022-05-20T10:49:00Z">
              <w:rPr>
                <w:rFonts w:asciiTheme="minorHAnsi" w:hAnsiTheme="minorHAnsi" w:cstheme="minorHAnsi"/>
                <w:sz w:val="22"/>
                <w:szCs w:val="22"/>
                <w:lang w:val="en-US"/>
              </w:rPr>
            </w:rPrChange>
          </w:rPr>
          <w:t xml:space="preserve"> </w:t>
        </w:r>
        <w:r>
          <w:rPr>
            <w:rFonts w:asciiTheme="minorHAnsi" w:hAnsiTheme="minorHAnsi" w:cstheme="minorHAnsi"/>
            <w:sz w:val="22"/>
            <w:szCs w:val="22"/>
          </w:rPr>
          <w:t xml:space="preserve">θα αποστέλλεται στο </w:t>
        </w:r>
        <w:r>
          <w:rPr>
            <w:rFonts w:asciiTheme="minorHAnsi" w:hAnsiTheme="minorHAnsi" w:cstheme="minorHAnsi"/>
            <w:sz w:val="22"/>
            <w:szCs w:val="22"/>
            <w:lang w:val="en-US"/>
          </w:rPr>
          <w:t>ABRS</w:t>
        </w:r>
        <w:r w:rsidRPr="006F1F41">
          <w:rPr>
            <w:rFonts w:asciiTheme="minorHAnsi" w:hAnsiTheme="minorHAnsi" w:cstheme="minorHAnsi"/>
            <w:sz w:val="22"/>
            <w:szCs w:val="22"/>
            <w:rPrChange w:id="1276" w:author="Sgouros Konstantinos" w:date="2022-05-20T10:49:00Z">
              <w:rPr>
                <w:rFonts w:asciiTheme="minorHAnsi" w:hAnsiTheme="minorHAnsi" w:cstheme="minorHAnsi"/>
                <w:sz w:val="22"/>
                <w:szCs w:val="22"/>
                <w:lang w:val="en-US"/>
              </w:rPr>
            </w:rPrChange>
          </w:rPr>
          <w:t xml:space="preserve"> </w:t>
        </w:r>
        <w:r>
          <w:rPr>
            <w:rFonts w:asciiTheme="minorHAnsi" w:hAnsiTheme="minorHAnsi" w:cstheme="minorHAnsi"/>
            <w:sz w:val="22"/>
            <w:szCs w:val="22"/>
          </w:rPr>
          <w:t xml:space="preserve">και το </w:t>
        </w:r>
        <w:r>
          <w:rPr>
            <w:rFonts w:asciiTheme="minorHAnsi" w:hAnsiTheme="minorHAnsi" w:cstheme="minorHAnsi"/>
            <w:sz w:val="22"/>
            <w:szCs w:val="22"/>
            <w:lang w:val="en-US"/>
          </w:rPr>
          <w:t>ABRS</w:t>
        </w:r>
        <w:r w:rsidRPr="006F1F41">
          <w:rPr>
            <w:rFonts w:asciiTheme="minorHAnsi" w:hAnsiTheme="minorHAnsi" w:cstheme="minorHAnsi"/>
            <w:sz w:val="22"/>
            <w:szCs w:val="22"/>
            <w:rPrChange w:id="1277" w:author="Sgouros Konstantinos" w:date="2022-05-20T10:49:00Z">
              <w:rPr>
                <w:rFonts w:asciiTheme="minorHAnsi" w:hAnsiTheme="minorHAnsi" w:cstheme="minorHAnsi"/>
                <w:sz w:val="22"/>
                <w:szCs w:val="22"/>
                <w:lang w:val="en-US"/>
              </w:rPr>
            </w:rPrChange>
          </w:rPr>
          <w:t xml:space="preserve"> </w:t>
        </w:r>
        <w:r>
          <w:rPr>
            <w:rFonts w:asciiTheme="minorHAnsi" w:hAnsiTheme="minorHAnsi" w:cstheme="minorHAnsi"/>
            <w:sz w:val="22"/>
            <w:szCs w:val="22"/>
          </w:rPr>
          <w:t xml:space="preserve">θα </w:t>
        </w:r>
      </w:ins>
      <w:ins w:id="1278" w:author="Sgouros Konstantinos" w:date="2022-05-20T10:50:00Z">
        <w:r>
          <w:rPr>
            <w:rFonts w:asciiTheme="minorHAnsi" w:hAnsiTheme="minorHAnsi" w:cstheme="minorHAnsi"/>
            <w:sz w:val="22"/>
            <w:szCs w:val="22"/>
          </w:rPr>
          <w:t>αποστέλλει</w:t>
        </w:r>
      </w:ins>
      <w:ins w:id="1279" w:author="Sgouros Konstantinos" w:date="2022-05-20T10:49:00Z">
        <w:r>
          <w:rPr>
            <w:rFonts w:asciiTheme="minorHAnsi" w:hAnsiTheme="minorHAnsi" w:cstheme="minorHAnsi"/>
            <w:sz w:val="22"/>
            <w:szCs w:val="22"/>
          </w:rPr>
          <w:t xml:space="preserve"> το τελικό αρχείο. </w:t>
        </w:r>
      </w:ins>
      <w:ins w:id="1280" w:author="Sgouros Konstantinos" w:date="2022-05-20T10:50:00Z">
        <w:r>
          <w:rPr>
            <w:rFonts w:asciiTheme="minorHAnsi" w:hAnsiTheme="minorHAnsi" w:cstheme="minorHAnsi"/>
            <w:sz w:val="22"/>
            <w:szCs w:val="22"/>
          </w:rPr>
          <w:t xml:space="preserve">Για τον σκοπό αυτό προστέθηκαν στο εξαγόμενο από το </w:t>
        </w:r>
        <w:r>
          <w:rPr>
            <w:rFonts w:asciiTheme="minorHAnsi" w:hAnsiTheme="minorHAnsi" w:cstheme="minorHAnsi"/>
            <w:sz w:val="22"/>
            <w:szCs w:val="22"/>
            <w:lang w:val="en-US"/>
          </w:rPr>
          <w:t>CL</w:t>
        </w:r>
        <w:r w:rsidRPr="006F1F41">
          <w:rPr>
            <w:rFonts w:asciiTheme="minorHAnsi" w:hAnsiTheme="minorHAnsi" w:cstheme="minorHAnsi"/>
            <w:sz w:val="22"/>
            <w:szCs w:val="22"/>
            <w:rPrChange w:id="1281" w:author="Sgouros Konstantinos" w:date="2022-05-20T10:50:00Z">
              <w:rPr>
                <w:rFonts w:asciiTheme="minorHAnsi" w:hAnsiTheme="minorHAnsi" w:cstheme="minorHAnsi"/>
                <w:sz w:val="22"/>
                <w:szCs w:val="22"/>
                <w:lang w:val="en-US"/>
              </w:rPr>
            </w:rPrChange>
          </w:rPr>
          <w:t xml:space="preserve"> </w:t>
        </w:r>
        <w:r>
          <w:rPr>
            <w:rFonts w:asciiTheme="minorHAnsi" w:hAnsiTheme="minorHAnsi" w:cstheme="minorHAnsi"/>
            <w:sz w:val="22"/>
            <w:szCs w:val="22"/>
            <w:lang w:val="en-US"/>
          </w:rPr>
          <w:t>csv</w:t>
        </w:r>
        <w:r w:rsidRPr="006F1F41">
          <w:rPr>
            <w:rFonts w:asciiTheme="minorHAnsi" w:hAnsiTheme="minorHAnsi" w:cstheme="minorHAnsi"/>
            <w:sz w:val="22"/>
            <w:szCs w:val="22"/>
            <w:rPrChange w:id="1282" w:author="Sgouros Konstantinos" w:date="2022-05-20T10:50:00Z">
              <w:rPr>
                <w:rFonts w:asciiTheme="minorHAnsi" w:hAnsiTheme="minorHAnsi" w:cstheme="minorHAnsi"/>
                <w:sz w:val="22"/>
                <w:szCs w:val="22"/>
                <w:lang w:val="en-US"/>
              </w:rPr>
            </w:rPrChange>
          </w:rPr>
          <w:t xml:space="preserve"> </w:t>
        </w:r>
        <w:r>
          <w:rPr>
            <w:rFonts w:asciiTheme="minorHAnsi" w:hAnsiTheme="minorHAnsi" w:cstheme="minorHAnsi"/>
            <w:sz w:val="22"/>
            <w:szCs w:val="22"/>
          </w:rPr>
          <w:t xml:space="preserve">τα παρακάτω πεδία που χρησιμεύουν στο </w:t>
        </w:r>
        <w:r>
          <w:rPr>
            <w:rFonts w:asciiTheme="minorHAnsi" w:hAnsiTheme="minorHAnsi" w:cstheme="minorHAnsi"/>
            <w:sz w:val="22"/>
            <w:szCs w:val="22"/>
            <w:lang w:val="en-US"/>
          </w:rPr>
          <w:t>ABRS</w:t>
        </w:r>
        <w:r w:rsidRPr="006F1F41">
          <w:rPr>
            <w:rFonts w:asciiTheme="minorHAnsi" w:hAnsiTheme="minorHAnsi" w:cstheme="minorHAnsi"/>
            <w:sz w:val="22"/>
            <w:szCs w:val="22"/>
            <w:rPrChange w:id="1283" w:author="Sgouros Konstantinos" w:date="2022-05-20T10:50:00Z">
              <w:rPr>
                <w:rFonts w:asciiTheme="minorHAnsi" w:hAnsiTheme="minorHAnsi" w:cstheme="minorHAnsi"/>
                <w:sz w:val="22"/>
                <w:szCs w:val="22"/>
                <w:lang w:val="en-US"/>
              </w:rPr>
            </w:rPrChange>
          </w:rPr>
          <w:t xml:space="preserve"> </w:t>
        </w:r>
        <w:r w:rsidR="002D0085">
          <w:rPr>
            <w:rFonts w:asciiTheme="minorHAnsi" w:hAnsiTheme="minorHAnsi" w:cstheme="minorHAnsi"/>
            <w:sz w:val="22"/>
            <w:szCs w:val="22"/>
          </w:rPr>
          <w:t>για την εξαγωγ</w:t>
        </w:r>
      </w:ins>
      <w:ins w:id="1284" w:author="Sgouros Konstantinos" w:date="2022-05-20T10:51:00Z">
        <w:r w:rsidR="002D0085">
          <w:rPr>
            <w:rFonts w:asciiTheme="minorHAnsi" w:hAnsiTheme="minorHAnsi" w:cstheme="minorHAnsi"/>
            <w:sz w:val="22"/>
            <w:szCs w:val="22"/>
          </w:rPr>
          <w:t xml:space="preserve">ή του τελικού αρχείου </w:t>
        </w:r>
        <w:r w:rsidR="002D0085" w:rsidRPr="002D0085">
          <w:rPr>
            <w:rFonts w:asciiTheme="minorHAnsi" w:hAnsiTheme="minorHAnsi" w:cstheme="minorHAnsi"/>
            <w:sz w:val="22"/>
            <w:szCs w:val="22"/>
            <w:rPrChange w:id="1285" w:author="Sgouros Konstantinos" w:date="2022-05-20T10:51:00Z">
              <w:rPr>
                <w:rFonts w:asciiTheme="minorHAnsi" w:hAnsiTheme="minorHAnsi" w:cstheme="minorHAnsi"/>
                <w:sz w:val="22"/>
                <w:szCs w:val="22"/>
                <w:lang w:val="en-US"/>
              </w:rPr>
            </w:rPrChange>
          </w:rPr>
          <w:t>:</w:t>
        </w:r>
      </w:ins>
    </w:p>
    <w:p w14:paraId="07999A81" w14:textId="77777777" w:rsidR="002D0085" w:rsidRDefault="002D0085" w:rsidP="00040979">
      <w:pPr>
        <w:rPr>
          <w:ins w:id="1286" w:author="Sgouros Konstantinos" w:date="2022-05-20T10:51:00Z"/>
          <w:rFonts w:asciiTheme="minorHAnsi" w:hAnsiTheme="minorHAnsi" w:cstheme="minorHAnsi"/>
          <w:sz w:val="22"/>
          <w:szCs w:val="22"/>
        </w:rPr>
      </w:pPr>
      <w:ins w:id="1287" w:author="Sgouros Konstantinos" w:date="2022-05-20T10:51:00Z">
        <w:r w:rsidRPr="002D0085">
          <w:rPr>
            <w:rFonts w:asciiTheme="minorHAnsi" w:hAnsiTheme="minorHAnsi" w:cstheme="minorHAnsi"/>
            <w:sz w:val="22"/>
            <w:szCs w:val="22"/>
          </w:rPr>
          <w:t>publish_date</w:t>
        </w:r>
        <w:r w:rsidRPr="002D0085">
          <w:rPr>
            <w:rFonts w:asciiTheme="minorHAnsi" w:hAnsiTheme="minorHAnsi" w:cstheme="minorHAnsi"/>
            <w:sz w:val="22"/>
            <w:szCs w:val="22"/>
            <w:rPrChange w:id="1288" w:author="Sgouros Konstantinos" w:date="2022-05-20T10:52:00Z">
              <w:rPr>
                <w:rFonts w:asciiTheme="minorHAnsi" w:hAnsiTheme="minorHAnsi" w:cstheme="minorHAnsi"/>
                <w:sz w:val="22"/>
                <w:szCs w:val="22"/>
                <w:lang w:val="en-US"/>
              </w:rPr>
            </w:rPrChange>
          </w:rPr>
          <w:t xml:space="preserve"> : </w:t>
        </w:r>
        <w:r>
          <w:rPr>
            <w:rFonts w:asciiTheme="minorHAnsi" w:hAnsiTheme="minorHAnsi" w:cstheme="minorHAnsi"/>
            <w:sz w:val="22"/>
            <w:szCs w:val="22"/>
          </w:rPr>
          <w:t>ημερομηνία ισολογισμού</w:t>
        </w:r>
      </w:ins>
    </w:p>
    <w:p w14:paraId="1ACD7009" w14:textId="77777777" w:rsidR="002D0085" w:rsidRPr="002D0085" w:rsidRDefault="002D0085" w:rsidP="00040979">
      <w:pPr>
        <w:rPr>
          <w:ins w:id="1289" w:author="Sgouros Konstantinos" w:date="2022-05-20T10:52:00Z"/>
          <w:rFonts w:asciiTheme="minorHAnsi" w:hAnsiTheme="minorHAnsi" w:cstheme="minorHAnsi"/>
          <w:sz w:val="22"/>
          <w:szCs w:val="22"/>
          <w:rPrChange w:id="1290" w:author="Sgouros Konstantinos" w:date="2022-05-20T10:52:00Z">
            <w:rPr>
              <w:ins w:id="1291" w:author="Sgouros Konstantinos" w:date="2022-05-20T10:52:00Z"/>
              <w:rFonts w:asciiTheme="minorHAnsi" w:hAnsiTheme="minorHAnsi" w:cstheme="minorHAnsi"/>
              <w:sz w:val="22"/>
              <w:szCs w:val="22"/>
              <w:lang w:val="en-US"/>
            </w:rPr>
          </w:rPrChange>
        </w:rPr>
      </w:pPr>
      <w:ins w:id="1292" w:author="Sgouros Konstantinos" w:date="2022-05-20T10:52:00Z">
        <w:r w:rsidRPr="002D0085">
          <w:rPr>
            <w:rFonts w:asciiTheme="minorHAnsi" w:hAnsiTheme="minorHAnsi" w:cstheme="minorHAnsi"/>
            <w:sz w:val="22"/>
            <w:szCs w:val="22"/>
          </w:rPr>
          <w:t>approveddate</w:t>
        </w:r>
        <w:r w:rsidRPr="002D0085">
          <w:rPr>
            <w:rFonts w:asciiTheme="minorHAnsi" w:hAnsiTheme="minorHAnsi" w:cstheme="minorHAnsi"/>
            <w:sz w:val="22"/>
            <w:szCs w:val="22"/>
            <w:rPrChange w:id="1293" w:author="Sgouros Konstantinos" w:date="2022-05-20T10:52:00Z">
              <w:rPr>
                <w:rFonts w:asciiTheme="minorHAnsi" w:hAnsiTheme="minorHAnsi" w:cstheme="minorHAnsi"/>
                <w:sz w:val="22"/>
                <w:szCs w:val="22"/>
                <w:lang w:val="en-US"/>
              </w:rPr>
            </w:rPrChange>
          </w:rPr>
          <w:t xml:space="preserve">: </w:t>
        </w:r>
        <w:r>
          <w:rPr>
            <w:rFonts w:asciiTheme="minorHAnsi" w:hAnsiTheme="minorHAnsi" w:cstheme="minorHAnsi"/>
            <w:sz w:val="22"/>
            <w:szCs w:val="22"/>
          </w:rPr>
          <w:t xml:space="preserve">ημερομηνία που έγινε </w:t>
        </w:r>
        <w:r>
          <w:rPr>
            <w:rFonts w:asciiTheme="minorHAnsi" w:hAnsiTheme="minorHAnsi" w:cstheme="minorHAnsi"/>
            <w:sz w:val="22"/>
            <w:szCs w:val="22"/>
            <w:lang w:val="en-US"/>
          </w:rPr>
          <w:t>approved</w:t>
        </w:r>
        <w:r w:rsidRPr="002D0085">
          <w:rPr>
            <w:rFonts w:asciiTheme="minorHAnsi" w:hAnsiTheme="minorHAnsi" w:cstheme="minorHAnsi"/>
            <w:sz w:val="22"/>
            <w:szCs w:val="22"/>
            <w:rPrChange w:id="1294" w:author="Sgouros Konstantinos" w:date="2022-05-20T10:52:00Z">
              <w:rPr>
                <w:rFonts w:asciiTheme="minorHAnsi" w:hAnsiTheme="minorHAnsi" w:cstheme="minorHAnsi"/>
                <w:sz w:val="22"/>
                <w:szCs w:val="22"/>
                <w:lang w:val="en-US"/>
              </w:rPr>
            </w:rPrChange>
          </w:rPr>
          <w:t xml:space="preserve"> </w:t>
        </w:r>
        <w:r>
          <w:rPr>
            <w:rFonts w:asciiTheme="minorHAnsi" w:hAnsiTheme="minorHAnsi" w:cstheme="minorHAnsi"/>
            <w:sz w:val="22"/>
            <w:szCs w:val="22"/>
          </w:rPr>
          <w:t xml:space="preserve">το </w:t>
        </w:r>
        <w:r>
          <w:rPr>
            <w:rFonts w:asciiTheme="minorHAnsi" w:hAnsiTheme="minorHAnsi" w:cstheme="minorHAnsi"/>
            <w:sz w:val="22"/>
            <w:szCs w:val="22"/>
            <w:lang w:val="en-US"/>
          </w:rPr>
          <w:t>rating</w:t>
        </w:r>
      </w:ins>
    </w:p>
    <w:p w14:paraId="058C84F7" w14:textId="1A4C44E2" w:rsidR="002D0085" w:rsidRPr="002D0085" w:rsidRDefault="002D0085" w:rsidP="00040979">
      <w:pPr>
        <w:rPr>
          <w:ins w:id="1295" w:author="Sgouros Konstantinos" w:date="2022-05-20T10:52:00Z"/>
          <w:rFonts w:asciiTheme="minorHAnsi" w:hAnsiTheme="minorHAnsi" w:cstheme="minorHAnsi"/>
          <w:sz w:val="22"/>
          <w:szCs w:val="22"/>
          <w:rPrChange w:id="1296" w:author="Sgouros Konstantinos" w:date="2022-05-20T10:53:00Z">
            <w:rPr>
              <w:ins w:id="1297" w:author="Sgouros Konstantinos" w:date="2022-05-20T10:52:00Z"/>
              <w:rFonts w:asciiTheme="minorHAnsi" w:hAnsiTheme="minorHAnsi" w:cstheme="minorHAnsi"/>
              <w:sz w:val="22"/>
              <w:szCs w:val="22"/>
              <w:lang w:val="en-US"/>
            </w:rPr>
          </w:rPrChange>
        </w:rPr>
      </w:pPr>
      <w:ins w:id="1298" w:author="Sgouros Konstantinos" w:date="2022-05-20T10:52:00Z">
        <w:r w:rsidRPr="002D0085">
          <w:rPr>
            <w:rFonts w:asciiTheme="minorHAnsi" w:hAnsiTheme="minorHAnsi" w:cstheme="minorHAnsi"/>
            <w:sz w:val="22"/>
            <w:szCs w:val="22"/>
          </w:rPr>
          <w:t>reference_date</w:t>
        </w:r>
        <w:r w:rsidRPr="002D0085">
          <w:rPr>
            <w:rFonts w:asciiTheme="minorHAnsi" w:hAnsiTheme="minorHAnsi" w:cstheme="minorHAnsi"/>
            <w:sz w:val="22"/>
            <w:szCs w:val="22"/>
            <w:rPrChange w:id="1299" w:author="Sgouros Konstantinos" w:date="2022-05-20T10:53:00Z">
              <w:rPr>
                <w:rFonts w:asciiTheme="minorHAnsi" w:hAnsiTheme="minorHAnsi" w:cstheme="minorHAnsi"/>
                <w:sz w:val="22"/>
                <w:szCs w:val="22"/>
                <w:lang w:val="en-US"/>
              </w:rPr>
            </w:rPrChange>
          </w:rPr>
          <w:t>:</w:t>
        </w:r>
      </w:ins>
      <w:ins w:id="1300" w:author="Sgouros Konstantinos" w:date="2022-05-20T10:53:00Z">
        <w:r>
          <w:rPr>
            <w:rFonts w:asciiTheme="minorHAnsi" w:hAnsiTheme="minorHAnsi" w:cstheme="minorHAnsi"/>
            <w:sz w:val="22"/>
            <w:szCs w:val="22"/>
          </w:rPr>
          <w:t xml:space="preserve"> ημερομηνία εκτέλεσης της ροής</w:t>
        </w:r>
      </w:ins>
    </w:p>
    <w:p w14:paraId="5CE185E0" w14:textId="4505107C" w:rsidR="005E295D" w:rsidRPr="006A5523" w:rsidRDefault="002D0085" w:rsidP="00040979">
      <w:pPr>
        <w:rPr>
          <w:rFonts w:asciiTheme="minorHAnsi" w:hAnsiTheme="minorHAnsi" w:cstheme="minorHAnsi"/>
          <w:sz w:val="22"/>
          <w:szCs w:val="22"/>
        </w:rPr>
      </w:pPr>
      <w:ins w:id="1301" w:author="Sgouros Konstantinos" w:date="2022-05-20T10:53:00Z">
        <w:r w:rsidRPr="002D0085">
          <w:rPr>
            <w:rFonts w:asciiTheme="minorHAnsi" w:hAnsiTheme="minorHAnsi" w:cstheme="minorHAnsi"/>
            <w:sz w:val="22"/>
            <w:szCs w:val="22"/>
          </w:rPr>
          <w:t>entityid</w:t>
        </w:r>
        <w:r w:rsidRPr="006A5523">
          <w:rPr>
            <w:rFonts w:asciiTheme="minorHAnsi" w:hAnsiTheme="minorHAnsi" w:cstheme="minorHAnsi"/>
            <w:sz w:val="22"/>
            <w:szCs w:val="22"/>
            <w:rPrChange w:id="1302" w:author="Sgouros Konstantinos" w:date="2022-06-01T13:00:00Z">
              <w:rPr>
                <w:rFonts w:asciiTheme="minorHAnsi" w:hAnsiTheme="minorHAnsi" w:cstheme="minorHAnsi"/>
                <w:sz w:val="22"/>
                <w:szCs w:val="22"/>
                <w:lang w:val="en-US"/>
              </w:rPr>
            </w:rPrChange>
          </w:rPr>
          <w:t>:</w:t>
        </w:r>
      </w:ins>
      <w:del w:id="1303" w:author="Sgouros Konstantinos" w:date="2022-05-20T10:47:00Z">
        <w:r w:rsidR="005E295D" w:rsidRPr="00AF6244" w:rsidDel="006F1F41">
          <w:rPr>
            <w:rFonts w:asciiTheme="minorHAnsi" w:hAnsiTheme="minorHAnsi" w:cstheme="minorHAnsi"/>
            <w:sz w:val="22"/>
            <w:szCs w:val="22"/>
          </w:rPr>
          <w:delText>.</w:delText>
        </w:r>
      </w:del>
      <w:ins w:id="1304" w:author="Sgouros Konstantinos" w:date="2022-05-20T10:53:00Z">
        <w:r>
          <w:rPr>
            <w:rFonts w:asciiTheme="minorHAnsi" w:hAnsiTheme="minorHAnsi" w:cstheme="minorHAnsi"/>
            <w:sz w:val="22"/>
            <w:szCs w:val="22"/>
          </w:rPr>
          <w:t xml:space="preserve">κωδικός Πελάτη του </w:t>
        </w:r>
        <w:r>
          <w:rPr>
            <w:rFonts w:asciiTheme="minorHAnsi" w:hAnsiTheme="minorHAnsi" w:cstheme="minorHAnsi"/>
            <w:sz w:val="22"/>
            <w:szCs w:val="22"/>
            <w:lang w:val="en-US"/>
          </w:rPr>
          <w:t>CL</w:t>
        </w:r>
      </w:ins>
    </w:p>
    <w:p w14:paraId="7A752933" w14:textId="6F041361" w:rsidR="005E295D" w:rsidRPr="00AF6244" w:rsidRDefault="005E295D" w:rsidP="00040979">
      <w:pPr>
        <w:rPr>
          <w:rFonts w:asciiTheme="minorHAnsi" w:hAnsiTheme="minorHAnsi" w:cstheme="minorHAnsi"/>
          <w:sz w:val="22"/>
          <w:szCs w:val="22"/>
        </w:rPr>
      </w:pPr>
    </w:p>
    <w:p w14:paraId="1D1BA181" w14:textId="77777777" w:rsidR="005E295D" w:rsidRPr="00AF6244" w:rsidRDefault="005E295D" w:rsidP="00CA58C5">
      <w:pPr>
        <w:pStyle w:val="Heading1"/>
        <w:rPr>
          <w:lang w:val="el-GR"/>
        </w:rPr>
      </w:pPr>
      <w:bookmarkStart w:id="1305" w:name="_Toc104980819"/>
      <w:r w:rsidRPr="00AF6244">
        <w:rPr>
          <w:lang w:val="el-GR"/>
        </w:rPr>
        <w:lastRenderedPageBreak/>
        <w:t xml:space="preserve">ΕΚΤΟΣ </w:t>
      </w:r>
      <w:r w:rsidRPr="005E295D">
        <w:t>SCOPE</w:t>
      </w:r>
      <w:r w:rsidRPr="00AF6244">
        <w:rPr>
          <w:lang w:val="el-GR"/>
        </w:rPr>
        <w:t xml:space="preserve"> ΤΟΥ ΕΡΓΟΥ</w:t>
      </w:r>
      <w:bookmarkEnd w:id="1305"/>
    </w:p>
    <w:p w14:paraId="0A686F8C" w14:textId="630F8056" w:rsidR="005E295D" w:rsidRPr="00AF6244" w:rsidRDefault="005E295D" w:rsidP="00040979">
      <w:pPr>
        <w:rPr>
          <w:rFonts w:asciiTheme="minorHAnsi" w:hAnsiTheme="minorHAnsi" w:cstheme="minorHAnsi"/>
          <w:sz w:val="22"/>
          <w:szCs w:val="22"/>
        </w:rPr>
      </w:pPr>
    </w:p>
    <w:p w14:paraId="64BB4CE4" w14:textId="787D4EB8" w:rsidR="005E295D" w:rsidRPr="00FC55A5" w:rsidRDefault="00FC55A5" w:rsidP="00040979">
      <w:pPr>
        <w:rPr>
          <w:rFonts w:asciiTheme="minorHAnsi" w:hAnsiTheme="minorHAnsi" w:cstheme="minorHAnsi"/>
          <w:sz w:val="22"/>
          <w:szCs w:val="22"/>
        </w:rPr>
      </w:pPr>
      <w:r w:rsidRPr="00FC55A5">
        <w:rPr>
          <w:rFonts w:asciiTheme="minorHAnsi" w:hAnsiTheme="minorHAnsi" w:cstheme="minorHAnsi"/>
          <w:sz w:val="22"/>
          <w:szCs w:val="22"/>
        </w:rPr>
        <w:t>Ο οποιοσδήποτε ποιοτικός έλεγχος των δεδομένων είναι εκτός scope. Παράδειγμα κενά CDI ή/και “-“ ή/και ΑΦΜ με περιεχόμενο Group1 τα στέλνουμε κανονικά.</w:t>
      </w:r>
    </w:p>
    <w:p w14:paraId="7A41D6FC" w14:textId="6DE8D641" w:rsidR="00FC55A5" w:rsidRDefault="00FC55A5" w:rsidP="0004097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Επίσης, το </w:t>
      </w:r>
      <w:r>
        <w:rPr>
          <w:rFonts w:asciiTheme="minorHAnsi" w:hAnsiTheme="minorHAnsi" w:cstheme="minorHAnsi"/>
          <w:sz w:val="22"/>
          <w:szCs w:val="22"/>
          <w:lang w:val="en-US"/>
        </w:rPr>
        <w:t>CL</w:t>
      </w:r>
      <w:r w:rsidRPr="00FC55A5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ως μοναδικότητα χρησιμοποιεί το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EntityId</w:t>
      </w:r>
      <w:proofErr w:type="spellEnd"/>
      <w:r w:rsidRPr="00FC55A5">
        <w:rPr>
          <w:rFonts w:asciiTheme="minorHAnsi" w:hAnsiTheme="minorHAnsi" w:cstheme="minorHAnsi"/>
          <w:sz w:val="22"/>
          <w:szCs w:val="22"/>
        </w:rPr>
        <w:t xml:space="preserve">. </w:t>
      </w:r>
      <w:r>
        <w:rPr>
          <w:rFonts w:asciiTheme="minorHAnsi" w:hAnsiTheme="minorHAnsi" w:cstheme="minorHAnsi"/>
          <w:sz w:val="22"/>
          <w:szCs w:val="22"/>
        </w:rPr>
        <w:t>Συνεπώς στο παραγόμενο αρχείο θα υπάρχουν περιπτώσεις που η σχέση ΑΦΜ-</w:t>
      </w:r>
      <w:r>
        <w:rPr>
          <w:rFonts w:asciiTheme="minorHAnsi" w:hAnsiTheme="minorHAnsi" w:cstheme="minorHAnsi"/>
          <w:sz w:val="22"/>
          <w:szCs w:val="22"/>
          <w:lang w:val="en-US"/>
        </w:rPr>
        <w:t>CDI</w:t>
      </w:r>
      <w:r w:rsidRPr="00FC55A5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δεν θα είναι 1</w:t>
      </w:r>
      <w:r w:rsidRPr="00FC55A5">
        <w:rPr>
          <w:rFonts w:asciiTheme="minorHAnsi" w:hAnsiTheme="minorHAnsi" w:cstheme="minorHAnsi"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>1.</w:t>
      </w:r>
    </w:p>
    <w:p w14:paraId="18707347" w14:textId="5C6AEB26" w:rsidR="00FC55A5" w:rsidRDefault="00FC55A5" w:rsidP="00040979">
      <w:pPr>
        <w:rPr>
          <w:ins w:id="1306" w:author="Sgouros Konstantinos" w:date="2022-05-20T10:46:00Z"/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Για το παραπάνω είναι ε</w:t>
      </w:r>
      <w:r w:rsidR="00DD1C86">
        <w:rPr>
          <w:rFonts w:asciiTheme="minorHAnsi" w:hAnsiTheme="minorHAnsi" w:cstheme="minorHAnsi"/>
          <w:sz w:val="22"/>
          <w:szCs w:val="22"/>
        </w:rPr>
        <w:t>κ</w:t>
      </w:r>
      <w:r>
        <w:rPr>
          <w:rFonts w:asciiTheme="minorHAnsi" w:hAnsiTheme="minorHAnsi" w:cstheme="minorHAnsi"/>
          <w:sz w:val="22"/>
          <w:szCs w:val="22"/>
        </w:rPr>
        <w:t xml:space="preserve">τός του </w:t>
      </w:r>
      <w:r>
        <w:rPr>
          <w:rFonts w:asciiTheme="minorHAnsi" w:hAnsiTheme="minorHAnsi" w:cstheme="minorHAnsi"/>
          <w:sz w:val="22"/>
          <w:szCs w:val="22"/>
          <w:lang w:val="en-US"/>
        </w:rPr>
        <w:t>scope</w:t>
      </w:r>
      <w:r w:rsidRPr="00FC55A5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η οποιαδήποτε ενέργεια από την εφαρμογή.</w:t>
      </w:r>
    </w:p>
    <w:p w14:paraId="0CCBF24A" w14:textId="67C58743" w:rsidR="006F1F41" w:rsidRDefault="006F1F41" w:rsidP="00040979">
      <w:pPr>
        <w:rPr>
          <w:ins w:id="1307" w:author="Sgouros Konstantinos" w:date="2022-05-20T10:46:00Z"/>
          <w:rFonts w:asciiTheme="minorHAnsi" w:hAnsiTheme="minorHAnsi" w:cstheme="minorHAnsi"/>
          <w:sz w:val="22"/>
          <w:szCs w:val="22"/>
        </w:rPr>
      </w:pPr>
    </w:p>
    <w:p w14:paraId="1FE314F2" w14:textId="77777777" w:rsidR="006F1F41" w:rsidRDefault="006F1F41" w:rsidP="00040979">
      <w:pPr>
        <w:rPr>
          <w:rFonts w:asciiTheme="minorHAnsi" w:hAnsiTheme="minorHAnsi" w:cstheme="minorHAnsi"/>
          <w:sz w:val="22"/>
          <w:szCs w:val="22"/>
        </w:rPr>
      </w:pPr>
    </w:p>
    <w:p w14:paraId="66FDFBB1" w14:textId="612991B0" w:rsidR="007B3E8A" w:rsidRPr="00AF6244" w:rsidDel="00BF7104" w:rsidRDefault="007B3E8A" w:rsidP="007B3E8A">
      <w:pPr>
        <w:pStyle w:val="Heading1"/>
        <w:rPr>
          <w:ins w:id="1308" w:author="Sgouros Konstantinos" w:date="2022-05-20T11:05:00Z"/>
          <w:del w:id="1309" w:author="Christodoulou Refaela" w:date="2024-01-10T11:47:00Z"/>
          <w:lang w:val="el-GR"/>
        </w:rPr>
      </w:pPr>
      <w:bookmarkStart w:id="1310" w:name="_Toc104980820"/>
      <w:ins w:id="1311" w:author="Sgouros Konstantinos" w:date="2022-05-20T11:06:00Z">
        <w:del w:id="1312" w:author="Christodoulou Refaela" w:date="2024-01-10T11:47:00Z">
          <w:r w:rsidDel="00BF7104">
            <w:rPr>
              <w:lang w:val="el-GR"/>
            </w:rPr>
            <w:delText>ΘΕΜΑΤΑ ΡΙΣΚΟΥ</w:delText>
          </w:r>
        </w:del>
      </w:ins>
      <w:bookmarkEnd w:id="1310"/>
    </w:p>
    <w:p w14:paraId="3967C549" w14:textId="12C6F936" w:rsidR="00FC55A5" w:rsidDel="00BF7104" w:rsidRDefault="00FC55A5" w:rsidP="00040979">
      <w:pPr>
        <w:rPr>
          <w:del w:id="1313" w:author="Christodoulou Refaela" w:date="2024-01-10T11:47:00Z"/>
          <w:rFonts w:asciiTheme="minorHAnsi" w:hAnsiTheme="minorHAnsi" w:cstheme="minorHAnsi"/>
          <w:sz w:val="22"/>
          <w:szCs w:val="22"/>
        </w:rPr>
      </w:pPr>
    </w:p>
    <w:p w14:paraId="0E400600" w14:textId="20965EFD" w:rsidR="007B3E8A" w:rsidDel="00BF7104" w:rsidRDefault="007B3E8A" w:rsidP="007B3E8A">
      <w:pPr>
        <w:rPr>
          <w:ins w:id="1314" w:author="Sgouros Konstantinos" w:date="2022-05-20T11:07:00Z"/>
          <w:del w:id="1315" w:author="Christodoulou Refaela" w:date="2024-01-10T11:47:00Z"/>
          <w:rFonts w:asciiTheme="minorHAnsi" w:hAnsiTheme="minorHAnsi" w:cstheme="minorHAnsi"/>
          <w:sz w:val="22"/>
          <w:szCs w:val="22"/>
          <w:lang w:eastAsia="en-US"/>
        </w:rPr>
      </w:pPr>
      <w:commentRangeStart w:id="1316"/>
      <w:commentRangeStart w:id="1317"/>
      <w:ins w:id="1318" w:author="Sgouros Konstantinos" w:date="2022-05-20T11:07:00Z">
        <w:del w:id="1319" w:author="Christodoulou Refaela" w:date="2024-01-10T11:47:00Z">
          <w:r w:rsidDel="00BF7104">
            <w:rPr>
              <w:rFonts w:asciiTheme="minorHAnsi" w:hAnsiTheme="minorHAnsi" w:cstheme="minorHAnsi"/>
              <w:sz w:val="22"/>
              <w:szCs w:val="22"/>
              <w:lang w:eastAsia="en-US"/>
            </w:rPr>
            <w:delText xml:space="preserve">Υπάρχει σε εξέλιξη συζήτηση της Τράπεζας με τη </w:delText>
          </w:r>
          <w:r w:rsidDel="00BF7104">
            <w:rPr>
              <w:rFonts w:asciiTheme="minorHAnsi" w:hAnsiTheme="minorHAnsi" w:cstheme="minorHAnsi"/>
              <w:sz w:val="22"/>
              <w:szCs w:val="22"/>
              <w:lang w:val="en-US" w:eastAsia="en-US"/>
            </w:rPr>
            <w:delText>Moody</w:delText>
          </w:r>
          <w:r w:rsidRPr="00E540E2" w:rsidDel="00BF7104">
            <w:rPr>
              <w:rFonts w:asciiTheme="minorHAnsi" w:hAnsiTheme="minorHAnsi" w:cstheme="minorHAnsi"/>
              <w:sz w:val="22"/>
              <w:szCs w:val="22"/>
              <w:lang w:eastAsia="en-US"/>
            </w:rPr>
            <w:delText>’</w:delText>
          </w:r>
          <w:r w:rsidDel="00BF7104">
            <w:rPr>
              <w:rFonts w:asciiTheme="minorHAnsi" w:hAnsiTheme="minorHAnsi" w:cstheme="minorHAnsi"/>
              <w:sz w:val="22"/>
              <w:szCs w:val="22"/>
              <w:lang w:val="en-US" w:eastAsia="en-US"/>
            </w:rPr>
            <w:delText>s</w:delText>
          </w:r>
          <w:r w:rsidDel="00BF7104">
            <w:rPr>
              <w:rFonts w:asciiTheme="minorHAnsi" w:hAnsiTheme="minorHAnsi" w:cstheme="minorHAnsi"/>
              <w:sz w:val="22"/>
              <w:szCs w:val="22"/>
              <w:lang w:eastAsia="en-US"/>
            </w:rPr>
            <w:delText xml:space="preserve">, σχετικά με την ορθότητα των δεδομένων στον </w:delText>
          </w:r>
          <w:r w:rsidRPr="00791D38" w:rsidDel="00BF7104">
            <w:rPr>
              <w:rFonts w:asciiTheme="minorHAnsi" w:hAnsiTheme="minorHAnsi" w:cstheme="minorHAnsi"/>
              <w:sz w:val="22"/>
              <w:szCs w:val="22"/>
              <w:lang w:eastAsia="en-US"/>
            </w:rPr>
            <w:delText>olapts.factuphistmtbalancelatest</w:delText>
          </w:r>
          <w:r w:rsidDel="00BF7104">
            <w:rPr>
              <w:rFonts w:asciiTheme="minorHAnsi" w:hAnsiTheme="minorHAnsi" w:cstheme="minorHAnsi"/>
              <w:sz w:val="22"/>
              <w:szCs w:val="22"/>
              <w:lang w:eastAsia="en-US"/>
            </w:rPr>
            <w:delText xml:space="preserve">. Η </w:delText>
          </w:r>
          <w:r w:rsidRPr="00E540E2" w:rsidDel="00BF7104">
            <w:rPr>
              <w:rFonts w:asciiTheme="minorHAnsi" w:hAnsiTheme="minorHAnsi" w:cstheme="minorHAnsi"/>
              <w:sz w:val="22"/>
              <w:szCs w:val="22"/>
              <w:lang w:eastAsia="en-US"/>
            </w:rPr>
            <w:delText>Moody’s</w:delText>
          </w:r>
          <w:r w:rsidDel="00BF7104">
            <w:rPr>
              <w:rFonts w:asciiTheme="minorHAnsi" w:hAnsiTheme="minorHAnsi" w:cstheme="minorHAnsi"/>
              <w:sz w:val="22"/>
              <w:szCs w:val="22"/>
              <w:lang w:eastAsia="en-US"/>
            </w:rPr>
            <w:delText xml:space="preserve"> έχει προτείνει αντί για τον </w:delText>
          </w:r>
          <w:r w:rsidRPr="00791D38" w:rsidDel="00BF7104">
            <w:rPr>
              <w:rFonts w:asciiTheme="minorHAnsi" w:hAnsiTheme="minorHAnsi" w:cstheme="minorHAnsi"/>
              <w:sz w:val="22"/>
              <w:szCs w:val="22"/>
              <w:lang w:eastAsia="en-US"/>
            </w:rPr>
            <w:delText>olapts.factuphistmtbalancelatest</w:delText>
          </w:r>
          <w:r w:rsidDel="00BF7104">
            <w:rPr>
              <w:rFonts w:asciiTheme="minorHAnsi" w:hAnsiTheme="minorHAnsi" w:cstheme="minorHAnsi"/>
              <w:sz w:val="22"/>
              <w:szCs w:val="22"/>
              <w:lang w:eastAsia="en-US"/>
            </w:rPr>
            <w:delText xml:space="preserve">,  τη χρησιμοποίηση του πίνακα </w:delText>
          </w:r>
          <w:r w:rsidRPr="00E540E2" w:rsidDel="00BF7104">
            <w:rPr>
              <w:rFonts w:asciiTheme="minorHAnsi" w:hAnsiTheme="minorHAnsi" w:cstheme="minorHAnsi"/>
              <w:sz w:val="22"/>
              <w:szCs w:val="22"/>
              <w:lang w:eastAsia="en-US"/>
            </w:rPr>
            <w:delText>madata. v_histstmtbalancelatest</w:delText>
          </w:r>
          <w:r w:rsidDel="00BF7104">
            <w:rPr>
              <w:rFonts w:asciiTheme="minorHAnsi" w:hAnsiTheme="minorHAnsi" w:cstheme="minorHAnsi"/>
              <w:sz w:val="22"/>
              <w:szCs w:val="22"/>
              <w:lang w:eastAsia="en-US"/>
            </w:rPr>
            <w:delText xml:space="preserve">. Έχει επισημανθεί και από την Τράπεζα και από εμάς, ότι η πρόταση αυτή δημιουργεί </w:delText>
          </w:r>
          <w:r w:rsidRPr="003C7898" w:rsidDel="00BF7104">
            <w:rPr>
              <w:rFonts w:asciiTheme="minorHAnsi" w:hAnsiTheme="minorHAnsi" w:cstheme="minorHAnsi"/>
              <w:sz w:val="22"/>
              <w:szCs w:val="22"/>
              <w:u w:val="single"/>
              <w:lang w:eastAsia="en-US"/>
            </w:rPr>
            <w:delText>σοβαρά</w:delText>
          </w:r>
          <w:r w:rsidDel="00BF7104">
            <w:rPr>
              <w:rFonts w:asciiTheme="minorHAnsi" w:hAnsiTheme="minorHAnsi" w:cstheme="minorHAnsi"/>
              <w:sz w:val="22"/>
              <w:szCs w:val="22"/>
              <w:lang w:eastAsia="en-US"/>
            </w:rPr>
            <w:delText xml:space="preserve"> προβλήματα </w:delText>
          </w:r>
          <w:r w:rsidDel="00BF7104">
            <w:rPr>
              <w:rFonts w:asciiTheme="minorHAnsi" w:hAnsiTheme="minorHAnsi" w:cstheme="minorHAnsi"/>
              <w:sz w:val="22"/>
              <w:szCs w:val="22"/>
              <w:lang w:val="en-US" w:eastAsia="en-US"/>
            </w:rPr>
            <w:delText>performance</w:delText>
          </w:r>
          <w:r w:rsidRPr="003C7898" w:rsidDel="00BF7104">
            <w:rPr>
              <w:rFonts w:asciiTheme="minorHAnsi" w:hAnsiTheme="minorHAnsi" w:cstheme="minorHAnsi"/>
              <w:sz w:val="22"/>
              <w:szCs w:val="22"/>
              <w:lang w:eastAsia="en-US"/>
            </w:rPr>
            <w:delText xml:space="preserve"> </w:delText>
          </w:r>
          <w:r w:rsidDel="00BF7104">
            <w:rPr>
              <w:rFonts w:asciiTheme="minorHAnsi" w:hAnsiTheme="minorHAnsi" w:cstheme="minorHAnsi"/>
              <w:sz w:val="22"/>
              <w:szCs w:val="22"/>
              <w:lang w:eastAsia="en-US"/>
            </w:rPr>
            <w:delText xml:space="preserve">στην εξαγωγή δεδομένων. </w:delText>
          </w:r>
        </w:del>
      </w:ins>
    </w:p>
    <w:p w14:paraId="4932D569" w14:textId="1BE79FDF" w:rsidR="007B3E8A" w:rsidRPr="003C7898" w:rsidDel="00BF7104" w:rsidRDefault="007B3E8A" w:rsidP="007B3E8A">
      <w:pPr>
        <w:rPr>
          <w:ins w:id="1320" w:author="Sgouros Konstantinos" w:date="2022-05-20T11:07:00Z"/>
          <w:del w:id="1321" w:author="Christodoulou Refaela" w:date="2024-01-10T11:47:00Z"/>
          <w:rFonts w:asciiTheme="minorHAnsi" w:hAnsiTheme="minorHAnsi" w:cstheme="minorHAnsi"/>
          <w:sz w:val="22"/>
          <w:szCs w:val="22"/>
          <w:lang w:eastAsia="en-US"/>
        </w:rPr>
      </w:pPr>
      <w:ins w:id="1322" w:author="Sgouros Konstantinos" w:date="2022-05-20T11:07:00Z">
        <w:del w:id="1323" w:author="Christodoulou Refaela" w:date="2024-01-10T11:47:00Z">
          <w:r w:rsidDel="00BF7104">
            <w:rPr>
              <w:rFonts w:asciiTheme="minorHAnsi" w:hAnsiTheme="minorHAnsi" w:cstheme="minorHAnsi"/>
              <w:sz w:val="22"/>
              <w:szCs w:val="22"/>
              <w:lang w:val="en-US" w:eastAsia="en-US"/>
            </w:rPr>
            <w:delText>H</w:delText>
          </w:r>
          <w:r w:rsidRPr="003C7898" w:rsidDel="00BF7104">
            <w:rPr>
              <w:rFonts w:asciiTheme="minorHAnsi" w:hAnsiTheme="minorHAnsi" w:cstheme="minorHAnsi"/>
              <w:sz w:val="22"/>
              <w:szCs w:val="22"/>
              <w:lang w:eastAsia="en-US"/>
            </w:rPr>
            <w:delText xml:space="preserve"> </w:delText>
          </w:r>
          <w:r w:rsidDel="00BF7104">
            <w:rPr>
              <w:rFonts w:asciiTheme="minorHAnsi" w:hAnsiTheme="minorHAnsi" w:cstheme="minorHAnsi"/>
              <w:sz w:val="22"/>
              <w:szCs w:val="22"/>
              <w:lang w:val="en-US" w:eastAsia="en-US"/>
            </w:rPr>
            <w:delText>UniSystems</w:delText>
          </w:r>
          <w:r w:rsidDel="00BF7104">
            <w:rPr>
              <w:rFonts w:asciiTheme="minorHAnsi" w:hAnsiTheme="minorHAnsi" w:cstheme="minorHAnsi"/>
              <w:sz w:val="22"/>
              <w:szCs w:val="22"/>
              <w:lang w:eastAsia="en-US"/>
            </w:rPr>
            <w:delText xml:space="preserve"> έχει υλοποιήσει δύο διαφορετικά </w:delText>
          </w:r>
          <w:r w:rsidDel="00BF7104">
            <w:rPr>
              <w:rFonts w:asciiTheme="minorHAnsi" w:hAnsiTheme="minorHAnsi" w:cstheme="minorHAnsi"/>
              <w:sz w:val="22"/>
              <w:szCs w:val="22"/>
              <w:lang w:val="en-US" w:eastAsia="en-US"/>
            </w:rPr>
            <w:delText>script</w:delText>
          </w:r>
          <w:r w:rsidDel="00BF7104">
            <w:rPr>
              <w:rFonts w:asciiTheme="minorHAnsi" w:hAnsiTheme="minorHAnsi" w:cstheme="minorHAnsi"/>
              <w:sz w:val="22"/>
              <w:szCs w:val="22"/>
              <w:lang w:eastAsia="en-US"/>
            </w:rPr>
            <w:delText>,</w:delText>
          </w:r>
          <w:r w:rsidRPr="003C7898" w:rsidDel="00BF7104">
            <w:rPr>
              <w:rFonts w:asciiTheme="minorHAnsi" w:hAnsiTheme="minorHAnsi" w:cstheme="minorHAnsi"/>
              <w:sz w:val="22"/>
              <w:szCs w:val="22"/>
              <w:lang w:eastAsia="en-US"/>
            </w:rPr>
            <w:delText xml:space="preserve"> </w:delText>
          </w:r>
          <w:r w:rsidDel="00BF7104">
            <w:rPr>
              <w:rFonts w:asciiTheme="minorHAnsi" w:hAnsiTheme="minorHAnsi" w:cstheme="minorHAnsi"/>
              <w:sz w:val="22"/>
              <w:szCs w:val="22"/>
              <w:lang w:eastAsia="en-US"/>
            </w:rPr>
            <w:delText xml:space="preserve">ένα με τη συμμετοχή του </w:delText>
          </w:r>
          <w:r w:rsidRPr="00791D38" w:rsidDel="00BF7104">
            <w:rPr>
              <w:rFonts w:asciiTheme="minorHAnsi" w:hAnsiTheme="minorHAnsi" w:cstheme="minorHAnsi"/>
              <w:sz w:val="22"/>
              <w:szCs w:val="22"/>
              <w:lang w:eastAsia="en-US"/>
            </w:rPr>
            <w:delText>olapts.factuphistmtbalancelatest</w:delText>
          </w:r>
          <w:r w:rsidDel="00BF7104">
            <w:rPr>
              <w:rFonts w:asciiTheme="minorHAnsi" w:hAnsiTheme="minorHAnsi" w:cstheme="minorHAnsi"/>
              <w:sz w:val="22"/>
              <w:szCs w:val="22"/>
              <w:lang w:eastAsia="en-US"/>
            </w:rPr>
            <w:delText xml:space="preserve"> κι ένα με τη συμμετοχή του </w:delText>
          </w:r>
          <w:r w:rsidRPr="00E540E2" w:rsidDel="00BF7104">
            <w:rPr>
              <w:rFonts w:asciiTheme="minorHAnsi" w:hAnsiTheme="minorHAnsi" w:cstheme="minorHAnsi"/>
              <w:sz w:val="22"/>
              <w:szCs w:val="22"/>
              <w:lang w:eastAsia="en-US"/>
            </w:rPr>
            <w:delText>madata. v_histstmtbalancelatest</w:delText>
          </w:r>
          <w:r w:rsidDel="00BF7104">
            <w:rPr>
              <w:rFonts w:asciiTheme="minorHAnsi" w:hAnsiTheme="minorHAnsi" w:cstheme="minorHAnsi"/>
              <w:sz w:val="22"/>
              <w:szCs w:val="22"/>
              <w:lang w:eastAsia="en-US"/>
            </w:rPr>
            <w:delText xml:space="preserve">. Το δεύτερο (με τη συμμετοχή του </w:delText>
          </w:r>
          <w:r w:rsidRPr="00E540E2" w:rsidDel="00BF7104">
            <w:rPr>
              <w:rFonts w:asciiTheme="minorHAnsi" w:hAnsiTheme="minorHAnsi" w:cstheme="minorHAnsi"/>
              <w:sz w:val="22"/>
              <w:szCs w:val="22"/>
              <w:lang w:eastAsia="en-US"/>
            </w:rPr>
            <w:delText>madata. v_histstmtbalancelatest</w:delText>
          </w:r>
          <w:r w:rsidDel="00BF7104">
            <w:rPr>
              <w:rFonts w:asciiTheme="minorHAnsi" w:hAnsiTheme="minorHAnsi" w:cstheme="minorHAnsi"/>
              <w:sz w:val="22"/>
              <w:szCs w:val="22"/>
              <w:lang w:eastAsia="en-US"/>
            </w:rPr>
            <w:delText xml:space="preserve">) έχει απαγορευτικούς χρόνους εκτέλεσης. Ενδεικτικά, για την παραγωγή των δεδομένων που δόθηκαν προς </w:delText>
          </w:r>
          <w:r w:rsidDel="00BF7104">
            <w:rPr>
              <w:rFonts w:asciiTheme="minorHAnsi" w:hAnsiTheme="minorHAnsi" w:cstheme="minorHAnsi"/>
              <w:sz w:val="22"/>
              <w:szCs w:val="22"/>
              <w:lang w:val="en-US" w:eastAsia="en-US"/>
            </w:rPr>
            <w:delText>UAT</w:delText>
          </w:r>
          <w:r w:rsidRPr="003C7898" w:rsidDel="00BF7104">
            <w:rPr>
              <w:rFonts w:asciiTheme="minorHAnsi" w:hAnsiTheme="minorHAnsi" w:cstheme="minorHAnsi"/>
              <w:sz w:val="22"/>
              <w:szCs w:val="22"/>
              <w:lang w:eastAsia="en-US"/>
            </w:rPr>
            <w:delText xml:space="preserve">, </w:delText>
          </w:r>
          <w:r w:rsidDel="00BF7104">
            <w:rPr>
              <w:rFonts w:asciiTheme="minorHAnsi" w:hAnsiTheme="minorHAnsi" w:cstheme="minorHAnsi"/>
              <w:sz w:val="22"/>
              <w:szCs w:val="22"/>
              <w:lang w:eastAsia="en-US"/>
            </w:rPr>
            <w:delText xml:space="preserve">το </w:delText>
          </w:r>
          <w:r w:rsidDel="00BF7104">
            <w:rPr>
              <w:rFonts w:asciiTheme="minorHAnsi" w:hAnsiTheme="minorHAnsi" w:cstheme="minorHAnsi"/>
              <w:sz w:val="22"/>
              <w:szCs w:val="22"/>
              <w:lang w:val="en-US" w:eastAsia="en-US"/>
            </w:rPr>
            <w:delText>script</w:delText>
          </w:r>
          <w:r w:rsidRPr="003C7898" w:rsidDel="00BF7104">
            <w:rPr>
              <w:rFonts w:asciiTheme="minorHAnsi" w:hAnsiTheme="minorHAnsi" w:cstheme="minorHAnsi"/>
              <w:sz w:val="22"/>
              <w:szCs w:val="22"/>
              <w:lang w:eastAsia="en-US"/>
            </w:rPr>
            <w:delText xml:space="preserve"> </w:delText>
          </w:r>
          <w:r w:rsidDel="00BF7104">
            <w:rPr>
              <w:rFonts w:asciiTheme="minorHAnsi" w:hAnsiTheme="minorHAnsi" w:cstheme="minorHAnsi"/>
              <w:sz w:val="22"/>
              <w:szCs w:val="22"/>
              <w:lang w:eastAsia="en-US"/>
            </w:rPr>
            <w:delText xml:space="preserve">με τη συμμετοχή του </w:delText>
          </w:r>
          <w:r w:rsidRPr="00791D38" w:rsidDel="00BF7104">
            <w:rPr>
              <w:rFonts w:asciiTheme="minorHAnsi" w:hAnsiTheme="minorHAnsi" w:cstheme="minorHAnsi"/>
              <w:sz w:val="22"/>
              <w:szCs w:val="22"/>
              <w:lang w:eastAsia="en-US"/>
            </w:rPr>
            <w:delText>olapts.factuphistmtbalancelatest</w:delText>
          </w:r>
          <w:r w:rsidDel="00BF7104">
            <w:rPr>
              <w:rFonts w:asciiTheme="minorHAnsi" w:hAnsiTheme="minorHAnsi" w:cstheme="minorHAnsi"/>
              <w:sz w:val="22"/>
              <w:szCs w:val="22"/>
              <w:lang w:eastAsia="en-US"/>
            </w:rPr>
            <w:delText xml:space="preserve"> είχε χρόνο εκτέλεσης 1ας ώρας, ενώ το </w:delText>
          </w:r>
          <w:r w:rsidDel="00BF7104">
            <w:rPr>
              <w:rFonts w:asciiTheme="minorHAnsi" w:hAnsiTheme="minorHAnsi" w:cstheme="minorHAnsi"/>
              <w:sz w:val="22"/>
              <w:szCs w:val="22"/>
              <w:lang w:val="en-US" w:eastAsia="en-US"/>
            </w:rPr>
            <w:delText>script</w:delText>
          </w:r>
          <w:r w:rsidRPr="003C7898" w:rsidDel="00BF7104">
            <w:rPr>
              <w:rFonts w:asciiTheme="minorHAnsi" w:hAnsiTheme="minorHAnsi" w:cstheme="minorHAnsi"/>
              <w:sz w:val="22"/>
              <w:szCs w:val="22"/>
              <w:lang w:eastAsia="en-US"/>
            </w:rPr>
            <w:delText xml:space="preserve"> </w:delText>
          </w:r>
          <w:r w:rsidDel="00BF7104">
            <w:rPr>
              <w:rFonts w:asciiTheme="minorHAnsi" w:hAnsiTheme="minorHAnsi" w:cstheme="minorHAnsi"/>
              <w:sz w:val="22"/>
              <w:szCs w:val="22"/>
              <w:lang w:eastAsia="en-US"/>
            </w:rPr>
            <w:delText xml:space="preserve">με τη συμμετοχή του </w:delText>
          </w:r>
          <w:r w:rsidRPr="00E540E2" w:rsidDel="00BF7104">
            <w:rPr>
              <w:rFonts w:asciiTheme="minorHAnsi" w:hAnsiTheme="minorHAnsi" w:cstheme="minorHAnsi"/>
              <w:sz w:val="22"/>
              <w:szCs w:val="22"/>
              <w:lang w:eastAsia="en-US"/>
            </w:rPr>
            <w:delText>madata. v_histstmtbalancelatest</w:delText>
          </w:r>
          <w:r w:rsidRPr="003C7898" w:rsidDel="00BF7104">
            <w:rPr>
              <w:rFonts w:asciiTheme="minorHAnsi" w:hAnsiTheme="minorHAnsi" w:cstheme="minorHAnsi"/>
              <w:sz w:val="22"/>
              <w:szCs w:val="22"/>
              <w:lang w:eastAsia="en-US"/>
            </w:rPr>
            <w:delText>,</w:delText>
          </w:r>
          <w:r w:rsidDel="00BF7104">
            <w:rPr>
              <w:rFonts w:asciiTheme="minorHAnsi" w:hAnsiTheme="minorHAnsi" w:cstheme="minorHAnsi"/>
              <w:sz w:val="22"/>
              <w:szCs w:val="22"/>
              <w:lang w:eastAsia="en-US"/>
            </w:rPr>
            <w:delText xml:space="preserve"> μετά από 2 ημέρες που έτρεχε, το σταματήσαμε. </w:delText>
          </w:r>
        </w:del>
      </w:ins>
      <w:commentRangeEnd w:id="1316"/>
      <w:del w:id="1324" w:author="Christodoulou Refaela" w:date="2024-01-10T11:47:00Z">
        <w:r w:rsidR="0003635B" w:rsidDel="00BF7104">
          <w:rPr>
            <w:rStyle w:val="CommentReference"/>
          </w:rPr>
          <w:commentReference w:id="1316"/>
        </w:r>
        <w:commentRangeEnd w:id="1317"/>
        <w:r w:rsidR="001E3A41" w:rsidDel="00BF7104">
          <w:rPr>
            <w:rStyle w:val="CommentReference"/>
          </w:rPr>
          <w:commentReference w:id="1317"/>
        </w:r>
      </w:del>
    </w:p>
    <w:p w14:paraId="745A6CF0" w14:textId="77777777" w:rsidR="00FC55A5" w:rsidRPr="00FC55A5" w:rsidRDefault="00FC55A5" w:rsidP="00040979">
      <w:pPr>
        <w:rPr>
          <w:rFonts w:asciiTheme="minorHAnsi" w:hAnsiTheme="minorHAnsi" w:cstheme="minorHAnsi"/>
          <w:sz w:val="22"/>
          <w:szCs w:val="22"/>
        </w:rPr>
      </w:pPr>
    </w:p>
    <w:p w14:paraId="4EFFCE29" w14:textId="4E9A66DB" w:rsidR="005E295D" w:rsidRPr="00FC55A5" w:rsidRDefault="005E295D" w:rsidP="00040979">
      <w:pPr>
        <w:rPr>
          <w:rFonts w:asciiTheme="minorHAnsi" w:hAnsiTheme="minorHAnsi" w:cstheme="minorHAnsi"/>
          <w:sz w:val="22"/>
          <w:szCs w:val="22"/>
        </w:rPr>
      </w:pPr>
    </w:p>
    <w:p w14:paraId="1468B1C2" w14:textId="77777777" w:rsidR="005E295D" w:rsidRPr="00DD1C86" w:rsidRDefault="005E295D" w:rsidP="00040979">
      <w:pPr>
        <w:rPr>
          <w:rFonts w:asciiTheme="minorHAnsi" w:hAnsiTheme="minorHAnsi" w:cstheme="minorHAnsi"/>
          <w:sz w:val="22"/>
          <w:szCs w:val="22"/>
        </w:rPr>
      </w:pPr>
    </w:p>
    <w:p w14:paraId="10FF8DC5" w14:textId="796ABF13" w:rsidR="005E295D" w:rsidRPr="00DD1C86" w:rsidRDefault="005E295D" w:rsidP="00040979">
      <w:pPr>
        <w:rPr>
          <w:rFonts w:asciiTheme="minorHAnsi" w:hAnsiTheme="minorHAnsi" w:cstheme="minorHAnsi"/>
          <w:sz w:val="22"/>
          <w:szCs w:val="22"/>
        </w:rPr>
      </w:pPr>
    </w:p>
    <w:sectPr w:rsidR="005E295D" w:rsidRPr="00DD1C86" w:rsidSect="00341E00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134" w:right="1134" w:bottom="1134" w:left="1134" w:header="709" w:footer="709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48" w:author="Tertigka Vasiliki" w:date="2024-01-04T11:05:00Z" w:initials="TV">
    <w:p w14:paraId="50A9860D" w14:textId="77777777" w:rsidR="0083782A" w:rsidRPr="00CD7BAD" w:rsidRDefault="0083782A" w:rsidP="00247189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t>Οθόνη</w:t>
      </w:r>
      <w:r w:rsidRPr="00CD7BAD">
        <w:rPr>
          <w:lang w:val="en-US"/>
        </w:rPr>
        <w:t xml:space="preserve"> </w:t>
      </w:r>
      <w:r>
        <w:t>εφαρμογης</w:t>
      </w:r>
      <w:r w:rsidRPr="00CD7BAD">
        <w:rPr>
          <w:lang w:val="en-US"/>
        </w:rPr>
        <w:t xml:space="preserve"> </w:t>
      </w:r>
      <w:r>
        <w:rPr>
          <w:lang w:val="en-US"/>
        </w:rPr>
        <w:t>CL- tab financial analysis- report- Derived Cash |Flow ( Indirect Method).</w:t>
      </w:r>
    </w:p>
  </w:comment>
  <w:comment w:id="149" w:author="Papachristou Vasiliki" w:date="2024-01-04T15:01:00Z" w:initials="PV">
    <w:p w14:paraId="4EF257BE" w14:textId="77777777" w:rsidR="00C355FF" w:rsidRDefault="00C355FF" w:rsidP="00927947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Papachristou</w:t>
      </w:r>
      <w:r w:rsidRPr="00CD7BAD">
        <w:t xml:space="preserve"> </w:t>
      </w:r>
      <w:r>
        <w:rPr>
          <w:lang w:val="en-US"/>
        </w:rPr>
        <w:t>Vasiliki</w:t>
      </w:r>
      <w:r w:rsidRPr="00CD7BAD">
        <w:t xml:space="preserve"> 2024.01.04 </w:t>
      </w:r>
      <w:r>
        <w:t xml:space="preserve"> Έγινε η διόρθωση στον πίνακα και εντοπίζεται σε πράσινο φόντο </w:t>
      </w:r>
    </w:p>
  </w:comment>
  <w:comment w:id="265" w:author="Tertigka Vasiliki" w:date="2024-01-04T11:24:00Z" w:initials="TV">
    <w:p w14:paraId="63A48851" w14:textId="421CEDCA" w:rsidR="00AD0F9D" w:rsidRDefault="00AD0F9D" w:rsidP="000B5D20">
      <w:pPr>
        <w:pStyle w:val="CommentText"/>
      </w:pPr>
      <w:r>
        <w:rPr>
          <w:rStyle w:val="CommentReference"/>
        </w:rPr>
        <w:annotationRef/>
      </w:r>
      <w:r>
        <w:t>Υπολογισμός του Εισροές από Αυξηση Μετ. Κεφαλαίου : Αφού γίνει εντοπισμός των διαβαθμίσεων του πελάτη με τα οικονομικά έτη ισολογισμών που έχουν συμμετάσχει στην διαβάθμιση, υπολογίζονται οι διαφορές από έτος σε έτος ( από το πιο πρόσφατο προς το πιο παλιό) και σύμφωνα με τους παρακάτω πίνακες:</w:t>
      </w:r>
    </w:p>
  </w:comment>
  <w:comment w:id="266" w:author="Christodoulou Refaela" w:date="2024-01-10T13:58:00Z" w:initials="CR">
    <w:p w14:paraId="0F63FA30" w14:textId="77777777" w:rsidR="006E2568" w:rsidRDefault="006E2568" w:rsidP="006E2568">
      <w:pPr>
        <w:pStyle w:val="CommentText"/>
      </w:pPr>
      <w:r>
        <w:rPr>
          <w:rStyle w:val="CommentReference"/>
        </w:rPr>
        <w:annotationRef/>
      </w:r>
      <w:r>
        <w:t>Η λογική των παρακάτω πινάκων, δεν συμφωνεί με την νέα προδιαγραφή που δόθηκε και έχει ακολουθηθεί όπως φαίνεται στην αλληλογραφία στις 29/12/2023. Συγκεκριμένα για το cdi=12439982  μας ενημερώσατε ότι θέλετε να φαίνεται η διαφορά 2018-2017 ακόμα για αν ο ισολογισμός του 2017 δεν συμμετέχει στο rating ώστε να συμφωνήσουμε με την τιμή 16161000 που βγάζει η ΔΜΠΚ.</w:t>
      </w:r>
    </w:p>
    <w:p w14:paraId="1C5C5BCF" w14:textId="77777777" w:rsidR="006E2568" w:rsidRDefault="006E2568" w:rsidP="006E2568">
      <w:pPr>
        <w:pStyle w:val="CommentText"/>
      </w:pPr>
      <w:r w:rsidRPr="002B05A9">
        <w:rPr>
          <w:highlight w:val="yellow"/>
        </w:rPr>
        <w:t>Οι προσθήκες μας έχουν καταγραφεί στην ενότητα λειτουργικές προδιαγραφές στους κανόνες εξαγωγής δεδομένων.</w:t>
      </w:r>
    </w:p>
  </w:comment>
  <w:comment w:id="580" w:author="Tertigka Vasiliki" w:date="2024-01-04T11:32:00Z" w:initials="TV">
    <w:p w14:paraId="2EBB5DF6" w14:textId="53413EED" w:rsidR="00AD0F9D" w:rsidRDefault="00AD0F9D" w:rsidP="00567CD2">
      <w:pPr>
        <w:pStyle w:val="CommentText"/>
      </w:pPr>
      <w:r>
        <w:rPr>
          <w:rStyle w:val="CommentReference"/>
        </w:rPr>
        <w:annotationRef/>
      </w:r>
      <w:r>
        <w:t xml:space="preserve">Δεν ισχύει πρέπει να διαγραφεί. Κριτήριο εξαγωγής της διαβάθμισης είναι στην ημερομηνία αναφοράς να σταλεί η πιο πρόσφατη επικυρωμένη διαβάθμιση με μοντέλο είτε </w:t>
      </w:r>
      <w:r>
        <w:rPr>
          <w:lang w:val="en-US"/>
        </w:rPr>
        <w:t>Large</w:t>
      </w:r>
      <w:r w:rsidRPr="00CD7BAD">
        <w:t xml:space="preserve"> </w:t>
      </w:r>
      <w:r>
        <w:rPr>
          <w:lang w:val="en-US"/>
        </w:rPr>
        <w:t>Corporate</w:t>
      </w:r>
      <w:r w:rsidRPr="00CD7BAD">
        <w:t xml:space="preserve"> </w:t>
      </w:r>
      <w:r>
        <w:t>είτε Γ κατηγορίας 2012.</w:t>
      </w:r>
    </w:p>
  </w:comment>
  <w:comment w:id="581" w:author="Papachristou Vasiliki" w:date="2024-01-05T11:31:00Z" w:initials="PV">
    <w:p w14:paraId="0EC47ABA" w14:textId="77777777" w:rsidR="00EA38D8" w:rsidRDefault="00EA38D8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Papachristou</w:t>
      </w:r>
      <w:r w:rsidRPr="00CD7BAD">
        <w:t xml:space="preserve"> </w:t>
      </w:r>
      <w:r>
        <w:rPr>
          <w:lang w:val="en-US"/>
        </w:rPr>
        <w:t>Vasiliki</w:t>
      </w:r>
      <w:r w:rsidRPr="00CD7BAD">
        <w:t xml:space="preserve"> 2024.01.05</w:t>
      </w:r>
    </w:p>
    <w:p w14:paraId="22A4E127" w14:textId="77777777" w:rsidR="00EA38D8" w:rsidRDefault="00EA38D8" w:rsidP="00D848B6">
      <w:pPr>
        <w:pStyle w:val="CommentText"/>
      </w:pPr>
      <w:r>
        <w:t xml:space="preserve">Έγινε διαγραφή της προηγούμενης παραγράφου από το κείμενο. Έγινε προσθήκη των σχολίων στο κείμενο. </w:t>
      </w:r>
    </w:p>
  </w:comment>
  <w:comment w:id="599" w:author="Tertigka Vasiliki" w:date="2024-01-04T11:43:00Z" w:initials="TV">
    <w:p w14:paraId="06B93981" w14:textId="2A5E55C2" w:rsidR="00B65789" w:rsidRPr="00CD7BAD" w:rsidRDefault="00E16C79" w:rsidP="00B65789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="00B65789" w:rsidRPr="00CD7BAD">
        <w:rPr>
          <w:lang w:val="en-US"/>
        </w:rPr>
        <w:t xml:space="preserve">Missing fields: Source System </w:t>
      </w:r>
      <w:r w:rsidR="00B65789" w:rsidRPr="00CD7BAD">
        <w:rPr>
          <w:lang w:val="en-US"/>
        </w:rPr>
        <w:t xml:space="preserve">Identifier , As of Date , Goodwill , Net Income . </w:t>
      </w:r>
      <w:r w:rsidR="00B65789">
        <w:rPr>
          <w:lang w:val="en-US"/>
        </w:rPr>
        <w:t>It would be useful for OSI specs to be attached as well.</w:t>
      </w:r>
    </w:p>
  </w:comment>
  <w:comment w:id="600" w:author="Papachristou Vasiliki" w:date="2024-01-05T13:04:00Z" w:initials="PV">
    <w:p w14:paraId="79BC3D60" w14:textId="77777777" w:rsidR="001E3A41" w:rsidRDefault="001E3A41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Papachristou</w:t>
      </w:r>
      <w:r w:rsidRPr="00CD7BAD">
        <w:t xml:space="preserve"> </w:t>
      </w:r>
      <w:r>
        <w:rPr>
          <w:lang w:val="en-US"/>
        </w:rPr>
        <w:t>Vasiliki</w:t>
      </w:r>
      <w:r w:rsidRPr="00CD7BAD">
        <w:t xml:space="preserve"> 2024.01.05 </w:t>
      </w:r>
    </w:p>
    <w:p w14:paraId="458B8842" w14:textId="77777777" w:rsidR="001E3A41" w:rsidRDefault="001E3A41" w:rsidP="00194923">
      <w:pPr>
        <w:pStyle w:val="CommentText"/>
      </w:pPr>
      <w:r>
        <w:rPr>
          <w:lang w:val="en-US"/>
        </w:rPr>
        <w:t>To</w:t>
      </w:r>
      <w:r w:rsidRPr="00CD7BAD">
        <w:t xml:space="preserve"> </w:t>
      </w:r>
      <w:r>
        <w:t xml:space="preserve">σχόλιο ανήκει στην περιοχή "Λειτουργικές </w:t>
      </w:r>
      <w:r>
        <w:t xml:space="preserve">Προδιαγραφές  " που έχει συγγραφεί από την εταιρία </w:t>
      </w:r>
      <w:r>
        <w:rPr>
          <w:lang w:val="en-US"/>
        </w:rPr>
        <w:t>Unisystems</w:t>
      </w:r>
      <w:r w:rsidRPr="00CD7BAD">
        <w:t xml:space="preserve">.  </w:t>
      </w:r>
      <w:r>
        <w:t>Οποιεσδήποτε αλλαγές στην ενότητα</w:t>
      </w:r>
      <w:r w:rsidRPr="00CD7BAD">
        <w:t xml:space="preserve"> </w:t>
      </w:r>
      <w:r>
        <w:t xml:space="preserve">αυτή οφείλουν να γίνουν μόνο από την εταιρία Unisystems και να δοθεί το τελικό </w:t>
      </w:r>
      <w:r>
        <w:rPr>
          <w:lang w:val="en-US"/>
        </w:rPr>
        <w:t>Sign</w:t>
      </w:r>
      <w:r>
        <w:t xml:space="preserve"> </w:t>
      </w:r>
      <w:r>
        <w:rPr>
          <w:lang w:val="en-US"/>
        </w:rPr>
        <w:t>Off</w:t>
      </w:r>
      <w:r>
        <w:t xml:space="preserve"> από εσάς </w:t>
      </w:r>
    </w:p>
  </w:comment>
  <w:comment w:id="601" w:author="Christodoulou Refaela" w:date="2024-01-10T11:21:00Z" w:initials="RC">
    <w:p w14:paraId="12EF4CAF" w14:textId="77777777" w:rsidR="00015C1B" w:rsidRDefault="00015C1B" w:rsidP="00015C1B">
      <w:pPr>
        <w:pStyle w:val="CommentText"/>
      </w:pPr>
      <w:r>
        <w:rPr>
          <w:rStyle w:val="CommentReference"/>
        </w:rPr>
        <w:annotationRef/>
      </w:r>
      <w:r>
        <w:t>Το source system Identifier δεν είναι πεδίο που υπάρχει στο ενδιάμεσο αρχείο. Η παρούσα ενότητα περιλαμβάνει μόνο τα πεδία που εξάγονται από το πηγαίο σύστημα του CL. To net income αναφέρεται ως ‘Καθαρά κέρδη ζημιές’ (αριθμός 21). Τα υπόλοιπα δύο πεδία προστέθηκαν.</w:t>
      </w:r>
    </w:p>
  </w:comment>
  <w:comment w:id="613" w:author="Tertigka Vasiliki" w:date="2024-01-04T11:44:00Z" w:initials="TV">
    <w:p w14:paraId="46FAE926" w14:textId="1F68296C" w:rsidR="00E16C79" w:rsidRDefault="00E16C79" w:rsidP="00181D58">
      <w:pPr>
        <w:pStyle w:val="CommentText"/>
      </w:pPr>
      <w:r>
        <w:rPr>
          <w:rStyle w:val="CommentReference"/>
        </w:rPr>
        <w:annotationRef/>
      </w:r>
      <w:r>
        <w:t>Η σελιδα 4 με τους ειδικούς χειρισμους πρεπει να μεταφερθει στην ενοτητα "Κανονες εξαγωγης δεδομενων".</w:t>
      </w:r>
    </w:p>
  </w:comment>
  <w:comment w:id="614" w:author="Papachristou Vasiliki" w:date="2024-01-05T12:26:00Z" w:initials="PV">
    <w:p w14:paraId="39FB7A11" w14:textId="77777777" w:rsidR="001E3A41" w:rsidRDefault="006F3F24">
      <w:pPr>
        <w:pStyle w:val="CommentText"/>
      </w:pPr>
      <w:r>
        <w:rPr>
          <w:rStyle w:val="CommentReference"/>
        </w:rPr>
        <w:annotationRef/>
      </w:r>
      <w:r w:rsidR="001E3A41">
        <w:t xml:space="preserve">Papachristou Vasiliki 2024.01.05 </w:t>
      </w:r>
    </w:p>
    <w:p w14:paraId="7F86A25C" w14:textId="77777777" w:rsidR="001E3A41" w:rsidRDefault="001E3A41" w:rsidP="00E83DF4">
      <w:pPr>
        <w:pStyle w:val="CommentText"/>
      </w:pPr>
      <w:r>
        <w:t xml:space="preserve">H "Ενότητα Εξαγωγής Δεδομένων" ανήκει στην περιοχή "Λειτουργικές Προδιαγραφές  " που έχει συγγραφεί από την εταιρία Unisystems.  </w:t>
      </w:r>
      <w:r w:rsidRPr="00CD7BAD">
        <w:t>Οποιεσδήποτε</w:t>
      </w:r>
      <w:r>
        <w:t xml:space="preserve"> αλλαγές στην </w:t>
      </w:r>
      <w:r w:rsidRPr="00CD7BAD">
        <w:t xml:space="preserve">ενότητα αυτή οφείλουν να γίνουν μόνο από την εταιρία </w:t>
      </w:r>
      <w:r>
        <w:rPr>
          <w:lang w:val="en-US"/>
        </w:rPr>
        <w:t>Unisystems</w:t>
      </w:r>
      <w:r w:rsidRPr="00CD7BAD">
        <w:t xml:space="preserve"> </w:t>
      </w:r>
      <w:r>
        <w:t xml:space="preserve">και να </w:t>
      </w:r>
      <w:r w:rsidRPr="00CD7BAD">
        <w:t xml:space="preserve">δοθεί το τελικό </w:t>
      </w:r>
      <w:r>
        <w:rPr>
          <w:lang w:val="en-US"/>
        </w:rPr>
        <w:t>Sign</w:t>
      </w:r>
      <w:r w:rsidRPr="00CD7BAD">
        <w:t xml:space="preserve"> </w:t>
      </w:r>
      <w:r>
        <w:rPr>
          <w:lang w:val="en-US"/>
        </w:rPr>
        <w:t>Off</w:t>
      </w:r>
      <w:r w:rsidRPr="00CD7BAD">
        <w:t xml:space="preserve"> </w:t>
      </w:r>
      <w:r>
        <w:t xml:space="preserve">από εσάς  </w:t>
      </w:r>
    </w:p>
  </w:comment>
  <w:comment w:id="619" w:author="Tertigka Vasiliki" w:date="2024-01-04T11:45:00Z" w:initials="TV">
    <w:p w14:paraId="23B2B573" w14:textId="6B0F9F80" w:rsidR="00E16C79" w:rsidRDefault="00E16C79" w:rsidP="009C2A64">
      <w:pPr>
        <w:pStyle w:val="CommentText"/>
      </w:pPr>
      <w:r>
        <w:rPr>
          <w:rStyle w:val="CommentReference"/>
        </w:rPr>
        <w:annotationRef/>
      </w:r>
      <w:r>
        <w:t>Και το μοντέλο Γ κατηγορίας 2012</w:t>
      </w:r>
    </w:p>
  </w:comment>
  <w:comment w:id="620" w:author="Papachristou Vasiliki" w:date="2024-01-05T13:06:00Z" w:initials="PV">
    <w:p w14:paraId="1F32CA56" w14:textId="77777777" w:rsidR="001E3A41" w:rsidRDefault="001E3A41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Papachristou</w:t>
      </w:r>
      <w:r w:rsidRPr="00CD7BAD">
        <w:t xml:space="preserve"> </w:t>
      </w:r>
      <w:r>
        <w:rPr>
          <w:lang w:val="en-US"/>
        </w:rPr>
        <w:t>Vasiliki</w:t>
      </w:r>
      <w:r w:rsidRPr="00CD7BAD">
        <w:t xml:space="preserve"> 2024.01.05</w:t>
      </w:r>
    </w:p>
    <w:p w14:paraId="7A891ABB" w14:textId="77777777" w:rsidR="001E3A41" w:rsidRDefault="001E3A41" w:rsidP="00572437">
      <w:pPr>
        <w:pStyle w:val="CommentText"/>
      </w:pPr>
      <w:r>
        <w:rPr>
          <w:lang w:val="en-US"/>
        </w:rPr>
        <w:t>To</w:t>
      </w:r>
      <w:r w:rsidRPr="00CD7BAD">
        <w:t xml:space="preserve"> </w:t>
      </w:r>
      <w:r>
        <w:t xml:space="preserve">σχόλιο </w:t>
      </w:r>
      <w:r>
        <w:t xml:space="preserve">αφορά  στην περιοχή "Λειτουργικές Προδιαγραφές  " που έχει συγγραφεί από την εταιρία </w:t>
      </w:r>
      <w:r>
        <w:rPr>
          <w:lang w:val="en-US"/>
        </w:rPr>
        <w:t>Unisystems</w:t>
      </w:r>
      <w:r w:rsidRPr="00CD7BAD">
        <w:t xml:space="preserve">.  </w:t>
      </w:r>
      <w:r>
        <w:t>Οποιεσδήποτε αλλαγές στην ενότητα</w:t>
      </w:r>
      <w:r w:rsidRPr="00CD7BAD">
        <w:t xml:space="preserve"> </w:t>
      </w:r>
      <w:r>
        <w:t xml:space="preserve">αυτή οφείλουν να γίνουν μόνο από την εταιρία Unisystems και να δοθεί το τελικό </w:t>
      </w:r>
      <w:r>
        <w:rPr>
          <w:lang w:val="en-US"/>
        </w:rPr>
        <w:t>Sign</w:t>
      </w:r>
      <w:r>
        <w:t xml:space="preserve"> </w:t>
      </w:r>
      <w:r>
        <w:rPr>
          <w:lang w:val="en-US"/>
        </w:rPr>
        <w:t>Off</w:t>
      </w:r>
      <w:r>
        <w:t xml:space="preserve"> από εσάς </w:t>
      </w:r>
    </w:p>
  </w:comment>
  <w:comment w:id="834" w:author="Tertigka Vasiliki" w:date="2024-01-04T11:24:00Z" w:initials="TV">
    <w:p w14:paraId="21E5CD20" w14:textId="77777777" w:rsidR="00494DEE" w:rsidRDefault="00494DEE" w:rsidP="00494DEE">
      <w:pPr>
        <w:pStyle w:val="CommentText"/>
      </w:pPr>
      <w:r>
        <w:rPr>
          <w:rStyle w:val="CommentReference"/>
        </w:rPr>
        <w:annotationRef/>
      </w:r>
      <w:r>
        <w:t>Υπολογισμός του Εισροές από Αυξηση Μετ. Κεφαλαίου : Αφού γίνει εντοπισμός των διαβαθμίσεων του πελάτη με τα οικονομικά έτη ισολογισμών που έχουν συμμετάσχει στην διαβάθμιση, υπολογίζονται οι διαφορές από έτος σε έτος ( από το πιο πρόσφατο προς το πιο παλιό) και σύμφωνα με τους παρακάτω πίνακες:</w:t>
      </w:r>
    </w:p>
  </w:comment>
  <w:comment w:id="1240" w:author="Tertigka Vasiliki" w:date="2024-01-04T11:48:00Z" w:initials="TV">
    <w:p w14:paraId="12A4FAEF" w14:textId="78D381CC" w:rsidR="0003635B" w:rsidRDefault="0003635B" w:rsidP="0049074C">
      <w:pPr>
        <w:pStyle w:val="CommentText"/>
      </w:pPr>
      <w:r>
        <w:rPr>
          <w:rStyle w:val="CommentReference"/>
        </w:rPr>
        <w:annotationRef/>
      </w:r>
      <w:r>
        <w:t xml:space="preserve">Τα δεδομένα που θα εξαχθούν θα αφορούν είτε τα </w:t>
      </w:r>
      <w:r>
        <w:rPr>
          <w:lang w:val="en-US"/>
        </w:rPr>
        <w:t>macros</w:t>
      </w:r>
      <w:r w:rsidRPr="00CD7BAD">
        <w:t xml:space="preserve">/ </w:t>
      </w:r>
      <w:r>
        <w:rPr>
          <w:lang w:val="en-US"/>
        </w:rPr>
        <w:t>accounts</w:t>
      </w:r>
      <w:r w:rsidRPr="00CD7BAD">
        <w:t xml:space="preserve">/ </w:t>
      </w:r>
      <w:r>
        <w:rPr>
          <w:lang w:val="en-US"/>
        </w:rPr>
        <w:t>calculated</w:t>
      </w:r>
      <w:r w:rsidRPr="00CD7BAD">
        <w:t xml:space="preserve"> </w:t>
      </w:r>
      <w:r>
        <w:rPr>
          <w:lang w:val="en-US"/>
        </w:rPr>
        <w:t>fields</w:t>
      </w:r>
      <w:r w:rsidRPr="00CD7BAD">
        <w:t xml:space="preserve"> </w:t>
      </w:r>
      <w:r>
        <w:rPr>
          <w:lang w:val="en-US"/>
        </w:rPr>
        <w:t>etc</w:t>
      </w:r>
      <w:r w:rsidRPr="00CD7BAD">
        <w:t xml:space="preserve"> </w:t>
      </w:r>
      <w:r>
        <w:t>από τους πίνακες</w:t>
      </w:r>
      <w:r w:rsidRPr="00CD7BAD">
        <w:t xml:space="preserve"> </w:t>
      </w:r>
      <w:r>
        <w:t xml:space="preserve">της </w:t>
      </w:r>
      <w:r>
        <w:rPr>
          <w:lang w:val="en-US"/>
        </w:rPr>
        <w:t>legacy</w:t>
      </w:r>
      <w:r>
        <w:t xml:space="preserve"> </w:t>
      </w:r>
      <w:r>
        <w:rPr>
          <w:lang w:val="en-US"/>
        </w:rPr>
        <w:t>olap</w:t>
      </w:r>
      <w:r w:rsidRPr="00CD7BAD">
        <w:t xml:space="preserve"> </w:t>
      </w:r>
      <w:r>
        <w:rPr>
          <w:lang w:val="en-US"/>
        </w:rPr>
        <w:t>database</w:t>
      </w:r>
      <w:r w:rsidRPr="00CD7BAD">
        <w:t xml:space="preserve"> </w:t>
      </w:r>
      <w:r>
        <w:t xml:space="preserve">είτε της νέας </w:t>
      </w:r>
      <w:r>
        <w:rPr>
          <w:lang w:val="en-US"/>
        </w:rPr>
        <w:t>reporting</w:t>
      </w:r>
      <w:r w:rsidRPr="00CD7BAD">
        <w:t xml:space="preserve"> </w:t>
      </w:r>
      <w:r>
        <w:rPr>
          <w:lang w:val="en-US"/>
        </w:rPr>
        <w:t>database</w:t>
      </w:r>
      <w:r w:rsidRPr="00CD7BAD">
        <w:t>.</w:t>
      </w:r>
    </w:p>
  </w:comment>
  <w:comment w:id="1241" w:author="Papachristou Vasiliki" w:date="2024-01-05T13:06:00Z" w:initials="PV">
    <w:p w14:paraId="4FF5D442" w14:textId="77777777" w:rsidR="001E3A41" w:rsidRDefault="001E3A41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Papachristou</w:t>
      </w:r>
      <w:r w:rsidRPr="00CD7BAD">
        <w:t xml:space="preserve"> </w:t>
      </w:r>
      <w:r>
        <w:rPr>
          <w:lang w:val="en-US"/>
        </w:rPr>
        <w:t>Vasiliki</w:t>
      </w:r>
      <w:r w:rsidRPr="00CD7BAD">
        <w:t xml:space="preserve"> 2024.01.05</w:t>
      </w:r>
    </w:p>
    <w:p w14:paraId="24DCD766" w14:textId="77777777" w:rsidR="001E3A41" w:rsidRDefault="001E3A41" w:rsidP="004C548E">
      <w:pPr>
        <w:pStyle w:val="CommentText"/>
      </w:pPr>
      <w:r>
        <w:rPr>
          <w:lang w:val="en-US"/>
        </w:rPr>
        <w:t>To</w:t>
      </w:r>
      <w:r w:rsidRPr="00CD7BAD">
        <w:t xml:space="preserve"> </w:t>
      </w:r>
      <w:r>
        <w:t xml:space="preserve">σχόλιο </w:t>
      </w:r>
      <w:r>
        <w:t xml:space="preserve">αφορά  στην περιοχή "Λειτουργικές Προδιαγραφές  " που έχει συγγραφεί από την εταιρία </w:t>
      </w:r>
      <w:r>
        <w:rPr>
          <w:lang w:val="en-US"/>
        </w:rPr>
        <w:t>Unisystems</w:t>
      </w:r>
      <w:r w:rsidRPr="00CD7BAD">
        <w:t xml:space="preserve">.  </w:t>
      </w:r>
      <w:r>
        <w:t>Οποιεσδήποτε</w:t>
      </w:r>
      <w:r w:rsidRPr="00CD7BAD">
        <w:t xml:space="preserve"> </w:t>
      </w:r>
      <w:r>
        <w:t>αλλαγές</w:t>
      </w:r>
      <w:r w:rsidRPr="00CD7BAD">
        <w:t xml:space="preserve"> </w:t>
      </w:r>
      <w:r>
        <w:t>στην</w:t>
      </w:r>
      <w:r w:rsidRPr="00CD7BAD">
        <w:t xml:space="preserve"> </w:t>
      </w:r>
      <w:r>
        <w:t>ενότητα</w:t>
      </w:r>
      <w:r w:rsidRPr="00CD7BAD">
        <w:t xml:space="preserve"> </w:t>
      </w:r>
      <w:r>
        <w:t>αυτή</w:t>
      </w:r>
      <w:r w:rsidRPr="00CD7BAD">
        <w:t xml:space="preserve"> </w:t>
      </w:r>
      <w:r>
        <w:t>οφείλουν</w:t>
      </w:r>
      <w:r w:rsidRPr="00CD7BAD">
        <w:t xml:space="preserve"> </w:t>
      </w:r>
      <w:r>
        <w:t>να</w:t>
      </w:r>
      <w:r w:rsidRPr="00CD7BAD">
        <w:t xml:space="preserve"> </w:t>
      </w:r>
      <w:r>
        <w:t>γίνουν</w:t>
      </w:r>
      <w:r w:rsidRPr="00CD7BAD">
        <w:t xml:space="preserve"> </w:t>
      </w:r>
      <w:r>
        <w:t>μόνο</w:t>
      </w:r>
      <w:r w:rsidRPr="00CD7BAD">
        <w:t xml:space="preserve"> </w:t>
      </w:r>
      <w:r>
        <w:t>από</w:t>
      </w:r>
      <w:r w:rsidRPr="00CD7BAD">
        <w:t xml:space="preserve"> </w:t>
      </w:r>
      <w:r>
        <w:t>την</w:t>
      </w:r>
      <w:r w:rsidRPr="00CD7BAD">
        <w:t xml:space="preserve"> </w:t>
      </w:r>
      <w:r>
        <w:t>εταιρία</w:t>
      </w:r>
      <w:r w:rsidRPr="00CD7BAD">
        <w:t xml:space="preserve"> </w:t>
      </w:r>
      <w:r>
        <w:rPr>
          <w:lang w:val="en-US"/>
        </w:rPr>
        <w:t>Unisystems</w:t>
      </w:r>
      <w:r w:rsidRPr="00CD7BAD">
        <w:t xml:space="preserve"> </w:t>
      </w:r>
      <w:r>
        <w:t>και να δοθεί</w:t>
      </w:r>
      <w:r w:rsidRPr="00CD7BAD">
        <w:t xml:space="preserve"> </w:t>
      </w:r>
      <w:r>
        <w:t>το</w:t>
      </w:r>
      <w:r w:rsidRPr="00CD7BAD">
        <w:t xml:space="preserve"> </w:t>
      </w:r>
      <w:r>
        <w:t>τελικό</w:t>
      </w:r>
      <w:r w:rsidRPr="00CD7BAD">
        <w:t xml:space="preserve"> </w:t>
      </w:r>
      <w:r>
        <w:rPr>
          <w:lang w:val="en-US"/>
        </w:rPr>
        <w:t>Sign</w:t>
      </w:r>
      <w:r>
        <w:t xml:space="preserve"> </w:t>
      </w:r>
      <w:r>
        <w:rPr>
          <w:lang w:val="en-US"/>
        </w:rPr>
        <w:t>Off</w:t>
      </w:r>
      <w:r>
        <w:t xml:space="preserve"> από εσάς </w:t>
      </w:r>
    </w:p>
  </w:comment>
  <w:comment w:id="1316" w:author="Tertigka Vasiliki" w:date="2024-01-04T11:49:00Z" w:initials="TV">
    <w:p w14:paraId="39A910D7" w14:textId="47401B5A" w:rsidR="0003635B" w:rsidRDefault="0003635B" w:rsidP="001D58AA">
      <w:pPr>
        <w:pStyle w:val="CommentText"/>
      </w:pPr>
      <w:r>
        <w:rPr>
          <w:rStyle w:val="CommentReference"/>
        </w:rPr>
        <w:annotationRef/>
      </w:r>
      <w:r>
        <w:t>Να διαγραφεί η ενότητα</w:t>
      </w:r>
    </w:p>
  </w:comment>
  <w:comment w:id="1317" w:author="Papachristou Vasiliki" w:date="2024-01-05T13:06:00Z" w:initials="PV">
    <w:p w14:paraId="23950A7E" w14:textId="77777777" w:rsidR="001E3A41" w:rsidRDefault="001E3A41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Papachristou</w:t>
      </w:r>
      <w:r w:rsidRPr="00CD7BAD">
        <w:t xml:space="preserve"> </w:t>
      </w:r>
      <w:r>
        <w:rPr>
          <w:lang w:val="en-US"/>
        </w:rPr>
        <w:t>Vasiliki</w:t>
      </w:r>
      <w:r w:rsidRPr="00CD7BAD">
        <w:t xml:space="preserve"> 2024.01.05</w:t>
      </w:r>
    </w:p>
    <w:p w14:paraId="27C043B0" w14:textId="77777777" w:rsidR="001E3A41" w:rsidRDefault="001E3A41" w:rsidP="001C59F5">
      <w:pPr>
        <w:pStyle w:val="CommentText"/>
      </w:pPr>
      <w:r>
        <w:rPr>
          <w:lang w:val="en-US"/>
        </w:rPr>
        <w:t>To</w:t>
      </w:r>
      <w:r w:rsidRPr="00CD7BAD">
        <w:t xml:space="preserve"> </w:t>
      </w:r>
      <w:r>
        <w:t xml:space="preserve">σχόλιο </w:t>
      </w:r>
      <w:r>
        <w:t xml:space="preserve">αφορά  στην περιοχή "Λειτουργικές Προδιαγραφές  " που έχει συγγραφεί από την εταιρία </w:t>
      </w:r>
      <w:r>
        <w:rPr>
          <w:lang w:val="en-US"/>
        </w:rPr>
        <w:t>Unisystems</w:t>
      </w:r>
      <w:r w:rsidRPr="00CD7BAD">
        <w:t xml:space="preserve">.  </w:t>
      </w:r>
      <w:r>
        <w:t>Οποιεσδήποτε</w:t>
      </w:r>
      <w:r w:rsidRPr="00CD7BAD">
        <w:t xml:space="preserve"> </w:t>
      </w:r>
      <w:r>
        <w:t>αλλαγές</w:t>
      </w:r>
      <w:r w:rsidRPr="00CD7BAD">
        <w:t xml:space="preserve"> </w:t>
      </w:r>
      <w:r>
        <w:t>στην</w:t>
      </w:r>
      <w:r w:rsidRPr="00CD7BAD">
        <w:t xml:space="preserve"> </w:t>
      </w:r>
      <w:r>
        <w:t>ενότητα</w:t>
      </w:r>
      <w:r w:rsidRPr="00CD7BAD">
        <w:t xml:space="preserve"> </w:t>
      </w:r>
      <w:r>
        <w:t>αυτή</w:t>
      </w:r>
      <w:r w:rsidRPr="00CD7BAD">
        <w:t xml:space="preserve"> </w:t>
      </w:r>
      <w:r>
        <w:t>οφείλουν</w:t>
      </w:r>
      <w:r w:rsidRPr="00CD7BAD">
        <w:t xml:space="preserve"> </w:t>
      </w:r>
      <w:r>
        <w:t>να</w:t>
      </w:r>
      <w:r w:rsidRPr="00CD7BAD">
        <w:t xml:space="preserve"> </w:t>
      </w:r>
      <w:r>
        <w:t>γίνουν</w:t>
      </w:r>
      <w:r w:rsidRPr="00CD7BAD">
        <w:t xml:space="preserve"> </w:t>
      </w:r>
      <w:r>
        <w:t>μόνο</w:t>
      </w:r>
      <w:r w:rsidRPr="00CD7BAD">
        <w:t xml:space="preserve"> </w:t>
      </w:r>
      <w:r>
        <w:t>από</w:t>
      </w:r>
      <w:r w:rsidRPr="00CD7BAD">
        <w:t xml:space="preserve"> </w:t>
      </w:r>
      <w:r>
        <w:t>την</w:t>
      </w:r>
      <w:r w:rsidRPr="00CD7BAD">
        <w:t xml:space="preserve"> </w:t>
      </w:r>
      <w:r>
        <w:t>εταιρία</w:t>
      </w:r>
      <w:r w:rsidRPr="00CD7BAD">
        <w:t xml:space="preserve"> </w:t>
      </w:r>
      <w:r>
        <w:rPr>
          <w:lang w:val="en-US"/>
        </w:rPr>
        <w:t>Unisystems</w:t>
      </w:r>
      <w:r w:rsidRPr="00CD7BAD">
        <w:t xml:space="preserve"> </w:t>
      </w:r>
      <w:r>
        <w:t>και να δοθεί</w:t>
      </w:r>
      <w:r w:rsidRPr="00CD7BAD">
        <w:t xml:space="preserve"> </w:t>
      </w:r>
      <w:r>
        <w:t>το</w:t>
      </w:r>
      <w:r w:rsidRPr="00CD7BAD">
        <w:t xml:space="preserve"> </w:t>
      </w:r>
      <w:r>
        <w:t>τελικό</w:t>
      </w:r>
      <w:r w:rsidRPr="00CD7BAD">
        <w:t xml:space="preserve"> </w:t>
      </w:r>
      <w:r>
        <w:rPr>
          <w:lang w:val="en-US"/>
        </w:rPr>
        <w:t>Sign</w:t>
      </w:r>
      <w:r>
        <w:t xml:space="preserve"> </w:t>
      </w:r>
      <w:r>
        <w:rPr>
          <w:lang w:val="en-US"/>
        </w:rPr>
        <w:t>Off</w:t>
      </w:r>
      <w:r>
        <w:t xml:space="preserve"> από εσάς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0A9860D" w15:done="1"/>
  <w15:commentEx w15:paraId="4EF257BE" w15:paraIdParent="50A9860D" w15:done="1"/>
  <w15:commentEx w15:paraId="63A48851" w15:done="0"/>
  <w15:commentEx w15:paraId="1C5C5BCF" w15:paraIdParent="63A48851" w15:done="0"/>
  <w15:commentEx w15:paraId="2EBB5DF6" w15:done="1"/>
  <w15:commentEx w15:paraId="22A4E127" w15:paraIdParent="2EBB5DF6" w15:done="1"/>
  <w15:commentEx w15:paraId="06B93981" w15:done="0"/>
  <w15:commentEx w15:paraId="458B8842" w15:paraIdParent="06B93981" w15:done="0"/>
  <w15:commentEx w15:paraId="12EF4CAF" w15:paraIdParent="06B93981" w15:done="0"/>
  <w15:commentEx w15:paraId="46FAE926" w15:done="0"/>
  <w15:commentEx w15:paraId="7F86A25C" w15:paraIdParent="46FAE926" w15:done="0"/>
  <w15:commentEx w15:paraId="23B2B573" w15:done="0"/>
  <w15:commentEx w15:paraId="7A891ABB" w15:paraIdParent="23B2B573" w15:done="0"/>
  <w15:commentEx w15:paraId="21E5CD20" w15:done="1"/>
  <w15:commentEx w15:paraId="12A4FAEF" w15:done="0"/>
  <w15:commentEx w15:paraId="24DCD766" w15:paraIdParent="12A4FAEF" w15:done="0"/>
  <w15:commentEx w15:paraId="39A910D7" w15:done="0"/>
  <w15:commentEx w15:paraId="27C043B0" w15:paraIdParent="39A910D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9410F83" w16cex:dateUtc="2024-01-04T09:05:00Z"/>
  <w16cex:commentExtensible w16cex:durableId="294146C4" w16cex:dateUtc="2024-01-04T13:01:00Z"/>
  <w16cex:commentExtensible w16cex:durableId="294113F5" w16cex:dateUtc="2024-01-04T09:24:00Z"/>
  <w16cex:commentExtensible w16cex:durableId="0B9D4769" w16cex:dateUtc="2024-01-10T11:58:00Z"/>
  <w16cex:commentExtensible w16cex:durableId="294115C2" w16cex:dateUtc="2024-01-04T09:32:00Z"/>
  <w16cex:commentExtensible w16cex:durableId="2942672E" w16cex:dateUtc="2024-01-05T09:31:00Z"/>
  <w16cex:commentExtensible w16cex:durableId="29411847" w16cex:dateUtc="2024-01-04T09:43:00Z"/>
  <w16cex:commentExtensible w16cex:durableId="29427CF0" w16cex:dateUtc="2024-01-05T11:04:00Z"/>
  <w16cex:commentExtensible w16cex:durableId="241FF13E" w16cex:dateUtc="2024-01-10T09:21:00Z"/>
  <w16cex:commentExtensible w16cex:durableId="294118B2" w16cex:dateUtc="2024-01-04T09:44:00Z"/>
  <w16cex:commentExtensible w16cex:durableId="294273E3" w16cex:dateUtc="2024-01-05T10:26:00Z"/>
  <w16cex:commentExtensible w16cex:durableId="294118D0" w16cex:dateUtc="2024-01-04T09:45:00Z"/>
  <w16cex:commentExtensible w16cex:durableId="29427D48" w16cex:dateUtc="2024-01-05T11:06:00Z"/>
  <w16cex:commentExtensible w16cex:durableId="23EFC69E" w16cex:dateUtc="2024-01-04T09:24:00Z"/>
  <w16cex:commentExtensible w16cex:durableId="29411981" w16cex:dateUtc="2024-01-04T09:48:00Z"/>
  <w16cex:commentExtensible w16cex:durableId="29427D5D" w16cex:dateUtc="2024-01-05T11:06:00Z"/>
  <w16cex:commentExtensible w16cex:durableId="294119D6" w16cex:dateUtc="2024-01-04T09:49:00Z"/>
  <w16cex:commentExtensible w16cex:durableId="29427D68" w16cex:dateUtc="2024-01-05T11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0A9860D" w16cid:durableId="29410F83"/>
  <w16cid:commentId w16cid:paraId="4EF257BE" w16cid:durableId="294146C4"/>
  <w16cid:commentId w16cid:paraId="63A48851" w16cid:durableId="294113F5"/>
  <w16cid:commentId w16cid:paraId="1C5C5BCF" w16cid:durableId="0B9D4769"/>
  <w16cid:commentId w16cid:paraId="2EBB5DF6" w16cid:durableId="294115C2"/>
  <w16cid:commentId w16cid:paraId="22A4E127" w16cid:durableId="2942672E"/>
  <w16cid:commentId w16cid:paraId="06B93981" w16cid:durableId="29411847"/>
  <w16cid:commentId w16cid:paraId="458B8842" w16cid:durableId="29427CF0"/>
  <w16cid:commentId w16cid:paraId="12EF4CAF" w16cid:durableId="241FF13E"/>
  <w16cid:commentId w16cid:paraId="46FAE926" w16cid:durableId="294118B2"/>
  <w16cid:commentId w16cid:paraId="7F86A25C" w16cid:durableId="294273E3"/>
  <w16cid:commentId w16cid:paraId="23B2B573" w16cid:durableId="294118D0"/>
  <w16cid:commentId w16cid:paraId="7A891ABB" w16cid:durableId="29427D48"/>
  <w16cid:commentId w16cid:paraId="21E5CD20" w16cid:durableId="23EFC69E"/>
  <w16cid:commentId w16cid:paraId="12A4FAEF" w16cid:durableId="29411981"/>
  <w16cid:commentId w16cid:paraId="24DCD766" w16cid:durableId="29427D5D"/>
  <w16cid:commentId w16cid:paraId="39A910D7" w16cid:durableId="294119D6"/>
  <w16cid:commentId w16cid:paraId="27C043B0" w16cid:durableId="29427D6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C9841" w14:textId="77777777" w:rsidR="00AC05C2" w:rsidRDefault="00AC05C2">
      <w:r>
        <w:separator/>
      </w:r>
    </w:p>
  </w:endnote>
  <w:endnote w:type="continuationSeparator" w:id="0">
    <w:p w14:paraId="3172248B" w14:textId="77777777" w:rsidR="00AC05C2" w:rsidRDefault="00AC0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753F6" w14:textId="77777777" w:rsidR="00404603" w:rsidRDefault="00404603" w:rsidP="00603BB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D753F7" w14:textId="77777777" w:rsidR="00404603" w:rsidRDefault="00404603" w:rsidP="0019431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753F8" w14:textId="20F66FAE" w:rsidR="00404603" w:rsidRPr="00194319" w:rsidRDefault="00404603" w:rsidP="00077ACD">
    <w:pPr>
      <w:pStyle w:val="Footer"/>
      <w:framePr w:wrap="around" w:vAnchor="text" w:hAnchor="margin" w:xAlign="right" w:y="1"/>
      <w:tabs>
        <w:tab w:val="clear" w:pos="4153"/>
        <w:tab w:val="clear" w:pos="8306"/>
      </w:tabs>
      <w:rPr>
        <w:rStyle w:val="PageNumber"/>
        <w:rFonts w:ascii="Arial" w:hAnsi="Arial" w:cs="Arial"/>
        <w:sz w:val="20"/>
        <w:szCs w:val="20"/>
      </w:rPr>
    </w:pPr>
    <w:r w:rsidRPr="00194319">
      <w:rPr>
        <w:rStyle w:val="PageNumber"/>
        <w:rFonts w:ascii="Arial" w:hAnsi="Arial" w:cs="Arial"/>
        <w:sz w:val="20"/>
        <w:szCs w:val="20"/>
      </w:rPr>
      <w:fldChar w:fldCharType="begin"/>
    </w:r>
    <w:r w:rsidRPr="00194319">
      <w:rPr>
        <w:rStyle w:val="PageNumber"/>
        <w:rFonts w:ascii="Arial" w:hAnsi="Arial" w:cs="Arial"/>
        <w:sz w:val="20"/>
        <w:szCs w:val="20"/>
      </w:rPr>
      <w:instrText xml:space="preserve">PAGE  </w:instrText>
    </w:r>
    <w:r w:rsidRPr="00194319">
      <w:rPr>
        <w:rStyle w:val="PageNumber"/>
        <w:rFonts w:ascii="Arial" w:hAnsi="Arial" w:cs="Arial"/>
        <w:sz w:val="20"/>
        <w:szCs w:val="20"/>
      </w:rPr>
      <w:fldChar w:fldCharType="separate"/>
    </w:r>
    <w:r w:rsidR="006A5523">
      <w:rPr>
        <w:rStyle w:val="PageNumber"/>
        <w:rFonts w:ascii="Arial" w:hAnsi="Arial" w:cs="Arial"/>
        <w:noProof/>
        <w:sz w:val="20"/>
        <w:szCs w:val="20"/>
      </w:rPr>
      <w:t>11</w:t>
    </w:r>
    <w:r w:rsidRPr="00194319">
      <w:rPr>
        <w:rStyle w:val="PageNumber"/>
        <w:rFonts w:ascii="Arial" w:hAnsi="Arial" w:cs="Arial"/>
        <w:sz w:val="20"/>
        <w:szCs w:val="20"/>
      </w:rPr>
      <w:fldChar w:fldCharType="end"/>
    </w:r>
  </w:p>
  <w:p w14:paraId="7F62FABE" w14:textId="4C6DC11C" w:rsidR="00404603" w:rsidRPr="00160C7F" w:rsidRDefault="00404603" w:rsidP="00E4056E">
    <w:pPr>
      <w:pStyle w:val="Footer"/>
      <w:pBdr>
        <w:top w:val="single" w:sz="4" w:space="0" w:color="auto"/>
      </w:pBdr>
      <w:tabs>
        <w:tab w:val="clear" w:pos="4153"/>
        <w:tab w:val="clear" w:pos="8306"/>
      </w:tabs>
      <w:ind w:right="-10"/>
      <w:rPr>
        <w:rFonts w:ascii="Arial" w:hAnsi="Arial" w:cs="Arial"/>
        <w:color w:val="000000"/>
        <w:sz w:val="16"/>
        <w:szCs w:val="16"/>
        <w:u w:val="single"/>
      </w:rPr>
    </w:pPr>
    <w:r w:rsidRPr="009F6185">
      <w:rPr>
        <w:rFonts w:ascii="Arial" w:hAnsi="Arial" w:cs="Arial"/>
        <w:sz w:val="16"/>
        <w:szCs w:val="16"/>
      </w:rPr>
      <w:t xml:space="preserve">Προδιαγραφές </w:t>
    </w:r>
    <w:r>
      <w:rPr>
        <w:rFonts w:ascii="Arial" w:hAnsi="Arial" w:cs="Arial"/>
        <w:sz w:val="16"/>
        <w:szCs w:val="16"/>
      </w:rPr>
      <w:t xml:space="preserve">– </w:t>
    </w:r>
    <w:r w:rsidRPr="00A33A5C">
      <w:rPr>
        <w:rFonts w:ascii="Arial" w:hAnsi="Arial" w:cs="Arial"/>
        <w:sz w:val="16"/>
        <w:szCs w:val="16"/>
      </w:rPr>
      <w:t>Wholesale RM Dbase</w:t>
    </w:r>
  </w:p>
  <w:p w14:paraId="133A4D2D" w14:textId="7603EB84" w:rsidR="00404603" w:rsidRPr="00880693" w:rsidRDefault="00404603" w:rsidP="00E4056E">
    <w:pPr>
      <w:pStyle w:val="Footer"/>
      <w:tabs>
        <w:tab w:val="clear" w:pos="4153"/>
        <w:tab w:val="clear" w:pos="8306"/>
      </w:tabs>
      <w:rPr>
        <w:szCs w:val="16"/>
      </w:rPr>
    </w:pPr>
    <w:r w:rsidRPr="009F6185">
      <w:rPr>
        <w:rFonts w:ascii="Arial" w:hAnsi="Arial" w:cs="Arial"/>
        <w:b/>
        <w:sz w:val="16"/>
        <w:szCs w:val="16"/>
      </w:rPr>
      <w:t xml:space="preserve">Έκδοση </w:t>
    </w:r>
    <w:r w:rsidRPr="00491EC1">
      <w:rPr>
        <w:rFonts w:ascii="Arial" w:hAnsi="Arial" w:cs="Arial"/>
        <w:b/>
        <w:sz w:val="16"/>
        <w:szCs w:val="16"/>
      </w:rPr>
      <w:t>1</w:t>
    </w:r>
    <w:r w:rsidRPr="009F6185">
      <w:rPr>
        <w:rFonts w:ascii="Arial" w:hAnsi="Arial" w:cs="Arial"/>
        <w:b/>
        <w:sz w:val="16"/>
        <w:szCs w:val="16"/>
      </w:rPr>
      <w:t xml:space="preserve">, </w:t>
    </w:r>
    <w:r w:rsidRPr="00791D38">
      <w:rPr>
        <w:rFonts w:ascii="Arial" w:hAnsi="Arial" w:cs="Arial"/>
        <w:b/>
        <w:sz w:val="16"/>
        <w:szCs w:val="16"/>
      </w:rPr>
      <w:t>01</w:t>
    </w:r>
    <w:r>
      <w:rPr>
        <w:rFonts w:ascii="Arial" w:hAnsi="Arial" w:cs="Arial"/>
        <w:b/>
        <w:sz w:val="16"/>
        <w:szCs w:val="16"/>
      </w:rPr>
      <w:t>.0</w:t>
    </w:r>
    <w:r w:rsidRPr="00791D38">
      <w:rPr>
        <w:rFonts w:ascii="Arial" w:hAnsi="Arial" w:cs="Arial"/>
        <w:b/>
        <w:sz w:val="16"/>
        <w:szCs w:val="16"/>
      </w:rPr>
      <w:t>4</w:t>
    </w:r>
    <w:r w:rsidRPr="002C3DDB">
      <w:rPr>
        <w:rFonts w:ascii="Arial" w:hAnsi="Arial" w:cs="Arial"/>
        <w:b/>
        <w:sz w:val="16"/>
        <w:szCs w:val="16"/>
      </w:rPr>
      <w:t>.</w:t>
    </w:r>
    <w:r w:rsidRPr="00880693">
      <w:rPr>
        <w:rFonts w:ascii="Arial" w:hAnsi="Arial" w:cs="Arial"/>
        <w:b/>
        <w:sz w:val="16"/>
        <w:szCs w:val="16"/>
      </w:rPr>
      <w:t>202</w:t>
    </w:r>
    <w:r>
      <w:rPr>
        <w:rFonts w:ascii="Arial" w:hAnsi="Arial" w:cs="Arial"/>
        <w:b/>
        <w:sz w:val="16"/>
        <w:szCs w:val="16"/>
      </w:rPr>
      <w:t>2</w:t>
    </w:r>
  </w:p>
  <w:p w14:paraId="3BD753FB" w14:textId="77777777" w:rsidR="00404603" w:rsidRDefault="00404603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753FD" w14:textId="75A1E1CC" w:rsidR="00404603" w:rsidRPr="00160C7F" w:rsidRDefault="00404603" w:rsidP="00E4056E">
    <w:pPr>
      <w:pStyle w:val="Footer"/>
      <w:pBdr>
        <w:top w:val="single" w:sz="4" w:space="0" w:color="auto"/>
      </w:pBdr>
      <w:tabs>
        <w:tab w:val="clear" w:pos="4153"/>
        <w:tab w:val="clear" w:pos="8306"/>
      </w:tabs>
      <w:ind w:right="-10"/>
      <w:rPr>
        <w:rFonts w:ascii="Arial" w:hAnsi="Arial" w:cs="Arial"/>
        <w:color w:val="000000"/>
        <w:sz w:val="16"/>
        <w:szCs w:val="16"/>
        <w:u w:val="single"/>
      </w:rPr>
    </w:pPr>
    <w:r w:rsidRPr="009F6185">
      <w:rPr>
        <w:rFonts w:ascii="Arial" w:hAnsi="Arial" w:cs="Arial"/>
        <w:sz w:val="16"/>
        <w:szCs w:val="16"/>
      </w:rPr>
      <w:t xml:space="preserve">Προδιαγραφές </w:t>
    </w:r>
    <w:r>
      <w:rPr>
        <w:rFonts w:ascii="Arial" w:hAnsi="Arial" w:cs="Arial"/>
        <w:sz w:val="16"/>
        <w:szCs w:val="16"/>
      </w:rPr>
      <w:t xml:space="preserve">– </w:t>
    </w:r>
    <w:r w:rsidRPr="00A33A5C">
      <w:rPr>
        <w:rFonts w:ascii="Arial" w:hAnsi="Arial" w:cs="Arial"/>
        <w:sz w:val="16"/>
        <w:szCs w:val="16"/>
      </w:rPr>
      <w:t>Wholesale RM Dbase</w:t>
    </w:r>
  </w:p>
  <w:p w14:paraId="3BD753FE" w14:textId="1D60F810" w:rsidR="00404603" w:rsidRPr="00880693" w:rsidRDefault="00404603" w:rsidP="00097BAE">
    <w:pPr>
      <w:pStyle w:val="Footer"/>
      <w:tabs>
        <w:tab w:val="clear" w:pos="4153"/>
        <w:tab w:val="clear" w:pos="8306"/>
      </w:tabs>
      <w:rPr>
        <w:szCs w:val="16"/>
      </w:rPr>
    </w:pPr>
    <w:r w:rsidRPr="009F6185">
      <w:rPr>
        <w:rFonts w:ascii="Arial" w:hAnsi="Arial" w:cs="Arial"/>
        <w:b/>
        <w:sz w:val="16"/>
        <w:szCs w:val="16"/>
      </w:rPr>
      <w:t xml:space="preserve">Έκδοση </w:t>
    </w:r>
    <w:r w:rsidRPr="00491EC1">
      <w:rPr>
        <w:rFonts w:ascii="Arial" w:hAnsi="Arial" w:cs="Arial"/>
        <w:b/>
        <w:sz w:val="16"/>
        <w:szCs w:val="16"/>
      </w:rPr>
      <w:t>1</w:t>
    </w:r>
    <w:r w:rsidRPr="009F6185">
      <w:rPr>
        <w:rFonts w:ascii="Arial" w:hAnsi="Arial" w:cs="Arial"/>
        <w:b/>
        <w:sz w:val="16"/>
        <w:szCs w:val="16"/>
      </w:rPr>
      <w:t xml:space="preserve">, </w:t>
    </w:r>
    <w:r>
      <w:rPr>
        <w:rFonts w:ascii="Arial" w:hAnsi="Arial" w:cs="Arial"/>
        <w:b/>
        <w:sz w:val="16"/>
        <w:szCs w:val="16"/>
        <w:lang w:val="en-US"/>
      </w:rPr>
      <w:t>01</w:t>
    </w:r>
    <w:r>
      <w:rPr>
        <w:rFonts w:ascii="Arial" w:hAnsi="Arial" w:cs="Arial"/>
        <w:b/>
        <w:sz w:val="16"/>
        <w:szCs w:val="16"/>
      </w:rPr>
      <w:t>.0</w:t>
    </w:r>
    <w:r>
      <w:rPr>
        <w:rFonts w:ascii="Arial" w:hAnsi="Arial" w:cs="Arial"/>
        <w:b/>
        <w:sz w:val="16"/>
        <w:szCs w:val="16"/>
        <w:lang w:val="en-US"/>
      </w:rPr>
      <w:t>4</w:t>
    </w:r>
    <w:r w:rsidRPr="002C3DDB">
      <w:rPr>
        <w:rFonts w:ascii="Arial" w:hAnsi="Arial" w:cs="Arial"/>
        <w:b/>
        <w:sz w:val="16"/>
        <w:szCs w:val="16"/>
      </w:rPr>
      <w:t>.</w:t>
    </w:r>
    <w:r w:rsidRPr="00880693">
      <w:rPr>
        <w:rFonts w:ascii="Arial" w:hAnsi="Arial" w:cs="Arial"/>
        <w:b/>
        <w:sz w:val="16"/>
        <w:szCs w:val="16"/>
      </w:rPr>
      <w:t>202</w:t>
    </w:r>
    <w:r>
      <w:rPr>
        <w:rFonts w:ascii="Arial" w:hAnsi="Arial" w:cs="Arial"/>
        <w:b/>
        <w:sz w:val="16"/>
        <w:szCs w:val="16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39072" w14:textId="77777777" w:rsidR="00AC05C2" w:rsidRDefault="00AC05C2">
      <w:r>
        <w:separator/>
      </w:r>
    </w:p>
  </w:footnote>
  <w:footnote w:type="continuationSeparator" w:id="0">
    <w:p w14:paraId="22C8E2D5" w14:textId="77777777" w:rsidR="00AC05C2" w:rsidRDefault="00AC05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7D005" w14:textId="77777777" w:rsidR="00EF2B23" w:rsidRDefault="00EF2B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753F3" w14:textId="77777777" w:rsidR="00404603" w:rsidRPr="00E81655" w:rsidRDefault="00404603" w:rsidP="00E81655">
    <w:pPr>
      <w:pStyle w:val="Header"/>
      <w:rPr>
        <w:rFonts w:ascii="Arial" w:hAnsi="Arial" w:cs="Arial"/>
        <w:b/>
        <w:bCs/>
        <w:sz w:val="20"/>
        <w:szCs w:val="20"/>
      </w:rPr>
    </w:pPr>
    <w:r w:rsidRPr="00E81655">
      <w:rPr>
        <w:rFonts w:ascii="Arial" w:hAnsi="Arial" w:cs="Arial"/>
        <w:b/>
        <w:bCs/>
        <w:sz w:val="20"/>
        <w:szCs w:val="20"/>
        <w:lang w:val="en-US"/>
      </w:rPr>
      <w:t>ALPHA</w:t>
    </w:r>
    <w:r w:rsidRPr="00491EC1">
      <w:rPr>
        <w:rFonts w:ascii="Arial" w:hAnsi="Arial" w:cs="Arial"/>
        <w:b/>
        <w:bCs/>
        <w:sz w:val="20"/>
        <w:szCs w:val="20"/>
      </w:rPr>
      <w:t xml:space="preserve"> </w:t>
    </w:r>
    <w:r w:rsidRPr="00E81655">
      <w:rPr>
        <w:rFonts w:ascii="Arial" w:hAnsi="Arial" w:cs="Arial"/>
        <w:b/>
        <w:bCs/>
        <w:sz w:val="20"/>
        <w:szCs w:val="20"/>
        <w:lang w:val="en-US"/>
      </w:rPr>
      <w:t>BANK</w:t>
    </w:r>
  </w:p>
  <w:p w14:paraId="3BD753F5" w14:textId="77777777" w:rsidR="00404603" w:rsidRDefault="00404603" w:rsidP="00E816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BE736" w14:textId="327382D2" w:rsidR="00404603" w:rsidRPr="00E81655" w:rsidRDefault="00404603" w:rsidP="00D16386">
    <w:pPr>
      <w:pStyle w:val="Header"/>
      <w:rPr>
        <w:rFonts w:ascii="Arial" w:hAnsi="Arial" w:cs="Arial"/>
        <w:b/>
        <w:bCs/>
        <w:sz w:val="20"/>
        <w:szCs w:val="20"/>
      </w:rPr>
    </w:pPr>
    <w:r w:rsidRPr="00E81655">
      <w:rPr>
        <w:rFonts w:ascii="Arial" w:hAnsi="Arial" w:cs="Arial"/>
        <w:b/>
        <w:bCs/>
        <w:sz w:val="20"/>
        <w:szCs w:val="20"/>
        <w:lang w:val="en-US"/>
      </w:rPr>
      <w:t>ALPHA</w:t>
    </w:r>
    <w:r w:rsidRPr="00491EC1">
      <w:rPr>
        <w:rFonts w:ascii="Arial" w:hAnsi="Arial" w:cs="Arial"/>
        <w:b/>
        <w:bCs/>
        <w:sz w:val="20"/>
        <w:szCs w:val="20"/>
      </w:rPr>
      <w:t xml:space="preserve"> </w:t>
    </w:r>
    <w:r w:rsidRPr="00E81655">
      <w:rPr>
        <w:rFonts w:ascii="Arial" w:hAnsi="Arial" w:cs="Arial"/>
        <w:b/>
        <w:bCs/>
        <w:sz w:val="20"/>
        <w:szCs w:val="20"/>
        <w:lang w:val="en-US"/>
      </w:rPr>
      <w:t>BANK</w:t>
    </w:r>
    <w:r w:rsidR="003A15FD">
      <w:rPr>
        <w:rFonts w:ascii="Arial" w:hAnsi="Arial" w:cs="Arial"/>
        <w:b/>
        <w:bCs/>
        <w:sz w:val="20"/>
        <w:szCs w:val="20"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2pt;height:11.2pt" o:bullet="t">
        <v:imagedata r:id="rId1" o:title="clip_image001"/>
      </v:shape>
    </w:pict>
  </w:numPicBullet>
  <w:abstractNum w:abstractNumId="0" w15:restartNumberingAfterBreak="0">
    <w:nsid w:val="FFFFFF89"/>
    <w:multiLevelType w:val="singleLevel"/>
    <w:tmpl w:val="27844A7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355016"/>
    <w:multiLevelType w:val="hybridMultilevel"/>
    <w:tmpl w:val="41DAC80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86726"/>
    <w:multiLevelType w:val="hybridMultilevel"/>
    <w:tmpl w:val="BBB6C7D0"/>
    <w:lvl w:ilvl="0" w:tplc="6C325084">
      <w:start w:val="1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505" w:hanging="360"/>
      </w:pPr>
    </w:lvl>
    <w:lvl w:ilvl="2" w:tplc="0408001B" w:tentative="1">
      <w:start w:val="1"/>
      <w:numFmt w:val="lowerRoman"/>
      <w:lvlText w:val="%3."/>
      <w:lvlJc w:val="right"/>
      <w:pPr>
        <w:ind w:left="2225" w:hanging="180"/>
      </w:pPr>
    </w:lvl>
    <w:lvl w:ilvl="3" w:tplc="0408000F" w:tentative="1">
      <w:start w:val="1"/>
      <w:numFmt w:val="decimal"/>
      <w:lvlText w:val="%4."/>
      <w:lvlJc w:val="left"/>
      <w:pPr>
        <w:ind w:left="2945" w:hanging="360"/>
      </w:pPr>
    </w:lvl>
    <w:lvl w:ilvl="4" w:tplc="04080019" w:tentative="1">
      <w:start w:val="1"/>
      <w:numFmt w:val="lowerLetter"/>
      <w:lvlText w:val="%5."/>
      <w:lvlJc w:val="left"/>
      <w:pPr>
        <w:ind w:left="3665" w:hanging="360"/>
      </w:pPr>
    </w:lvl>
    <w:lvl w:ilvl="5" w:tplc="0408001B" w:tentative="1">
      <w:start w:val="1"/>
      <w:numFmt w:val="lowerRoman"/>
      <w:lvlText w:val="%6."/>
      <w:lvlJc w:val="right"/>
      <w:pPr>
        <w:ind w:left="4385" w:hanging="180"/>
      </w:pPr>
    </w:lvl>
    <w:lvl w:ilvl="6" w:tplc="0408000F" w:tentative="1">
      <w:start w:val="1"/>
      <w:numFmt w:val="decimal"/>
      <w:lvlText w:val="%7."/>
      <w:lvlJc w:val="left"/>
      <w:pPr>
        <w:ind w:left="5105" w:hanging="360"/>
      </w:pPr>
    </w:lvl>
    <w:lvl w:ilvl="7" w:tplc="04080019" w:tentative="1">
      <w:start w:val="1"/>
      <w:numFmt w:val="lowerLetter"/>
      <w:lvlText w:val="%8."/>
      <w:lvlJc w:val="left"/>
      <w:pPr>
        <w:ind w:left="5825" w:hanging="360"/>
      </w:pPr>
    </w:lvl>
    <w:lvl w:ilvl="8" w:tplc="0408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8A72263"/>
    <w:multiLevelType w:val="hybridMultilevel"/>
    <w:tmpl w:val="C5828E32"/>
    <w:lvl w:ilvl="0" w:tplc="6AFA6CD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844316"/>
    <w:multiLevelType w:val="hybridMultilevel"/>
    <w:tmpl w:val="D0C49BA8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4339BF"/>
    <w:multiLevelType w:val="hybridMultilevel"/>
    <w:tmpl w:val="08B6B2A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E0669"/>
    <w:multiLevelType w:val="hybridMultilevel"/>
    <w:tmpl w:val="4B661036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E24622"/>
    <w:multiLevelType w:val="hybridMultilevel"/>
    <w:tmpl w:val="95AC620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164DA3"/>
    <w:multiLevelType w:val="hybridMultilevel"/>
    <w:tmpl w:val="674E74AA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D1B3C80"/>
    <w:multiLevelType w:val="hybridMultilevel"/>
    <w:tmpl w:val="59B02152"/>
    <w:lvl w:ilvl="0" w:tplc="0408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8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28714108"/>
    <w:multiLevelType w:val="hybridMultilevel"/>
    <w:tmpl w:val="C102FDB4"/>
    <w:lvl w:ilvl="0" w:tplc="E498189A">
      <w:numFmt w:val="bullet"/>
      <w:lvlText w:val=""/>
      <w:lvlJc w:val="left"/>
      <w:pPr>
        <w:ind w:left="405" w:hanging="405"/>
      </w:pPr>
      <w:rPr>
        <w:rFonts w:ascii="Symbol" w:eastAsia="Calibri" w:hAnsi="Symbol" w:cs="Times New Roman" w:hint="default"/>
        <w:sz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2A6F2530"/>
    <w:multiLevelType w:val="hybridMultilevel"/>
    <w:tmpl w:val="92C29AE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42257B"/>
    <w:multiLevelType w:val="hybridMultilevel"/>
    <w:tmpl w:val="9BCA4154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>
      <w:start w:val="1"/>
      <w:numFmt w:val="lowerLetter"/>
      <w:lvlText w:val="%2."/>
      <w:lvlJc w:val="left"/>
      <w:pPr>
        <w:ind w:left="1800" w:hanging="360"/>
      </w:pPr>
    </w:lvl>
    <w:lvl w:ilvl="2" w:tplc="0408001B">
      <w:start w:val="1"/>
      <w:numFmt w:val="lowerRoman"/>
      <w:lvlText w:val="%3."/>
      <w:lvlJc w:val="right"/>
      <w:pPr>
        <w:ind w:left="2520" w:hanging="180"/>
      </w:pPr>
    </w:lvl>
    <w:lvl w:ilvl="3" w:tplc="0408000F">
      <w:start w:val="1"/>
      <w:numFmt w:val="decimal"/>
      <w:lvlText w:val="%4."/>
      <w:lvlJc w:val="left"/>
      <w:pPr>
        <w:ind w:left="3240" w:hanging="360"/>
      </w:pPr>
    </w:lvl>
    <w:lvl w:ilvl="4" w:tplc="04080019">
      <w:start w:val="1"/>
      <w:numFmt w:val="lowerLetter"/>
      <w:lvlText w:val="%5."/>
      <w:lvlJc w:val="left"/>
      <w:pPr>
        <w:ind w:left="3960" w:hanging="360"/>
      </w:pPr>
    </w:lvl>
    <w:lvl w:ilvl="5" w:tplc="0408001B">
      <w:start w:val="1"/>
      <w:numFmt w:val="lowerRoman"/>
      <w:lvlText w:val="%6."/>
      <w:lvlJc w:val="right"/>
      <w:pPr>
        <w:ind w:left="4680" w:hanging="180"/>
      </w:pPr>
    </w:lvl>
    <w:lvl w:ilvl="6" w:tplc="0408000F">
      <w:start w:val="1"/>
      <w:numFmt w:val="decimal"/>
      <w:lvlText w:val="%7."/>
      <w:lvlJc w:val="left"/>
      <w:pPr>
        <w:ind w:left="5400" w:hanging="360"/>
      </w:pPr>
    </w:lvl>
    <w:lvl w:ilvl="7" w:tplc="04080019">
      <w:start w:val="1"/>
      <w:numFmt w:val="lowerLetter"/>
      <w:lvlText w:val="%8."/>
      <w:lvlJc w:val="left"/>
      <w:pPr>
        <w:ind w:left="6120" w:hanging="360"/>
      </w:pPr>
    </w:lvl>
    <w:lvl w:ilvl="8" w:tplc="0408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DD217FD"/>
    <w:multiLevelType w:val="hybridMultilevel"/>
    <w:tmpl w:val="05ECA938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63A1AED"/>
    <w:multiLevelType w:val="multilevel"/>
    <w:tmpl w:val="3FB67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023B53"/>
    <w:multiLevelType w:val="hybridMultilevel"/>
    <w:tmpl w:val="41F816DE"/>
    <w:lvl w:ilvl="0" w:tplc="040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FC566C"/>
    <w:multiLevelType w:val="hybridMultilevel"/>
    <w:tmpl w:val="4DF89F66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D831073"/>
    <w:multiLevelType w:val="hybridMultilevel"/>
    <w:tmpl w:val="BBB6C7D0"/>
    <w:lvl w:ilvl="0" w:tplc="6C325084">
      <w:start w:val="1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505" w:hanging="360"/>
      </w:pPr>
    </w:lvl>
    <w:lvl w:ilvl="2" w:tplc="0408001B" w:tentative="1">
      <w:start w:val="1"/>
      <w:numFmt w:val="lowerRoman"/>
      <w:lvlText w:val="%3."/>
      <w:lvlJc w:val="right"/>
      <w:pPr>
        <w:ind w:left="2225" w:hanging="180"/>
      </w:pPr>
    </w:lvl>
    <w:lvl w:ilvl="3" w:tplc="0408000F" w:tentative="1">
      <w:start w:val="1"/>
      <w:numFmt w:val="decimal"/>
      <w:lvlText w:val="%4."/>
      <w:lvlJc w:val="left"/>
      <w:pPr>
        <w:ind w:left="2945" w:hanging="360"/>
      </w:pPr>
    </w:lvl>
    <w:lvl w:ilvl="4" w:tplc="04080019" w:tentative="1">
      <w:start w:val="1"/>
      <w:numFmt w:val="lowerLetter"/>
      <w:lvlText w:val="%5."/>
      <w:lvlJc w:val="left"/>
      <w:pPr>
        <w:ind w:left="3665" w:hanging="360"/>
      </w:pPr>
    </w:lvl>
    <w:lvl w:ilvl="5" w:tplc="0408001B" w:tentative="1">
      <w:start w:val="1"/>
      <w:numFmt w:val="lowerRoman"/>
      <w:lvlText w:val="%6."/>
      <w:lvlJc w:val="right"/>
      <w:pPr>
        <w:ind w:left="4385" w:hanging="180"/>
      </w:pPr>
    </w:lvl>
    <w:lvl w:ilvl="6" w:tplc="0408000F" w:tentative="1">
      <w:start w:val="1"/>
      <w:numFmt w:val="decimal"/>
      <w:lvlText w:val="%7."/>
      <w:lvlJc w:val="left"/>
      <w:pPr>
        <w:ind w:left="5105" w:hanging="360"/>
      </w:pPr>
    </w:lvl>
    <w:lvl w:ilvl="7" w:tplc="04080019" w:tentative="1">
      <w:start w:val="1"/>
      <w:numFmt w:val="lowerLetter"/>
      <w:lvlText w:val="%8."/>
      <w:lvlJc w:val="left"/>
      <w:pPr>
        <w:ind w:left="5825" w:hanging="360"/>
      </w:pPr>
    </w:lvl>
    <w:lvl w:ilvl="8" w:tplc="0408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8" w15:restartNumberingAfterBreak="0">
    <w:nsid w:val="41274707"/>
    <w:multiLevelType w:val="hybridMultilevel"/>
    <w:tmpl w:val="264EDD3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235A76"/>
    <w:multiLevelType w:val="hybridMultilevel"/>
    <w:tmpl w:val="6E7031D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2B01E6"/>
    <w:multiLevelType w:val="hybridMultilevel"/>
    <w:tmpl w:val="E146B89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233552"/>
    <w:multiLevelType w:val="hybridMultilevel"/>
    <w:tmpl w:val="70EC680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C821F0"/>
    <w:multiLevelType w:val="hybridMultilevel"/>
    <w:tmpl w:val="A536AE9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9015FC"/>
    <w:multiLevelType w:val="hybridMultilevel"/>
    <w:tmpl w:val="8270A958"/>
    <w:lvl w:ilvl="0" w:tplc="0408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2CC15BA"/>
    <w:multiLevelType w:val="multilevel"/>
    <w:tmpl w:val="484277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2E356E"/>
    <w:multiLevelType w:val="hybridMultilevel"/>
    <w:tmpl w:val="F59642C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E81468"/>
    <w:multiLevelType w:val="hybridMultilevel"/>
    <w:tmpl w:val="0E52C49C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5AF636D"/>
    <w:multiLevelType w:val="multilevel"/>
    <w:tmpl w:val="5F92BE0A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284"/>
        </w:tabs>
        <w:ind w:left="680" w:hanging="680"/>
      </w:pPr>
      <w:rPr>
        <w:rFonts w:ascii="Arial" w:hAnsi="Arial" w:hint="default"/>
        <w:b/>
        <w:i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425" w:firstLine="0"/>
      </w:pPr>
      <w:rPr>
        <w:rFonts w:ascii="Arial" w:hAnsi="Arial" w:hint="default"/>
        <w:b/>
        <w:i w:val="0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8" w15:restartNumberingAfterBreak="0">
    <w:nsid w:val="57326A1A"/>
    <w:multiLevelType w:val="hybridMultilevel"/>
    <w:tmpl w:val="2ADCBB1C"/>
    <w:lvl w:ilvl="0" w:tplc="50D6B5F6">
      <w:start w:val="1"/>
      <w:numFmt w:val="decimal"/>
      <w:lvlText w:val="%1."/>
      <w:lvlJc w:val="left"/>
      <w:pPr>
        <w:ind w:left="275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995" w:hanging="360"/>
      </w:pPr>
    </w:lvl>
    <w:lvl w:ilvl="2" w:tplc="0408001B" w:tentative="1">
      <w:start w:val="1"/>
      <w:numFmt w:val="lowerRoman"/>
      <w:lvlText w:val="%3."/>
      <w:lvlJc w:val="right"/>
      <w:pPr>
        <w:ind w:left="1715" w:hanging="180"/>
      </w:pPr>
    </w:lvl>
    <w:lvl w:ilvl="3" w:tplc="0408000F" w:tentative="1">
      <w:start w:val="1"/>
      <w:numFmt w:val="decimal"/>
      <w:lvlText w:val="%4."/>
      <w:lvlJc w:val="left"/>
      <w:pPr>
        <w:ind w:left="2435" w:hanging="360"/>
      </w:pPr>
    </w:lvl>
    <w:lvl w:ilvl="4" w:tplc="04080019" w:tentative="1">
      <w:start w:val="1"/>
      <w:numFmt w:val="lowerLetter"/>
      <w:lvlText w:val="%5."/>
      <w:lvlJc w:val="left"/>
      <w:pPr>
        <w:ind w:left="3155" w:hanging="360"/>
      </w:pPr>
    </w:lvl>
    <w:lvl w:ilvl="5" w:tplc="0408001B" w:tentative="1">
      <w:start w:val="1"/>
      <w:numFmt w:val="lowerRoman"/>
      <w:lvlText w:val="%6."/>
      <w:lvlJc w:val="right"/>
      <w:pPr>
        <w:ind w:left="3875" w:hanging="180"/>
      </w:pPr>
    </w:lvl>
    <w:lvl w:ilvl="6" w:tplc="0408000F" w:tentative="1">
      <w:start w:val="1"/>
      <w:numFmt w:val="decimal"/>
      <w:lvlText w:val="%7."/>
      <w:lvlJc w:val="left"/>
      <w:pPr>
        <w:ind w:left="4595" w:hanging="360"/>
      </w:pPr>
    </w:lvl>
    <w:lvl w:ilvl="7" w:tplc="04080019" w:tentative="1">
      <w:start w:val="1"/>
      <w:numFmt w:val="lowerLetter"/>
      <w:lvlText w:val="%8."/>
      <w:lvlJc w:val="left"/>
      <w:pPr>
        <w:ind w:left="5315" w:hanging="360"/>
      </w:pPr>
    </w:lvl>
    <w:lvl w:ilvl="8" w:tplc="0408001B" w:tentative="1">
      <w:start w:val="1"/>
      <w:numFmt w:val="lowerRoman"/>
      <w:lvlText w:val="%9."/>
      <w:lvlJc w:val="right"/>
      <w:pPr>
        <w:ind w:left="6035" w:hanging="180"/>
      </w:pPr>
    </w:lvl>
  </w:abstractNum>
  <w:abstractNum w:abstractNumId="29" w15:restartNumberingAfterBreak="0">
    <w:nsid w:val="5D68197B"/>
    <w:multiLevelType w:val="hybridMultilevel"/>
    <w:tmpl w:val="9A6ED83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C06C27"/>
    <w:multiLevelType w:val="multilevel"/>
    <w:tmpl w:val="C4A8F1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882358"/>
    <w:multiLevelType w:val="hybridMultilevel"/>
    <w:tmpl w:val="2CF4170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426874"/>
    <w:multiLevelType w:val="hybridMultilevel"/>
    <w:tmpl w:val="85745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6C43BF"/>
    <w:multiLevelType w:val="hybridMultilevel"/>
    <w:tmpl w:val="BBB6C7D0"/>
    <w:lvl w:ilvl="0" w:tplc="6C325084">
      <w:start w:val="1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505" w:hanging="360"/>
      </w:pPr>
    </w:lvl>
    <w:lvl w:ilvl="2" w:tplc="0408001B" w:tentative="1">
      <w:start w:val="1"/>
      <w:numFmt w:val="lowerRoman"/>
      <w:lvlText w:val="%3."/>
      <w:lvlJc w:val="right"/>
      <w:pPr>
        <w:ind w:left="2225" w:hanging="180"/>
      </w:pPr>
    </w:lvl>
    <w:lvl w:ilvl="3" w:tplc="0408000F" w:tentative="1">
      <w:start w:val="1"/>
      <w:numFmt w:val="decimal"/>
      <w:lvlText w:val="%4."/>
      <w:lvlJc w:val="left"/>
      <w:pPr>
        <w:ind w:left="2945" w:hanging="360"/>
      </w:pPr>
    </w:lvl>
    <w:lvl w:ilvl="4" w:tplc="04080019" w:tentative="1">
      <w:start w:val="1"/>
      <w:numFmt w:val="lowerLetter"/>
      <w:lvlText w:val="%5."/>
      <w:lvlJc w:val="left"/>
      <w:pPr>
        <w:ind w:left="3665" w:hanging="360"/>
      </w:pPr>
    </w:lvl>
    <w:lvl w:ilvl="5" w:tplc="0408001B" w:tentative="1">
      <w:start w:val="1"/>
      <w:numFmt w:val="lowerRoman"/>
      <w:lvlText w:val="%6."/>
      <w:lvlJc w:val="right"/>
      <w:pPr>
        <w:ind w:left="4385" w:hanging="180"/>
      </w:pPr>
    </w:lvl>
    <w:lvl w:ilvl="6" w:tplc="0408000F" w:tentative="1">
      <w:start w:val="1"/>
      <w:numFmt w:val="decimal"/>
      <w:lvlText w:val="%7."/>
      <w:lvlJc w:val="left"/>
      <w:pPr>
        <w:ind w:left="5105" w:hanging="360"/>
      </w:pPr>
    </w:lvl>
    <w:lvl w:ilvl="7" w:tplc="04080019" w:tentative="1">
      <w:start w:val="1"/>
      <w:numFmt w:val="lowerLetter"/>
      <w:lvlText w:val="%8."/>
      <w:lvlJc w:val="left"/>
      <w:pPr>
        <w:ind w:left="5825" w:hanging="360"/>
      </w:pPr>
    </w:lvl>
    <w:lvl w:ilvl="8" w:tplc="0408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4" w15:restartNumberingAfterBreak="0">
    <w:nsid w:val="647C3AE2"/>
    <w:multiLevelType w:val="hybridMultilevel"/>
    <w:tmpl w:val="6BCA88EE"/>
    <w:lvl w:ilvl="0" w:tplc="040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8D658E"/>
    <w:multiLevelType w:val="hybridMultilevel"/>
    <w:tmpl w:val="DA1017FE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E1066E"/>
    <w:multiLevelType w:val="hybridMultilevel"/>
    <w:tmpl w:val="C58870D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8A33B8"/>
    <w:multiLevelType w:val="hybridMultilevel"/>
    <w:tmpl w:val="C694D70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442A38"/>
    <w:multiLevelType w:val="hybridMultilevel"/>
    <w:tmpl w:val="C5DAEBC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A235A1"/>
    <w:multiLevelType w:val="hybridMultilevel"/>
    <w:tmpl w:val="522023E2"/>
    <w:lvl w:ilvl="0" w:tplc="24CE79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3A155E"/>
    <w:multiLevelType w:val="hybridMultilevel"/>
    <w:tmpl w:val="D0C4A83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F239B4"/>
    <w:multiLevelType w:val="hybridMultilevel"/>
    <w:tmpl w:val="B950AD8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BB3438"/>
    <w:multiLevelType w:val="hybridMultilevel"/>
    <w:tmpl w:val="0AB64476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56541819">
    <w:abstractNumId w:val="27"/>
  </w:num>
  <w:num w:numId="2" w16cid:durableId="786433759">
    <w:abstractNumId w:val="0"/>
  </w:num>
  <w:num w:numId="3" w16cid:durableId="1673796046">
    <w:abstractNumId w:val="16"/>
  </w:num>
  <w:num w:numId="4" w16cid:durableId="581795530">
    <w:abstractNumId w:val="39"/>
  </w:num>
  <w:num w:numId="5" w16cid:durableId="1109163546">
    <w:abstractNumId w:val="35"/>
  </w:num>
  <w:num w:numId="6" w16cid:durableId="857278021">
    <w:abstractNumId w:val="26"/>
  </w:num>
  <w:num w:numId="7" w16cid:durableId="480579770">
    <w:abstractNumId w:val="42"/>
  </w:num>
  <w:num w:numId="8" w16cid:durableId="1212613774">
    <w:abstractNumId w:val="36"/>
  </w:num>
  <w:num w:numId="9" w16cid:durableId="2002850987">
    <w:abstractNumId w:val="3"/>
  </w:num>
  <w:num w:numId="10" w16cid:durableId="754471631">
    <w:abstractNumId w:val="25"/>
  </w:num>
  <w:num w:numId="11" w16cid:durableId="1860849481">
    <w:abstractNumId w:val="41"/>
  </w:num>
  <w:num w:numId="12" w16cid:durableId="310209787">
    <w:abstractNumId w:val="31"/>
  </w:num>
  <w:num w:numId="13" w16cid:durableId="900485068">
    <w:abstractNumId w:val="11"/>
  </w:num>
  <w:num w:numId="14" w16cid:durableId="1396316981">
    <w:abstractNumId w:val="4"/>
  </w:num>
  <w:num w:numId="15" w16cid:durableId="1088506952">
    <w:abstractNumId w:val="1"/>
  </w:num>
  <w:num w:numId="16" w16cid:durableId="607078977">
    <w:abstractNumId w:val="9"/>
  </w:num>
  <w:num w:numId="17" w16cid:durableId="935284530">
    <w:abstractNumId w:val="15"/>
  </w:num>
  <w:num w:numId="18" w16cid:durableId="180808607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48404311">
    <w:abstractNumId w:val="23"/>
  </w:num>
  <w:num w:numId="20" w16cid:durableId="1493985434">
    <w:abstractNumId w:val="18"/>
  </w:num>
  <w:num w:numId="21" w16cid:durableId="684595093">
    <w:abstractNumId w:val="12"/>
  </w:num>
  <w:num w:numId="22" w16cid:durableId="1464037254">
    <w:abstractNumId w:val="40"/>
  </w:num>
  <w:num w:numId="23" w16cid:durableId="10421448">
    <w:abstractNumId w:val="28"/>
  </w:num>
  <w:num w:numId="24" w16cid:durableId="696739816">
    <w:abstractNumId w:val="6"/>
  </w:num>
  <w:num w:numId="25" w16cid:durableId="14503955">
    <w:abstractNumId w:val="37"/>
  </w:num>
  <w:num w:numId="26" w16cid:durableId="1827277348">
    <w:abstractNumId w:val="7"/>
  </w:num>
  <w:num w:numId="27" w16cid:durableId="1927493735">
    <w:abstractNumId w:val="5"/>
  </w:num>
  <w:num w:numId="28" w16cid:durableId="1093018299">
    <w:abstractNumId w:val="19"/>
  </w:num>
  <w:num w:numId="29" w16cid:durableId="2046371507">
    <w:abstractNumId w:val="20"/>
  </w:num>
  <w:num w:numId="30" w16cid:durableId="489178109">
    <w:abstractNumId w:val="30"/>
  </w:num>
  <w:num w:numId="31" w16cid:durableId="1331983392">
    <w:abstractNumId w:val="13"/>
  </w:num>
  <w:num w:numId="32" w16cid:durableId="1652634048">
    <w:abstractNumId w:val="29"/>
  </w:num>
  <w:num w:numId="33" w16cid:durableId="437408583">
    <w:abstractNumId w:val="21"/>
  </w:num>
  <w:num w:numId="34" w16cid:durableId="68160056">
    <w:abstractNumId w:val="22"/>
  </w:num>
  <w:num w:numId="35" w16cid:durableId="1792237893">
    <w:abstractNumId w:val="38"/>
  </w:num>
  <w:num w:numId="36" w16cid:durableId="773280435">
    <w:abstractNumId w:val="34"/>
  </w:num>
  <w:num w:numId="37" w16cid:durableId="775563929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315189667">
    <w:abstractNumId w:val="8"/>
  </w:num>
  <w:num w:numId="39" w16cid:durableId="750741153">
    <w:abstractNumId w:val="2"/>
  </w:num>
  <w:num w:numId="40" w16cid:durableId="731660979">
    <w:abstractNumId w:val="33"/>
  </w:num>
  <w:num w:numId="41" w16cid:durableId="1972050118">
    <w:abstractNumId w:val="17"/>
  </w:num>
  <w:num w:numId="42" w16cid:durableId="82759532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96436671">
    <w:abstractNumId w:val="2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16797185">
    <w:abstractNumId w:val="32"/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ertigka Vasiliki">
    <w15:presenceInfo w15:providerId="AD" w15:userId="S::vasiliki.tertigka@alpha.gr::aeae239d-6cc5-4aca-aa4b-bdd90ff3e055"/>
  </w15:person>
  <w15:person w15:author="Sgouros Konstantinos">
    <w15:presenceInfo w15:providerId="AD" w15:userId="S-1-5-21-34617356-450887726-402028614-6676"/>
  </w15:person>
  <w15:person w15:author="Papachristou Vasiliki">
    <w15:presenceInfo w15:providerId="AD" w15:userId="S::vasiliki.papachristou@alpha.gr::6ba25dcc-a160-4fe2-a67b-31a91fa34ee1"/>
  </w15:person>
  <w15:person w15:author="Kamilou Tonia">
    <w15:presenceInfo w15:providerId="AD" w15:userId="S::kamilout@unisystems.gr::2e87c68a-7795-40af-9c8d-26e5b30edaa3"/>
  </w15:person>
  <w15:person w15:author="Karakoulis Nikolaos Panagiotis">
    <w15:presenceInfo w15:providerId="None" w15:userId="Karakoulis Nikolaos Panagiotis"/>
  </w15:person>
  <w15:person w15:author="Christodoulou Refaela">
    <w15:presenceInfo w15:providerId="AD" w15:userId="S::ChristodoulouR@unisystems.gr::83bd353c-d910-442a-a917-4b0e6d795f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characterSpacingControl w:val="doNotCompress"/>
  <w:hdrShapeDefaults>
    <o:shapedefaults v:ext="edit" spidmax="2050">
      <o:colormru v:ext="edit" colors="#369,#5f5f5f,#52566c,#495e75,#486876,#4e617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788"/>
    <w:rsid w:val="000014E2"/>
    <w:rsid w:val="00002BB3"/>
    <w:rsid w:val="00003F2B"/>
    <w:rsid w:val="000040E1"/>
    <w:rsid w:val="00004934"/>
    <w:rsid w:val="00005BB8"/>
    <w:rsid w:val="000073AE"/>
    <w:rsid w:val="00010530"/>
    <w:rsid w:val="000131DD"/>
    <w:rsid w:val="000150C1"/>
    <w:rsid w:val="00015926"/>
    <w:rsid w:val="00015C1B"/>
    <w:rsid w:val="00015D44"/>
    <w:rsid w:val="00015E4C"/>
    <w:rsid w:val="000160AC"/>
    <w:rsid w:val="00016C05"/>
    <w:rsid w:val="00017A92"/>
    <w:rsid w:val="0002046B"/>
    <w:rsid w:val="00020830"/>
    <w:rsid w:val="00021471"/>
    <w:rsid w:val="000215B1"/>
    <w:rsid w:val="00021F4B"/>
    <w:rsid w:val="00022A73"/>
    <w:rsid w:val="000230D1"/>
    <w:rsid w:val="00025168"/>
    <w:rsid w:val="00026724"/>
    <w:rsid w:val="00027583"/>
    <w:rsid w:val="00027611"/>
    <w:rsid w:val="00027CE1"/>
    <w:rsid w:val="000304CD"/>
    <w:rsid w:val="00030AD4"/>
    <w:rsid w:val="00030CCF"/>
    <w:rsid w:val="0003161C"/>
    <w:rsid w:val="00031719"/>
    <w:rsid w:val="000320AB"/>
    <w:rsid w:val="00032E7A"/>
    <w:rsid w:val="00032FC8"/>
    <w:rsid w:val="00033B3C"/>
    <w:rsid w:val="00034105"/>
    <w:rsid w:val="000345D8"/>
    <w:rsid w:val="00035B6A"/>
    <w:rsid w:val="00036103"/>
    <w:rsid w:val="0003635B"/>
    <w:rsid w:val="00036D5B"/>
    <w:rsid w:val="00040979"/>
    <w:rsid w:val="0004181C"/>
    <w:rsid w:val="00041EC7"/>
    <w:rsid w:val="00044882"/>
    <w:rsid w:val="00045038"/>
    <w:rsid w:val="00045313"/>
    <w:rsid w:val="0004546D"/>
    <w:rsid w:val="000464BD"/>
    <w:rsid w:val="0005020C"/>
    <w:rsid w:val="0005361F"/>
    <w:rsid w:val="000549A4"/>
    <w:rsid w:val="000556EF"/>
    <w:rsid w:val="0005671C"/>
    <w:rsid w:val="0005725F"/>
    <w:rsid w:val="0006198C"/>
    <w:rsid w:val="000626BB"/>
    <w:rsid w:val="00062BD4"/>
    <w:rsid w:val="000636E5"/>
    <w:rsid w:val="00067A05"/>
    <w:rsid w:val="00070A54"/>
    <w:rsid w:val="00070A72"/>
    <w:rsid w:val="00070AB5"/>
    <w:rsid w:val="000739B2"/>
    <w:rsid w:val="000754A6"/>
    <w:rsid w:val="0007679C"/>
    <w:rsid w:val="00076C66"/>
    <w:rsid w:val="00077ACD"/>
    <w:rsid w:val="00080570"/>
    <w:rsid w:val="0008137F"/>
    <w:rsid w:val="00082485"/>
    <w:rsid w:val="00083551"/>
    <w:rsid w:val="00083820"/>
    <w:rsid w:val="0008429E"/>
    <w:rsid w:val="000849B1"/>
    <w:rsid w:val="000865F7"/>
    <w:rsid w:val="00090596"/>
    <w:rsid w:val="00090F8B"/>
    <w:rsid w:val="00091091"/>
    <w:rsid w:val="00092710"/>
    <w:rsid w:val="000933D3"/>
    <w:rsid w:val="00093DA2"/>
    <w:rsid w:val="000949A2"/>
    <w:rsid w:val="00096D6D"/>
    <w:rsid w:val="0009712A"/>
    <w:rsid w:val="00097BAE"/>
    <w:rsid w:val="00097F36"/>
    <w:rsid w:val="000A11D7"/>
    <w:rsid w:val="000A1CFB"/>
    <w:rsid w:val="000A1EE1"/>
    <w:rsid w:val="000A2506"/>
    <w:rsid w:val="000A26D1"/>
    <w:rsid w:val="000A31E4"/>
    <w:rsid w:val="000A3310"/>
    <w:rsid w:val="000A37E9"/>
    <w:rsid w:val="000A6CA3"/>
    <w:rsid w:val="000B14BE"/>
    <w:rsid w:val="000B16D9"/>
    <w:rsid w:val="000B1E84"/>
    <w:rsid w:val="000B2082"/>
    <w:rsid w:val="000B4A8E"/>
    <w:rsid w:val="000B582B"/>
    <w:rsid w:val="000C00A3"/>
    <w:rsid w:val="000C08B6"/>
    <w:rsid w:val="000C48F0"/>
    <w:rsid w:val="000C6016"/>
    <w:rsid w:val="000C611C"/>
    <w:rsid w:val="000C6E66"/>
    <w:rsid w:val="000C7636"/>
    <w:rsid w:val="000C79ED"/>
    <w:rsid w:val="000D0C8E"/>
    <w:rsid w:val="000D0F8B"/>
    <w:rsid w:val="000D4B2B"/>
    <w:rsid w:val="000D6619"/>
    <w:rsid w:val="000E13CA"/>
    <w:rsid w:val="000E1AA6"/>
    <w:rsid w:val="000E3F66"/>
    <w:rsid w:val="000E4B7D"/>
    <w:rsid w:val="000E4DCB"/>
    <w:rsid w:val="000E5041"/>
    <w:rsid w:val="000E60F5"/>
    <w:rsid w:val="000E6166"/>
    <w:rsid w:val="000E6F8E"/>
    <w:rsid w:val="000E77C2"/>
    <w:rsid w:val="000E7D21"/>
    <w:rsid w:val="000F137B"/>
    <w:rsid w:val="000F1D92"/>
    <w:rsid w:val="000F2C9F"/>
    <w:rsid w:val="000F2F71"/>
    <w:rsid w:val="000F33C9"/>
    <w:rsid w:val="000F43EA"/>
    <w:rsid w:val="00104BA7"/>
    <w:rsid w:val="00104DDE"/>
    <w:rsid w:val="0010534A"/>
    <w:rsid w:val="0010609A"/>
    <w:rsid w:val="00110FE9"/>
    <w:rsid w:val="001150E5"/>
    <w:rsid w:val="001157DD"/>
    <w:rsid w:val="00115910"/>
    <w:rsid w:val="0011689B"/>
    <w:rsid w:val="00120A92"/>
    <w:rsid w:val="0012124A"/>
    <w:rsid w:val="001222E2"/>
    <w:rsid w:val="00122B29"/>
    <w:rsid w:val="00123BB3"/>
    <w:rsid w:val="001277C9"/>
    <w:rsid w:val="00130895"/>
    <w:rsid w:val="00130C7E"/>
    <w:rsid w:val="0013147B"/>
    <w:rsid w:val="0013254E"/>
    <w:rsid w:val="00132EB3"/>
    <w:rsid w:val="00133070"/>
    <w:rsid w:val="001330DF"/>
    <w:rsid w:val="001351B3"/>
    <w:rsid w:val="0013790D"/>
    <w:rsid w:val="001379F3"/>
    <w:rsid w:val="00140827"/>
    <w:rsid w:val="001412E7"/>
    <w:rsid w:val="00141D9D"/>
    <w:rsid w:val="00141F6A"/>
    <w:rsid w:val="00142C4F"/>
    <w:rsid w:val="00143F6A"/>
    <w:rsid w:val="0014431F"/>
    <w:rsid w:val="001468EE"/>
    <w:rsid w:val="00146F40"/>
    <w:rsid w:val="00147A92"/>
    <w:rsid w:val="0015274C"/>
    <w:rsid w:val="00152979"/>
    <w:rsid w:val="00153415"/>
    <w:rsid w:val="0015411E"/>
    <w:rsid w:val="00154909"/>
    <w:rsid w:val="00154C86"/>
    <w:rsid w:val="00155A3D"/>
    <w:rsid w:val="00155B74"/>
    <w:rsid w:val="001561E3"/>
    <w:rsid w:val="00157068"/>
    <w:rsid w:val="0015736D"/>
    <w:rsid w:val="00157CA2"/>
    <w:rsid w:val="00160C7F"/>
    <w:rsid w:val="00161872"/>
    <w:rsid w:val="001623A7"/>
    <w:rsid w:val="001627EC"/>
    <w:rsid w:val="001635CC"/>
    <w:rsid w:val="0016517F"/>
    <w:rsid w:val="001655FC"/>
    <w:rsid w:val="001662DA"/>
    <w:rsid w:val="00166F74"/>
    <w:rsid w:val="00172561"/>
    <w:rsid w:val="00172931"/>
    <w:rsid w:val="00173040"/>
    <w:rsid w:val="00173DB1"/>
    <w:rsid w:val="00174398"/>
    <w:rsid w:val="00174405"/>
    <w:rsid w:val="00174FE8"/>
    <w:rsid w:val="001758B1"/>
    <w:rsid w:val="00175E5D"/>
    <w:rsid w:val="00175F45"/>
    <w:rsid w:val="00180EB0"/>
    <w:rsid w:val="00180F38"/>
    <w:rsid w:val="00180FA8"/>
    <w:rsid w:val="001830B1"/>
    <w:rsid w:val="00184A03"/>
    <w:rsid w:val="00184D1A"/>
    <w:rsid w:val="00184D40"/>
    <w:rsid w:val="00185046"/>
    <w:rsid w:val="00191250"/>
    <w:rsid w:val="00192202"/>
    <w:rsid w:val="00193147"/>
    <w:rsid w:val="00194319"/>
    <w:rsid w:val="001945A8"/>
    <w:rsid w:val="00196E47"/>
    <w:rsid w:val="001979A2"/>
    <w:rsid w:val="001A04D1"/>
    <w:rsid w:val="001A2200"/>
    <w:rsid w:val="001A3B63"/>
    <w:rsid w:val="001A4D67"/>
    <w:rsid w:val="001A500D"/>
    <w:rsid w:val="001A6C29"/>
    <w:rsid w:val="001A6FFD"/>
    <w:rsid w:val="001A7AF3"/>
    <w:rsid w:val="001B03B6"/>
    <w:rsid w:val="001B14DE"/>
    <w:rsid w:val="001B287B"/>
    <w:rsid w:val="001B339D"/>
    <w:rsid w:val="001B42C9"/>
    <w:rsid w:val="001B49F4"/>
    <w:rsid w:val="001B547D"/>
    <w:rsid w:val="001B5883"/>
    <w:rsid w:val="001B5EDF"/>
    <w:rsid w:val="001C0F25"/>
    <w:rsid w:val="001C1E6B"/>
    <w:rsid w:val="001C2509"/>
    <w:rsid w:val="001C2B50"/>
    <w:rsid w:val="001C3826"/>
    <w:rsid w:val="001C4063"/>
    <w:rsid w:val="001C44AD"/>
    <w:rsid w:val="001C592A"/>
    <w:rsid w:val="001C6FAA"/>
    <w:rsid w:val="001C77C5"/>
    <w:rsid w:val="001D0C53"/>
    <w:rsid w:val="001D0CA6"/>
    <w:rsid w:val="001D0FBC"/>
    <w:rsid w:val="001D1880"/>
    <w:rsid w:val="001D2152"/>
    <w:rsid w:val="001D21BD"/>
    <w:rsid w:val="001D3630"/>
    <w:rsid w:val="001D40B0"/>
    <w:rsid w:val="001D415F"/>
    <w:rsid w:val="001D41BD"/>
    <w:rsid w:val="001D48CA"/>
    <w:rsid w:val="001D4954"/>
    <w:rsid w:val="001D4CC9"/>
    <w:rsid w:val="001E07FF"/>
    <w:rsid w:val="001E0FF0"/>
    <w:rsid w:val="001E1C04"/>
    <w:rsid w:val="001E2132"/>
    <w:rsid w:val="001E2499"/>
    <w:rsid w:val="001E2B29"/>
    <w:rsid w:val="001E2BF4"/>
    <w:rsid w:val="001E3147"/>
    <w:rsid w:val="001E3A41"/>
    <w:rsid w:val="001E517C"/>
    <w:rsid w:val="001E5E43"/>
    <w:rsid w:val="001E6AF3"/>
    <w:rsid w:val="001E7297"/>
    <w:rsid w:val="001E763A"/>
    <w:rsid w:val="001E7F54"/>
    <w:rsid w:val="001F04CD"/>
    <w:rsid w:val="001F0AB4"/>
    <w:rsid w:val="001F1319"/>
    <w:rsid w:val="001F17C7"/>
    <w:rsid w:val="001F5A0C"/>
    <w:rsid w:val="001F5C15"/>
    <w:rsid w:val="0020396D"/>
    <w:rsid w:val="00205952"/>
    <w:rsid w:val="002065CB"/>
    <w:rsid w:val="0021126F"/>
    <w:rsid w:val="00212162"/>
    <w:rsid w:val="002125DC"/>
    <w:rsid w:val="00212CAE"/>
    <w:rsid w:val="00213FAA"/>
    <w:rsid w:val="0021673C"/>
    <w:rsid w:val="0022320A"/>
    <w:rsid w:val="00223534"/>
    <w:rsid w:val="00224C43"/>
    <w:rsid w:val="002267AB"/>
    <w:rsid w:val="002271D6"/>
    <w:rsid w:val="002307CD"/>
    <w:rsid w:val="002308D1"/>
    <w:rsid w:val="00232640"/>
    <w:rsid w:val="00232FBB"/>
    <w:rsid w:val="0023300A"/>
    <w:rsid w:val="00233D81"/>
    <w:rsid w:val="002354BE"/>
    <w:rsid w:val="00235A4D"/>
    <w:rsid w:val="002360E1"/>
    <w:rsid w:val="00236DA2"/>
    <w:rsid w:val="00240C2D"/>
    <w:rsid w:val="002430DD"/>
    <w:rsid w:val="002442EC"/>
    <w:rsid w:val="00245388"/>
    <w:rsid w:val="00245876"/>
    <w:rsid w:val="002458D1"/>
    <w:rsid w:val="0024626D"/>
    <w:rsid w:val="00247318"/>
    <w:rsid w:val="002504FE"/>
    <w:rsid w:val="002507FE"/>
    <w:rsid w:val="00253608"/>
    <w:rsid w:val="002537F6"/>
    <w:rsid w:val="00255642"/>
    <w:rsid w:val="002566BC"/>
    <w:rsid w:val="00257432"/>
    <w:rsid w:val="002601E5"/>
    <w:rsid w:val="002625F8"/>
    <w:rsid w:val="002628AF"/>
    <w:rsid w:val="00264218"/>
    <w:rsid w:val="00264990"/>
    <w:rsid w:val="0026524F"/>
    <w:rsid w:val="002665D0"/>
    <w:rsid w:val="002673D3"/>
    <w:rsid w:val="002704BB"/>
    <w:rsid w:val="00273442"/>
    <w:rsid w:val="00274836"/>
    <w:rsid w:val="00274A95"/>
    <w:rsid w:val="002761E8"/>
    <w:rsid w:val="00280B61"/>
    <w:rsid w:val="00281713"/>
    <w:rsid w:val="00282D34"/>
    <w:rsid w:val="00283405"/>
    <w:rsid w:val="00283AFB"/>
    <w:rsid w:val="00284A5D"/>
    <w:rsid w:val="00284B3A"/>
    <w:rsid w:val="00284C68"/>
    <w:rsid w:val="00285B1C"/>
    <w:rsid w:val="00287CF2"/>
    <w:rsid w:val="00287F47"/>
    <w:rsid w:val="00290096"/>
    <w:rsid w:val="00290C60"/>
    <w:rsid w:val="002914EA"/>
    <w:rsid w:val="00291824"/>
    <w:rsid w:val="00291F99"/>
    <w:rsid w:val="002920DF"/>
    <w:rsid w:val="002929FC"/>
    <w:rsid w:val="00293173"/>
    <w:rsid w:val="00294EEC"/>
    <w:rsid w:val="002952E4"/>
    <w:rsid w:val="002954E1"/>
    <w:rsid w:val="00296056"/>
    <w:rsid w:val="00296113"/>
    <w:rsid w:val="0029744D"/>
    <w:rsid w:val="002A1F46"/>
    <w:rsid w:val="002A4848"/>
    <w:rsid w:val="002A641D"/>
    <w:rsid w:val="002A6881"/>
    <w:rsid w:val="002A6AA1"/>
    <w:rsid w:val="002B05A9"/>
    <w:rsid w:val="002B075F"/>
    <w:rsid w:val="002B120B"/>
    <w:rsid w:val="002B31CD"/>
    <w:rsid w:val="002B4B4B"/>
    <w:rsid w:val="002B52E5"/>
    <w:rsid w:val="002B65D8"/>
    <w:rsid w:val="002B7559"/>
    <w:rsid w:val="002B7D9E"/>
    <w:rsid w:val="002B7DD3"/>
    <w:rsid w:val="002C007E"/>
    <w:rsid w:val="002C0CC2"/>
    <w:rsid w:val="002C1258"/>
    <w:rsid w:val="002C21F5"/>
    <w:rsid w:val="002C2203"/>
    <w:rsid w:val="002C39C0"/>
    <w:rsid w:val="002C3DDB"/>
    <w:rsid w:val="002C5AB9"/>
    <w:rsid w:val="002C5FDF"/>
    <w:rsid w:val="002D0085"/>
    <w:rsid w:val="002D2961"/>
    <w:rsid w:val="002D3A83"/>
    <w:rsid w:val="002D3E3E"/>
    <w:rsid w:val="002D6274"/>
    <w:rsid w:val="002E0235"/>
    <w:rsid w:val="002E0306"/>
    <w:rsid w:val="002E07AA"/>
    <w:rsid w:val="002E1DCB"/>
    <w:rsid w:val="002E21E0"/>
    <w:rsid w:val="002E3256"/>
    <w:rsid w:val="002E3E78"/>
    <w:rsid w:val="002E683F"/>
    <w:rsid w:val="002F1EEA"/>
    <w:rsid w:val="002F2142"/>
    <w:rsid w:val="002F25CD"/>
    <w:rsid w:val="002F26BB"/>
    <w:rsid w:val="002F40E8"/>
    <w:rsid w:val="002F68FF"/>
    <w:rsid w:val="00301E7A"/>
    <w:rsid w:val="00303AEF"/>
    <w:rsid w:val="00307585"/>
    <w:rsid w:val="003102E6"/>
    <w:rsid w:val="00310B72"/>
    <w:rsid w:val="003127FB"/>
    <w:rsid w:val="00315D1A"/>
    <w:rsid w:val="00315E91"/>
    <w:rsid w:val="00317A4C"/>
    <w:rsid w:val="00317B0E"/>
    <w:rsid w:val="00321A91"/>
    <w:rsid w:val="00322452"/>
    <w:rsid w:val="003226C6"/>
    <w:rsid w:val="0032433C"/>
    <w:rsid w:val="00324ACC"/>
    <w:rsid w:val="00325105"/>
    <w:rsid w:val="003256E2"/>
    <w:rsid w:val="00326405"/>
    <w:rsid w:val="0033239E"/>
    <w:rsid w:val="0033409F"/>
    <w:rsid w:val="00335473"/>
    <w:rsid w:val="0033569F"/>
    <w:rsid w:val="0034182E"/>
    <w:rsid w:val="00341E00"/>
    <w:rsid w:val="0034283E"/>
    <w:rsid w:val="003449F0"/>
    <w:rsid w:val="00344D52"/>
    <w:rsid w:val="003455A5"/>
    <w:rsid w:val="003462C2"/>
    <w:rsid w:val="00346963"/>
    <w:rsid w:val="00347CF6"/>
    <w:rsid w:val="00351377"/>
    <w:rsid w:val="0035264B"/>
    <w:rsid w:val="00352FF7"/>
    <w:rsid w:val="00354005"/>
    <w:rsid w:val="00354707"/>
    <w:rsid w:val="003547FB"/>
    <w:rsid w:val="00355576"/>
    <w:rsid w:val="0036060F"/>
    <w:rsid w:val="00361180"/>
    <w:rsid w:val="003611B0"/>
    <w:rsid w:val="00362A83"/>
    <w:rsid w:val="003636A5"/>
    <w:rsid w:val="00363E6E"/>
    <w:rsid w:val="00363FBA"/>
    <w:rsid w:val="00365A62"/>
    <w:rsid w:val="00370CA4"/>
    <w:rsid w:val="003717E2"/>
    <w:rsid w:val="003719D4"/>
    <w:rsid w:val="00371E90"/>
    <w:rsid w:val="003725C8"/>
    <w:rsid w:val="00372ECC"/>
    <w:rsid w:val="003758DA"/>
    <w:rsid w:val="003758F5"/>
    <w:rsid w:val="00375FC8"/>
    <w:rsid w:val="003762D6"/>
    <w:rsid w:val="003777E8"/>
    <w:rsid w:val="00377900"/>
    <w:rsid w:val="00377AB8"/>
    <w:rsid w:val="00380DFC"/>
    <w:rsid w:val="00382366"/>
    <w:rsid w:val="0038387C"/>
    <w:rsid w:val="00383F42"/>
    <w:rsid w:val="00384ACC"/>
    <w:rsid w:val="00386236"/>
    <w:rsid w:val="00386B33"/>
    <w:rsid w:val="00391CDF"/>
    <w:rsid w:val="003924B9"/>
    <w:rsid w:val="003928E5"/>
    <w:rsid w:val="00392ADF"/>
    <w:rsid w:val="00394115"/>
    <w:rsid w:val="003965DF"/>
    <w:rsid w:val="003A15FD"/>
    <w:rsid w:val="003A17E9"/>
    <w:rsid w:val="003A4128"/>
    <w:rsid w:val="003A4A07"/>
    <w:rsid w:val="003A7A61"/>
    <w:rsid w:val="003B1471"/>
    <w:rsid w:val="003B4687"/>
    <w:rsid w:val="003B51F2"/>
    <w:rsid w:val="003B58B7"/>
    <w:rsid w:val="003B5A17"/>
    <w:rsid w:val="003B7336"/>
    <w:rsid w:val="003C13D1"/>
    <w:rsid w:val="003C25C5"/>
    <w:rsid w:val="003C6328"/>
    <w:rsid w:val="003D16D9"/>
    <w:rsid w:val="003D2441"/>
    <w:rsid w:val="003D4DAF"/>
    <w:rsid w:val="003D624E"/>
    <w:rsid w:val="003D708F"/>
    <w:rsid w:val="003E0011"/>
    <w:rsid w:val="003E11BE"/>
    <w:rsid w:val="003E2D10"/>
    <w:rsid w:val="003E49E0"/>
    <w:rsid w:val="003E7A10"/>
    <w:rsid w:val="003F0E79"/>
    <w:rsid w:val="003F143C"/>
    <w:rsid w:val="003F2137"/>
    <w:rsid w:val="003F518A"/>
    <w:rsid w:val="003F5CB6"/>
    <w:rsid w:val="003F5CC4"/>
    <w:rsid w:val="004004F1"/>
    <w:rsid w:val="00404603"/>
    <w:rsid w:val="00404609"/>
    <w:rsid w:val="00405197"/>
    <w:rsid w:val="004052E9"/>
    <w:rsid w:val="0040600D"/>
    <w:rsid w:val="00406B84"/>
    <w:rsid w:val="004073A0"/>
    <w:rsid w:val="00412D46"/>
    <w:rsid w:val="00413B7A"/>
    <w:rsid w:val="00414ADC"/>
    <w:rsid w:val="00414DDC"/>
    <w:rsid w:val="00414DEF"/>
    <w:rsid w:val="00420A43"/>
    <w:rsid w:val="00421C7E"/>
    <w:rsid w:val="00424D90"/>
    <w:rsid w:val="00424FCF"/>
    <w:rsid w:val="00426B98"/>
    <w:rsid w:val="00427133"/>
    <w:rsid w:val="004324ED"/>
    <w:rsid w:val="00432FCC"/>
    <w:rsid w:val="00433DD6"/>
    <w:rsid w:val="00436F38"/>
    <w:rsid w:val="00437136"/>
    <w:rsid w:val="00440710"/>
    <w:rsid w:val="004414DE"/>
    <w:rsid w:val="004416A1"/>
    <w:rsid w:val="00441830"/>
    <w:rsid w:val="004433AA"/>
    <w:rsid w:val="00443905"/>
    <w:rsid w:val="00443C88"/>
    <w:rsid w:val="004467C5"/>
    <w:rsid w:val="004472EF"/>
    <w:rsid w:val="00447F2B"/>
    <w:rsid w:val="004501C8"/>
    <w:rsid w:val="00450800"/>
    <w:rsid w:val="004520E1"/>
    <w:rsid w:val="00452B55"/>
    <w:rsid w:val="004537CC"/>
    <w:rsid w:val="00457262"/>
    <w:rsid w:val="00457E0E"/>
    <w:rsid w:val="004659C8"/>
    <w:rsid w:val="00467451"/>
    <w:rsid w:val="00470FE5"/>
    <w:rsid w:val="00472330"/>
    <w:rsid w:val="0047344D"/>
    <w:rsid w:val="00473845"/>
    <w:rsid w:val="004740DC"/>
    <w:rsid w:val="00475C46"/>
    <w:rsid w:val="00475E2B"/>
    <w:rsid w:val="004814A6"/>
    <w:rsid w:val="00483192"/>
    <w:rsid w:val="0048409D"/>
    <w:rsid w:val="0049043D"/>
    <w:rsid w:val="00491EC1"/>
    <w:rsid w:val="004940B6"/>
    <w:rsid w:val="00494ACB"/>
    <w:rsid w:val="00494DEE"/>
    <w:rsid w:val="00495107"/>
    <w:rsid w:val="00495ECC"/>
    <w:rsid w:val="004A038C"/>
    <w:rsid w:val="004A0772"/>
    <w:rsid w:val="004A093D"/>
    <w:rsid w:val="004A20CA"/>
    <w:rsid w:val="004A4520"/>
    <w:rsid w:val="004A7640"/>
    <w:rsid w:val="004A79B6"/>
    <w:rsid w:val="004B04DF"/>
    <w:rsid w:val="004B17C6"/>
    <w:rsid w:val="004B19DB"/>
    <w:rsid w:val="004B1F0E"/>
    <w:rsid w:val="004B53E5"/>
    <w:rsid w:val="004B5FDD"/>
    <w:rsid w:val="004C0768"/>
    <w:rsid w:val="004C17AC"/>
    <w:rsid w:val="004C1B91"/>
    <w:rsid w:val="004C1FCE"/>
    <w:rsid w:val="004C2760"/>
    <w:rsid w:val="004C2B2A"/>
    <w:rsid w:val="004C381D"/>
    <w:rsid w:val="004C3AB3"/>
    <w:rsid w:val="004C5143"/>
    <w:rsid w:val="004C5AB0"/>
    <w:rsid w:val="004C7A13"/>
    <w:rsid w:val="004D0559"/>
    <w:rsid w:val="004D1312"/>
    <w:rsid w:val="004D1361"/>
    <w:rsid w:val="004D1631"/>
    <w:rsid w:val="004D17C9"/>
    <w:rsid w:val="004D2083"/>
    <w:rsid w:val="004D341D"/>
    <w:rsid w:val="004D3731"/>
    <w:rsid w:val="004D4AFB"/>
    <w:rsid w:val="004D6702"/>
    <w:rsid w:val="004D675C"/>
    <w:rsid w:val="004D6F4A"/>
    <w:rsid w:val="004E07C3"/>
    <w:rsid w:val="004E1524"/>
    <w:rsid w:val="004E2B62"/>
    <w:rsid w:val="004E36C6"/>
    <w:rsid w:val="004E3B63"/>
    <w:rsid w:val="004E4B7D"/>
    <w:rsid w:val="004E53D1"/>
    <w:rsid w:val="004E6C76"/>
    <w:rsid w:val="004F097D"/>
    <w:rsid w:val="004F0B3A"/>
    <w:rsid w:val="004F21B7"/>
    <w:rsid w:val="004F2350"/>
    <w:rsid w:val="004F2659"/>
    <w:rsid w:val="004F5694"/>
    <w:rsid w:val="004F78B1"/>
    <w:rsid w:val="004F7B23"/>
    <w:rsid w:val="00500574"/>
    <w:rsid w:val="00500D70"/>
    <w:rsid w:val="00501D14"/>
    <w:rsid w:val="00502BA0"/>
    <w:rsid w:val="0050407D"/>
    <w:rsid w:val="00504937"/>
    <w:rsid w:val="00504D0D"/>
    <w:rsid w:val="005058ED"/>
    <w:rsid w:val="005058F9"/>
    <w:rsid w:val="00506945"/>
    <w:rsid w:val="00506FA8"/>
    <w:rsid w:val="005074F1"/>
    <w:rsid w:val="005076C0"/>
    <w:rsid w:val="00511769"/>
    <w:rsid w:val="00511D07"/>
    <w:rsid w:val="00512EA6"/>
    <w:rsid w:val="0051313F"/>
    <w:rsid w:val="005141E0"/>
    <w:rsid w:val="00517792"/>
    <w:rsid w:val="00517B3B"/>
    <w:rsid w:val="00522BB8"/>
    <w:rsid w:val="0052608D"/>
    <w:rsid w:val="00526515"/>
    <w:rsid w:val="00526D37"/>
    <w:rsid w:val="00530542"/>
    <w:rsid w:val="00530777"/>
    <w:rsid w:val="00530BF1"/>
    <w:rsid w:val="00530DE8"/>
    <w:rsid w:val="00531926"/>
    <w:rsid w:val="00532723"/>
    <w:rsid w:val="005344CF"/>
    <w:rsid w:val="0053542C"/>
    <w:rsid w:val="00535A79"/>
    <w:rsid w:val="00535DD1"/>
    <w:rsid w:val="00540314"/>
    <w:rsid w:val="005420B7"/>
    <w:rsid w:val="005425EA"/>
    <w:rsid w:val="0054384B"/>
    <w:rsid w:val="00543CD9"/>
    <w:rsid w:val="00544C2F"/>
    <w:rsid w:val="00547505"/>
    <w:rsid w:val="00550207"/>
    <w:rsid w:val="0055040E"/>
    <w:rsid w:val="0055084E"/>
    <w:rsid w:val="0055416F"/>
    <w:rsid w:val="005542E0"/>
    <w:rsid w:val="005544E0"/>
    <w:rsid w:val="00555462"/>
    <w:rsid w:val="005567DF"/>
    <w:rsid w:val="00556BC9"/>
    <w:rsid w:val="00556BE4"/>
    <w:rsid w:val="00557BA6"/>
    <w:rsid w:val="00557D71"/>
    <w:rsid w:val="005606E7"/>
    <w:rsid w:val="0056254B"/>
    <w:rsid w:val="00564B73"/>
    <w:rsid w:val="00564FE3"/>
    <w:rsid w:val="00565735"/>
    <w:rsid w:val="00565E74"/>
    <w:rsid w:val="005667B0"/>
    <w:rsid w:val="005708F7"/>
    <w:rsid w:val="00571165"/>
    <w:rsid w:val="00572A82"/>
    <w:rsid w:val="00573320"/>
    <w:rsid w:val="00574CC0"/>
    <w:rsid w:val="00574EB2"/>
    <w:rsid w:val="0057524C"/>
    <w:rsid w:val="00575D1D"/>
    <w:rsid w:val="005779E0"/>
    <w:rsid w:val="00577E76"/>
    <w:rsid w:val="00580B65"/>
    <w:rsid w:val="0058114C"/>
    <w:rsid w:val="00581548"/>
    <w:rsid w:val="005816ED"/>
    <w:rsid w:val="0058289B"/>
    <w:rsid w:val="00582A7C"/>
    <w:rsid w:val="00582C2C"/>
    <w:rsid w:val="005842C8"/>
    <w:rsid w:val="00586151"/>
    <w:rsid w:val="00586614"/>
    <w:rsid w:val="00586F1B"/>
    <w:rsid w:val="00587C0B"/>
    <w:rsid w:val="005909D2"/>
    <w:rsid w:val="0059185D"/>
    <w:rsid w:val="005938B0"/>
    <w:rsid w:val="00593C34"/>
    <w:rsid w:val="00595A98"/>
    <w:rsid w:val="00597204"/>
    <w:rsid w:val="005A0BF9"/>
    <w:rsid w:val="005A147A"/>
    <w:rsid w:val="005A1B82"/>
    <w:rsid w:val="005A2386"/>
    <w:rsid w:val="005A3417"/>
    <w:rsid w:val="005A3C93"/>
    <w:rsid w:val="005A7260"/>
    <w:rsid w:val="005A7891"/>
    <w:rsid w:val="005B3144"/>
    <w:rsid w:val="005B5CFE"/>
    <w:rsid w:val="005B7060"/>
    <w:rsid w:val="005C0220"/>
    <w:rsid w:val="005C062E"/>
    <w:rsid w:val="005C2AE4"/>
    <w:rsid w:val="005C2B93"/>
    <w:rsid w:val="005C45AB"/>
    <w:rsid w:val="005C486F"/>
    <w:rsid w:val="005C5041"/>
    <w:rsid w:val="005C6625"/>
    <w:rsid w:val="005C764F"/>
    <w:rsid w:val="005D1028"/>
    <w:rsid w:val="005D140E"/>
    <w:rsid w:val="005D1EB5"/>
    <w:rsid w:val="005D2F2F"/>
    <w:rsid w:val="005D3AC8"/>
    <w:rsid w:val="005D3B45"/>
    <w:rsid w:val="005D42F2"/>
    <w:rsid w:val="005D4EB2"/>
    <w:rsid w:val="005D5034"/>
    <w:rsid w:val="005D5E3D"/>
    <w:rsid w:val="005D6CF2"/>
    <w:rsid w:val="005E032D"/>
    <w:rsid w:val="005E0B8A"/>
    <w:rsid w:val="005E1D0B"/>
    <w:rsid w:val="005E1DDA"/>
    <w:rsid w:val="005E295D"/>
    <w:rsid w:val="005E3E5F"/>
    <w:rsid w:val="005E6F88"/>
    <w:rsid w:val="005F1904"/>
    <w:rsid w:val="005F2897"/>
    <w:rsid w:val="005F4C9F"/>
    <w:rsid w:val="005F540E"/>
    <w:rsid w:val="005F6CAE"/>
    <w:rsid w:val="005F7A0E"/>
    <w:rsid w:val="0060093C"/>
    <w:rsid w:val="00602979"/>
    <w:rsid w:val="00603BB9"/>
    <w:rsid w:val="00604179"/>
    <w:rsid w:val="00605814"/>
    <w:rsid w:val="006100D3"/>
    <w:rsid w:val="0061122C"/>
    <w:rsid w:val="00611880"/>
    <w:rsid w:val="00611924"/>
    <w:rsid w:val="00611E5B"/>
    <w:rsid w:val="00614555"/>
    <w:rsid w:val="00614C8E"/>
    <w:rsid w:val="006150F6"/>
    <w:rsid w:val="0061523A"/>
    <w:rsid w:val="0062176E"/>
    <w:rsid w:val="0062304C"/>
    <w:rsid w:val="00623603"/>
    <w:rsid w:val="00623BB4"/>
    <w:rsid w:val="00624B30"/>
    <w:rsid w:val="00624E4D"/>
    <w:rsid w:val="0062547F"/>
    <w:rsid w:val="00626188"/>
    <w:rsid w:val="00631E8C"/>
    <w:rsid w:val="006324D4"/>
    <w:rsid w:val="006325D3"/>
    <w:rsid w:val="006335AB"/>
    <w:rsid w:val="006337AC"/>
    <w:rsid w:val="00634438"/>
    <w:rsid w:val="006345C2"/>
    <w:rsid w:val="00634EC5"/>
    <w:rsid w:val="00635308"/>
    <w:rsid w:val="00636741"/>
    <w:rsid w:val="006367E9"/>
    <w:rsid w:val="006378C1"/>
    <w:rsid w:val="00637FD9"/>
    <w:rsid w:val="00640564"/>
    <w:rsid w:val="0064143A"/>
    <w:rsid w:val="00641E95"/>
    <w:rsid w:val="00641EC5"/>
    <w:rsid w:val="00642041"/>
    <w:rsid w:val="00642181"/>
    <w:rsid w:val="00642E0F"/>
    <w:rsid w:val="0064370D"/>
    <w:rsid w:val="00644821"/>
    <w:rsid w:val="00647012"/>
    <w:rsid w:val="00651519"/>
    <w:rsid w:val="00651E8C"/>
    <w:rsid w:val="00652307"/>
    <w:rsid w:val="006564F3"/>
    <w:rsid w:val="006571F8"/>
    <w:rsid w:val="00660E15"/>
    <w:rsid w:val="00660E44"/>
    <w:rsid w:val="00662212"/>
    <w:rsid w:val="006648FE"/>
    <w:rsid w:val="006655FB"/>
    <w:rsid w:val="00666D99"/>
    <w:rsid w:val="00667596"/>
    <w:rsid w:val="00671FB8"/>
    <w:rsid w:val="00672AE1"/>
    <w:rsid w:val="0067336F"/>
    <w:rsid w:val="006801F5"/>
    <w:rsid w:val="00680D99"/>
    <w:rsid w:val="00682F96"/>
    <w:rsid w:val="00683C5D"/>
    <w:rsid w:val="00686B67"/>
    <w:rsid w:val="0068751B"/>
    <w:rsid w:val="00687820"/>
    <w:rsid w:val="006905BB"/>
    <w:rsid w:val="00690899"/>
    <w:rsid w:val="00694B35"/>
    <w:rsid w:val="00695A55"/>
    <w:rsid w:val="00696920"/>
    <w:rsid w:val="00696DD6"/>
    <w:rsid w:val="006A00C1"/>
    <w:rsid w:val="006A256E"/>
    <w:rsid w:val="006A2E0F"/>
    <w:rsid w:val="006A2FE0"/>
    <w:rsid w:val="006A4004"/>
    <w:rsid w:val="006A483A"/>
    <w:rsid w:val="006A5523"/>
    <w:rsid w:val="006A5BFE"/>
    <w:rsid w:val="006A7F88"/>
    <w:rsid w:val="006B0B21"/>
    <w:rsid w:val="006B1230"/>
    <w:rsid w:val="006B1326"/>
    <w:rsid w:val="006B2D1B"/>
    <w:rsid w:val="006B37B8"/>
    <w:rsid w:val="006B484F"/>
    <w:rsid w:val="006B742B"/>
    <w:rsid w:val="006C00F0"/>
    <w:rsid w:val="006C13AA"/>
    <w:rsid w:val="006C186B"/>
    <w:rsid w:val="006C3075"/>
    <w:rsid w:val="006C35D5"/>
    <w:rsid w:val="006C413A"/>
    <w:rsid w:val="006C53B5"/>
    <w:rsid w:val="006C61DA"/>
    <w:rsid w:val="006C61E8"/>
    <w:rsid w:val="006C6641"/>
    <w:rsid w:val="006C6672"/>
    <w:rsid w:val="006C6BBA"/>
    <w:rsid w:val="006C6F0B"/>
    <w:rsid w:val="006D0756"/>
    <w:rsid w:val="006D1EF7"/>
    <w:rsid w:val="006D55FF"/>
    <w:rsid w:val="006D57A5"/>
    <w:rsid w:val="006D6E74"/>
    <w:rsid w:val="006D75DF"/>
    <w:rsid w:val="006E051C"/>
    <w:rsid w:val="006E0DC6"/>
    <w:rsid w:val="006E2568"/>
    <w:rsid w:val="006E2A28"/>
    <w:rsid w:val="006E3673"/>
    <w:rsid w:val="006E3F8B"/>
    <w:rsid w:val="006E4050"/>
    <w:rsid w:val="006E6520"/>
    <w:rsid w:val="006E780E"/>
    <w:rsid w:val="006F0DDB"/>
    <w:rsid w:val="006F1E35"/>
    <w:rsid w:val="006F1F41"/>
    <w:rsid w:val="006F28C8"/>
    <w:rsid w:val="006F38ED"/>
    <w:rsid w:val="006F3F24"/>
    <w:rsid w:val="006F487E"/>
    <w:rsid w:val="006F4C5F"/>
    <w:rsid w:val="006F7255"/>
    <w:rsid w:val="006F7D4F"/>
    <w:rsid w:val="0070172D"/>
    <w:rsid w:val="007023E0"/>
    <w:rsid w:val="00703F09"/>
    <w:rsid w:val="0070415D"/>
    <w:rsid w:val="007045DD"/>
    <w:rsid w:val="00706B43"/>
    <w:rsid w:val="00706B48"/>
    <w:rsid w:val="007119D9"/>
    <w:rsid w:val="00712088"/>
    <w:rsid w:val="007168A3"/>
    <w:rsid w:val="00716B8E"/>
    <w:rsid w:val="00720467"/>
    <w:rsid w:val="00720BDB"/>
    <w:rsid w:val="00721A1C"/>
    <w:rsid w:val="00721B28"/>
    <w:rsid w:val="00722175"/>
    <w:rsid w:val="00723F22"/>
    <w:rsid w:val="00724ECD"/>
    <w:rsid w:val="0072576D"/>
    <w:rsid w:val="00725ED7"/>
    <w:rsid w:val="00727175"/>
    <w:rsid w:val="00731010"/>
    <w:rsid w:val="00731DCF"/>
    <w:rsid w:val="00731DD6"/>
    <w:rsid w:val="0073226F"/>
    <w:rsid w:val="00733222"/>
    <w:rsid w:val="00733AB3"/>
    <w:rsid w:val="00734CFE"/>
    <w:rsid w:val="00736F17"/>
    <w:rsid w:val="00737137"/>
    <w:rsid w:val="0073729C"/>
    <w:rsid w:val="007374B4"/>
    <w:rsid w:val="0073772A"/>
    <w:rsid w:val="00740D6C"/>
    <w:rsid w:val="00741416"/>
    <w:rsid w:val="007437FF"/>
    <w:rsid w:val="00743C26"/>
    <w:rsid w:val="00744305"/>
    <w:rsid w:val="00745037"/>
    <w:rsid w:val="00745A5A"/>
    <w:rsid w:val="00745C79"/>
    <w:rsid w:val="0075232A"/>
    <w:rsid w:val="00752EC2"/>
    <w:rsid w:val="00754E05"/>
    <w:rsid w:val="00756F0B"/>
    <w:rsid w:val="00756F97"/>
    <w:rsid w:val="007574A2"/>
    <w:rsid w:val="00760E0F"/>
    <w:rsid w:val="0076276D"/>
    <w:rsid w:val="00764D85"/>
    <w:rsid w:val="00764ED3"/>
    <w:rsid w:val="00765596"/>
    <w:rsid w:val="007674DA"/>
    <w:rsid w:val="00770176"/>
    <w:rsid w:val="00770CC7"/>
    <w:rsid w:val="007710CB"/>
    <w:rsid w:val="007721B1"/>
    <w:rsid w:val="007729C0"/>
    <w:rsid w:val="0077367E"/>
    <w:rsid w:val="007743D9"/>
    <w:rsid w:val="00774768"/>
    <w:rsid w:val="00774EFA"/>
    <w:rsid w:val="00774F3E"/>
    <w:rsid w:val="007778DB"/>
    <w:rsid w:val="00777EE6"/>
    <w:rsid w:val="00780069"/>
    <w:rsid w:val="00781186"/>
    <w:rsid w:val="00783B7E"/>
    <w:rsid w:val="00783CEA"/>
    <w:rsid w:val="0078421B"/>
    <w:rsid w:val="0078455E"/>
    <w:rsid w:val="007845AA"/>
    <w:rsid w:val="00784F2D"/>
    <w:rsid w:val="00785197"/>
    <w:rsid w:val="00785591"/>
    <w:rsid w:val="007858AE"/>
    <w:rsid w:val="007864AC"/>
    <w:rsid w:val="00787055"/>
    <w:rsid w:val="00787A01"/>
    <w:rsid w:val="00787FD5"/>
    <w:rsid w:val="00791D38"/>
    <w:rsid w:val="00793295"/>
    <w:rsid w:val="00793A12"/>
    <w:rsid w:val="00794C27"/>
    <w:rsid w:val="00797206"/>
    <w:rsid w:val="007976D2"/>
    <w:rsid w:val="007A13B0"/>
    <w:rsid w:val="007A15A9"/>
    <w:rsid w:val="007A1EA4"/>
    <w:rsid w:val="007A469A"/>
    <w:rsid w:val="007A5713"/>
    <w:rsid w:val="007A6244"/>
    <w:rsid w:val="007B0415"/>
    <w:rsid w:val="007B193A"/>
    <w:rsid w:val="007B3E8A"/>
    <w:rsid w:val="007B48D5"/>
    <w:rsid w:val="007B4EBC"/>
    <w:rsid w:val="007B5178"/>
    <w:rsid w:val="007B571A"/>
    <w:rsid w:val="007B5751"/>
    <w:rsid w:val="007B737E"/>
    <w:rsid w:val="007C065C"/>
    <w:rsid w:val="007C5B5E"/>
    <w:rsid w:val="007C65CE"/>
    <w:rsid w:val="007C728E"/>
    <w:rsid w:val="007C7816"/>
    <w:rsid w:val="007C7A6B"/>
    <w:rsid w:val="007D0E8F"/>
    <w:rsid w:val="007E12BE"/>
    <w:rsid w:val="007E13AF"/>
    <w:rsid w:val="007E3A03"/>
    <w:rsid w:val="007E3C49"/>
    <w:rsid w:val="007E40ED"/>
    <w:rsid w:val="007E540D"/>
    <w:rsid w:val="007E6961"/>
    <w:rsid w:val="007E6979"/>
    <w:rsid w:val="007E7149"/>
    <w:rsid w:val="007F021D"/>
    <w:rsid w:val="007F0346"/>
    <w:rsid w:val="007F2BC5"/>
    <w:rsid w:val="007F2C92"/>
    <w:rsid w:val="007F4876"/>
    <w:rsid w:val="007F5336"/>
    <w:rsid w:val="007F5452"/>
    <w:rsid w:val="007F5FD6"/>
    <w:rsid w:val="007F72AD"/>
    <w:rsid w:val="008004D7"/>
    <w:rsid w:val="008029C3"/>
    <w:rsid w:val="00802AC1"/>
    <w:rsid w:val="00803725"/>
    <w:rsid w:val="00803804"/>
    <w:rsid w:val="00804AF4"/>
    <w:rsid w:val="008050AD"/>
    <w:rsid w:val="00807B11"/>
    <w:rsid w:val="0081045B"/>
    <w:rsid w:val="00813117"/>
    <w:rsid w:val="00813502"/>
    <w:rsid w:val="00813836"/>
    <w:rsid w:val="00813D56"/>
    <w:rsid w:val="00814357"/>
    <w:rsid w:val="00814929"/>
    <w:rsid w:val="00815E89"/>
    <w:rsid w:val="00816327"/>
    <w:rsid w:val="008164F9"/>
    <w:rsid w:val="00821D77"/>
    <w:rsid w:val="008249A2"/>
    <w:rsid w:val="00826160"/>
    <w:rsid w:val="00827607"/>
    <w:rsid w:val="00827AF2"/>
    <w:rsid w:val="008317F5"/>
    <w:rsid w:val="00831EF4"/>
    <w:rsid w:val="00833A09"/>
    <w:rsid w:val="00834057"/>
    <w:rsid w:val="008363F6"/>
    <w:rsid w:val="0083782A"/>
    <w:rsid w:val="00840930"/>
    <w:rsid w:val="00840C63"/>
    <w:rsid w:val="008418A8"/>
    <w:rsid w:val="00841ECF"/>
    <w:rsid w:val="008439C4"/>
    <w:rsid w:val="00844056"/>
    <w:rsid w:val="00846574"/>
    <w:rsid w:val="00846E35"/>
    <w:rsid w:val="00846F06"/>
    <w:rsid w:val="00846FF3"/>
    <w:rsid w:val="00853894"/>
    <w:rsid w:val="00854371"/>
    <w:rsid w:val="0085485F"/>
    <w:rsid w:val="00854885"/>
    <w:rsid w:val="00854CBB"/>
    <w:rsid w:val="008553FB"/>
    <w:rsid w:val="008556D4"/>
    <w:rsid w:val="008563A5"/>
    <w:rsid w:val="00857A3E"/>
    <w:rsid w:val="00857EEB"/>
    <w:rsid w:val="00860418"/>
    <w:rsid w:val="00860A47"/>
    <w:rsid w:val="008612B1"/>
    <w:rsid w:val="008626D9"/>
    <w:rsid w:val="0086363E"/>
    <w:rsid w:val="0086717E"/>
    <w:rsid w:val="008672A7"/>
    <w:rsid w:val="0086762E"/>
    <w:rsid w:val="0086777C"/>
    <w:rsid w:val="00867E87"/>
    <w:rsid w:val="00871B6E"/>
    <w:rsid w:val="00871FE0"/>
    <w:rsid w:val="00872D13"/>
    <w:rsid w:val="00876D41"/>
    <w:rsid w:val="008778FC"/>
    <w:rsid w:val="00877C13"/>
    <w:rsid w:val="00880693"/>
    <w:rsid w:val="00880D25"/>
    <w:rsid w:val="008820DE"/>
    <w:rsid w:val="00885A65"/>
    <w:rsid w:val="00886173"/>
    <w:rsid w:val="008868D4"/>
    <w:rsid w:val="0088697C"/>
    <w:rsid w:val="00887AE5"/>
    <w:rsid w:val="00887F15"/>
    <w:rsid w:val="00887FE6"/>
    <w:rsid w:val="008934E3"/>
    <w:rsid w:val="008948F4"/>
    <w:rsid w:val="008970F3"/>
    <w:rsid w:val="008A03CE"/>
    <w:rsid w:val="008A139D"/>
    <w:rsid w:val="008A1921"/>
    <w:rsid w:val="008A2436"/>
    <w:rsid w:val="008A285A"/>
    <w:rsid w:val="008A43D2"/>
    <w:rsid w:val="008A5026"/>
    <w:rsid w:val="008A787C"/>
    <w:rsid w:val="008B0AD7"/>
    <w:rsid w:val="008B16D5"/>
    <w:rsid w:val="008B1E49"/>
    <w:rsid w:val="008B1FF2"/>
    <w:rsid w:val="008B28CC"/>
    <w:rsid w:val="008B554B"/>
    <w:rsid w:val="008B5768"/>
    <w:rsid w:val="008B612B"/>
    <w:rsid w:val="008B6C47"/>
    <w:rsid w:val="008C0043"/>
    <w:rsid w:val="008C0836"/>
    <w:rsid w:val="008C2376"/>
    <w:rsid w:val="008C41CD"/>
    <w:rsid w:val="008C4B43"/>
    <w:rsid w:val="008C7D93"/>
    <w:rsid w:val="008D27F7"/>
    <w:rsid w:val="008D4021"/>
    <w:rsid w:val="008D4AB0"/>
    <w:rsid w:val="008D6CAF"/>
    <w:rsid w:val="008D6ED8"/>
    <w:rsid w:val="008D769A"/>
    <w:rsid w:val="008E0FDF"/>
    <w:rsid w:val="008E1AB5"/>
    <w:rsid w:val="008E1F4D"/>
    <w:rsid w:val="008E3CB1"/>
    <w:rsid w:val="008E3F49"/>
    <w:rsid w:val="008E4D58"/>
    <w:rsid w:val="008E6DD9"/>
    <w:rsid w:val="008F09B4"/>
    <w:rsid w:val="008F1556"/>
    <w:rsid w:val="008F4365"/>
    <w:rsid w:val="008F74FC"/>
    <w:rsid w:val="0090057A"/>
    <w:rsid w:val="00901809"/>
    <w:rsid w:val="00902AD4"/>
    <w:rsid w:val="00904A5D"/>
    <w:rsid w:val="00904D9D"/>
    <w:rsid w:val="00905907"/>
    <w:rsid w:val="00905C8E"/>
    <w:rsid w:val="00906FA6"/>
    <w:rsid w:val="00910FBD"/>
    <w:rsid w:val="00912780"/>
    <w:rsid w:val="00912C15"/>
    <w:rsid w:val="00914D8F"/>
    <w:rsid w:val="0091542D"/>
    <w:rsid w:val="009170FD"/>
    <w:rsid w:val="009177AE"/>
    <w:rsid w:val="00922131"/>
    <w:rsid w:val="00922614"/>
    <w:rsid w:val="0092278A"/>
    <w:rsid w:val="00923282"/>
    <w:rsid w:val="009235D8"/>
    <w:rsid w:val="00924D65"/>
    <w:rsid w:val="009256C7"/>
    <w:rsid w:val="00926AFC"/>
    <w:rsid w:val="00926D31"/>
    <w:rsid w:val="009279AB"/>
    <w:rsid w:val="00927B1A"/>
    <w:rsid w:val="00930204"/>
    <w:rsid w:val="009327CB"/>
    <w:rsid w:val="00932F33"/>
    <w:rsid w:val="00937C35"/>
    <w:rsid w:val="00940ED7"/>
    <w:rsid w:val="0094201E"/>
    <w:rsid w:val="009429EF"/>
    <w:rsid w:val="009432E9"/>
    <w:rsid w:val="00944A49"/>
    <w:rsid w:val="00945AB4"/>
    <w:rsid w:val="00945B9F"/>
    <w:rsid w:val="0094696D"/>
    <w:rsid w:val="00947D10"/>
    <w:rsid w:val="0095387D"/>
    <w:rsid w:val="009538E7"/>
    <w:rsid w:val="009547B2"/>
    <w:rsid w:val="009549C8"/>
    <w:rsid w:val="00954A7C"/>
    <w:rsid w:val="009551F3"/>
    <w:rsid w:val="00955B6E"/>
    <w:rsid w:val="0095693A"/>
    <w:rsid w:val="00963912"/>
    <w:rsid w:val="009651D1"/>
    <w:rsid w:val="00966261"/>
    <w:rsid w:val="00966398"/>
    <w:rsid w:val="00970AE7"/>
    <w:rsid w:val="009719FE"/>
    <w:rsid w:val="00972703"/>
    <w:rsid w:val="00972F19"/>
    <w:rsid w:val="00973616"/>
    <w:rsid w:val="00973E93"/>
    <w:rsid w:val="00975F9E"/>
    <w:rsid w:val="009761CD"/>
    <w:rsid w:val="00976F9A"/>
    <w:rsid w:val="0098033A"/>
    <w:rsid w:val="00982B81"/>
    <w:rsid w:val="0098501B"/>
    <w:rsid w:val="00987873"/>
    <w:rsid w:val="00990BB1"/>
    <w:rsid w:val="009929D3"/>
    <w:rsid w:val="00992FD2"/>
    <w:rsid w:val="00994503"/>
    <w:rsid w:val="00995F0F"/>
    <w:rsid w:val="009968DE"/>
    <w:rsid w:val="00996B04"/>
    <w:rsid w:val="00997981"/>
    <w:rsid w:val="00997A9C"/>
    <w:rsid w:val="009A16B8"/>
    <w:rsid w:val="009A1B26"/>
    <w:rsid w:val="009A3106"/>
    <w:rsid w:val="009A3EC9"/>
    <w:rsid w:val="009A5B76"/>
    <w:rsid w:val="009A64AD"/>
    <w:rsid w:val="009A6EF4"/>
    <w:rsid w:val="009B0299"/>
    <w:rsid w:val="009B09F1"/>
    <w:rsid w:val="009B1B98"/>
    <w:rsid w:val="009B23CC"/>
    <w:rsid w:val="009B24CD"/>
    <w:rsid w:val="009B29F5"/>
    <w:rsid w:val="009B4342"/>
    <w:rsid w:val="009B43BF"/>
    <w:rsid w:val="009B44CA"/>
    <w:rsid w:val="009B49E9"/>
    <w:rsid w:val="009B4D6B"/>
    <w:rsid w:val="009B75CD"/>
    <w:rsid w:val="009B7706"/>
    <w:rsid w:val="009C010A"/>
    <w:rsid w:val="009C03A2"/>
    <w:rsid w:val="009C211F"/>
    <w:rsid w:val="009C25B6"/>
    <w:rsid w:val="009C313F"/>
    <w:rsid w:val="009C3B63"/>
    <w:rsid w:val="009C409C"/>
    <w:rsid w:val="009C509D"/>
    <w:rsid w:val="009C5818"/>
    <w:rsid w:val="009C7B2F"/>
    <w:rsid w:val="009C7D61"/>
    <w:rsid w:val="009D0946"/>
    <w:rsid w:val="009D0BC8"/>
    <w:rsid w:val="009D1C84"/>
    <w:rsid w:val="009D220D"/>
    <w:rsid w:val="009D227D"/>
    <w:rsid w:val="009D4923"/>
    <w:rsid w:val="009D512D"/>
    <w:rsid w:val="009D6076"/>
    <w:rsid w:val="009D6B42"/>
    <w:rsid w:val="009D7EBA"/>
    <w:rsid w:val="009E0607"/>
    <w:rsid w:val="009E18B0"/>
    <w:rsid w:val="009E527E"/>
    <w:rsid w:val="009E68B8"/>
    <w:rsid w:val="009E736D"/>
    <w:rsid w:val="009E7585"/>
    <w:rsid w:val="009F0ED6"/>
    <w:rsid w:val="009F11D6"/>
    <w:rsid w:val="009F15CE"/>
    <w:rsid w:val="009F1BA6"/>
    <w:rsid w:val="009F4133"/>
    <w:rsid w:val="009F54A0"/>
    <w:rsid w:val="009F6185"/>
    <w:rsid w:val="009F6273"/>
    <w:rsid w:val="009F674F"/>
    <w:rsid w:val="009F749F"/>
    <w:rsid w:val="00A01452"/>
    <w:rsid w:val="00A01B8D"/>
    <w:rsid w:val="00A01DC3"/>
    <w:rsid w:val="00A027B7"/>
    <w:rsid w:val="00A043B4"/>
    <w:rsid w:val="00A04B37"/>
    <w:rsid w:val="00A0640B"/>
    <w:rsid w:val="00A0692F"/>
    <w:rsid w:val="00A07B0C"/>
    <w:rsid w:val="00A10A73"/>
    <w:rsid w:val="00A10FC5"/>
    <w:rsid w:val="00A127D6"/>
    <w:rsid w:val="00A13DC0"/>
    <w:rsid w:val="00A144E1"/>
    <w:rsid w:val="00A15E38"/>
    <w:rsid w:val="00A16E44"/>
    <w:rsid w:val="00A17968"/>
    <w:rsid w:val="00A20258"/>
    <w:rsid w:val="00A204DA"/>
    <w:rsid w:val="00A20B5E"/>
    <w:rsid w:val="00A211EA"/>
    <w:rsid w:val="00A2167C"/>
    <w:rsid w:val="00A226D5"/>
    <w:rsid w:val="00A22D94"/>
    <w:rsid w:val="00A23538"/>
    <w:rsid w:val="00A23F74"/>
    <w:rsid w:val="00A2446B"/>
    <w:rsid w:val="00A2447A"/>
    <w:rsid w:val="00A26248"/>
    <w:rsid w:val="00A32179"/>
    <w:rsid w:val="00A339A6"/>
    <w:rsid w:val="00A33A5C"/>
    <w:rsid w:val="00A34A2D"/>
    <w:rsid w:val="00A34DF7"/>
    <w:rsid w:val="00A3624A"/>
    <w:rsid w:val="00A362B3"/>
    <w:rsid w:val="00A37809"/>
    <w:rsid w:val="00A4021D"/>
    <w:rsid w:val="00A40E10"/>
    <w:rsid w:val="00A40F32"/>
    <w:rsid w:val="00A41718"/>
    <w:rsid w:val="00A4182A"/>
    <w:rsid w:val="00A41A84"/>
    <w:rsid w:val="00A42C53"/>
    <w:rsid w:val="00A430FF"/>
    <w:rsid w:val="00A43F2A"/>
    <w:rsid w:val="00A44B7F"/>
    <w:rsid w:val="00A45A0E"/>
    <w:rsid w:val="00A46556"/>
    <w:rsid w:val="00A46912"/>
    <w:rsid w:val="00A477BF"/>
    <w:rsid w:val="00A5249E"/>
    <w:rsid w:val="00A52C88"/>
    <w:rsid w:val="00A52DBB"/>
    <w:rsid w:val="00A54939"/>
    <w:rsid w:val="00A556BF"/>
    <w:rsid w:val="00A56C33"/>
    <w:rsid w:val="00A603C5"/>
    <w:rsid w:val="00A6152C"/>
    <w:rsid w:val="00A61D37"/>
    <w:rsid w:val="00A620C1"/>
    <w:rsid w:val="00A6224F"/>
    <w:rsid w:val="00A63EC7"/>
    <w:rsid w:val="00A6536D"/>
    <w:rsid w:val="00A67CE1"/>
    <w:rsid w:val="00A72656"/>
    <w:rsid w:val="00A73069"/>
    <w:rsid w:val="00A735DD"/>
    <w:rsid w:val="00A73F33"/>
    <w:rsid w:val="00A74690"/>
    <w:rsid w:val="00A807CA"/>
    <w:rsid w:val="00A81579"/>
    <w:rsid w:val="00A81C16"/>
    <w:rsid w:val="00A8281E"/>
    <w:rsid w:val="00A83CF0"/>
    <w:rsid w:val="00A840FD"/>
    <w:rsid w:val="00A84D8B"/>
    <w:rsid w:val="00A85191"/>
    <w:rsid w:val="00A856C1"/>
    <w:rsid w:val="00A858E0"/>
    <w:rsid w:val="00A87553"/>
    <w:rsid w:val="00A912C6"/>
    <w:rsid w:val="00A91788"/>
    <w:rsid w:val="00A934FF"/>
    <w:rsid w:val="00A94050"/>
    <w:rsid w:val="00A95758"/>
    <w:rsid w:val="00A960DA"/>
    <w:rsid w:val="00A96585"/>
    <w:rsid w:val="00A96BA8"/>
    <w:rsid w:val="00AA3172"/>
    <w:rsid w:val="00AA5152"/>
    <w:rsid w:val="00AA5175"/>
    <w:rsid w:val="00AA63C6"/>
    <w:rsid w:val="00AA6D69"/>
    <w:rsid w:val="00AB27F7"/>
    <w:rsid w:val="00AB3A25"/>
    <w:rsid w:val="00AB5C73"/>
    <w:rsid w:val="00AB6201"/>
    <w:rsid w:val="00AB6525"/>
    <w:rsid w:val="00AB6F03"/>
    <w:rsid w:val="00AC0423"/>
    <w:rsid w:val="00AC05C2"/>
    <w:rsid w:val="00AC07B3"/>
    <w:rsid w:val="00AC423A"/>
    <w:rsid w:val="00AC443C"/>
    <w:rsid w:val="00AC4CC6"/>
    <w:rsid w:val="00AC4FB5"/>
    <w:rsid w:val="00AC5FDB"/>
    <w:rsid w:val="00AC5FE1"/>
    <w:rsid w:val="00AC6696"/>
    <w:rsid w:val="00AC76A8"/>
    <w:rsid w:val="00AD01F0"/>
    <w:rsid w:val="00AD0F9D"/>
    <w:rsid w:val="00AD22B5"/>
    <w:rsid w:val="00AD2314"/>
    <w:rsid w:val="00AD2698"/>
    <w:rsid w:val="00AD3B0D"/>
    <w:rsid w:val="00AD5FD6"/>
    <w:rsid w:val="00AD6A88"/>
    <w:rsid w:val="00AD7592"/>
    <w:rsid w:val="00AD7B57"/>
    <w:rsid w:val="00AE036B"/>
    <w:rsid w:val="00AE0E59"/>
    <w:rsid w:val="00AE3A56"/>
    <w:rsid w:val="00AE5C1D"/>
    <w:rsid w:val="00AE5FC7"/>
    <w:rsid w:val="00AF0163"/>
    <w:rsid w:val="00AF04E1"/>
    <w:rsid w:val="00AF4060"/>
    <w:rsid w:val="00AF52C1"/>
    <w:rsid w:val="00AF5FA3"/>
    <w:rsid w:val="00AF6244"/>
    <w:rsid w:val="00AF6871"/>
    <w:rsid w:val="00B002F1"/>
    <w:rsid w:val="00B00C8C"/>
    <w:rsid w:val="00B010E6"/>
    <w:rsid w:val="00B01518"/>
    <w:rsid w:val="00B14675"/>
    <w:rsid w:val="00B16B90"/>
    <w:rsid w:val="00B17836"/>
    <w:rsid w:val="00B2035A"/>
    <w:rsid w:val="00B20883"/>
    <w:rsid w:val="00B2148B"/>
    <w:rsid w:val="00B2317A"/>
    <w:rsid w:val="00B2429A"/>
    <w:rsid w:val="00B25FAC"/>
    <w:rsid w:val="00B26624"/>
    <w:rsid w:val="00B26BDB"/>
    <w:rsid w:val="00B33051"/>
    <w:rsid w:val="00B34AC9"/>
    <w:rsid w:val="00B34BD9"/>
    <w:rsid w:val="00B34C91"/>
    <w:rsid w:val="00B35984"/>
    <w:rsid w:val="00B35B07"/>
    <w:rsid w:val="00B3648B"/>
    <w:rsid w:val="00B37461"/>
    <w:rsid w:val="00B40F4E"/>
    <w:rsid w:val="00B41D42"/>
    <w:rsid w:val="00B436C1"/>
    <w:rsid w:val="00B43ED8"/>
    <w:rsid w:val="00B45462"/>
    <w:rsid w:val="00B455D9"/>
    <w:rsid w:val="00B45BA5"/>
    <w:rsid w:val="00B47B32"/>
    <w:rsid w:val="00B52D0A"/>
    <w:rsid w:val="00B55563"/>
    <w:rsid w:val="00B56EF3"/>
    <w:rsid w:val="00B618F7"/>
    <w:rsid w:val="00B6217D"/>
    <w:rsid w:val="00B625C9"/>
    <w:rsid w:val="00B63BA0"/>
    <w:rsid w:val="00B64510"/>
    <w:rsid w:val="00B65789"/>
    <w:rsid w:val="00B65D7B"/>
    <w:rsid w:val="00B664EF"/>
    <w:rsid w:val="00B71750"/>
    <w:rsid w:val="00B73280"/>
    <w:rsid w:val="00B7424C"/>
    <w:rsid w:val="00B759CB"/>
    <w:rsid w:val="00B76858"/>
    <w:rsid w:val="00B80699"/>
    <w:rsid w:val="00B81688"/>
    <w:rsid w:val="00B82DA7"/>
    <w:rsid w:val="00B84583"/>
    <w:rsid w:val="00B85649"/>
    <w:rsid w:val="00B85882"/>
    <w:rsid w:val="00B85899"/>
    <w:rsid w:val="00B870D7"/>
    <w:rsid w:val="00B877BC"/>
    <w:rsid w:val="00B87C0D"/>
    <w:rsid w:val="00B87CBF"/>
    <w:rsid w:val="00B906D7"/>
    <w:rsid w:val="00B907C1"/>
    <w:rsid w:val="00B924C6"/>
    <w:rsid w:val="00B93DDA"/>
    <w:rsid w:val="00B94480"/>
    <w:rsid w:val="00B97099"/>
    <w:rsid w:val="00BA04DB"/>
    <w:rsid w:val="00BA058F"/>
    <w:rsid w:val="00BA06FF"/>
    <w:rsid w:val="00BA11CE"/>
    <w:rsid w:val="00BA2632"/>
    <w:rsid w:val="00BA3E7B"/>
    <w:rsid w:val="00BA3FFD"/>
    <w:rsid w:val="00BA6805"/>
    <w:rsid w:val="00BA7258"/>
    <w:rsid w:val="00BB0598"/>
    <w:rsid w:val="00BB066C"/>
    <w:rsid w:val="00BB1017"/>
    <w:rsid w:val="00BB1759"/>
    <w:rsid w:val="00BB1FCF"/>
    <w:rsid w:val="00BB289F"/>
    <w:rsid w:val="00BB3063"/>
    <w:rsid w:val="00BB3132"/>
    <w:rsid w:val="00BB40C8"/>
    <w:rsid w:val="00BB51D0"/>
    <w:rsid w:val="00BB56AB"/>
    <w:rsid w:val="00BB5C19"/>
    <w:rsid w:val="00BC1609"/>
    <w:rsid w:val="00BC225C"/>
    <w:rsid w:val="00BC43A9"/>
    <w:rsid w:val="00BC6DF5"/>
    <w:rsid w:val="00BD1F6B"/>
    <w:rsid w:val="00BD5C6B"/>
    <w:rsid w:val="00BD717E"/>
    <w:rsid w:val="00BE1C0C"/>
    <w:rsid w:val="00BE3A38"/>
    <w:rsid w:val="00BE7034"/>
    <w:rsid w:val="00BE7352"/>
    <w:rsid w:val="00BE747D"/>
    <w:rsid w:val="00BF163C"/>
    <w:rsid w:val="00BF1A3C"/>
    <w:rsid w:val="00BF1BBA"/>
    <w:rsid w:val="00BF2339"/>
    <w:rsid w:val="00BF2447"/>
    <w:rsid w:val="00BF31CC"/>
    <w:rsid w:val="00BF352C"/>
    <w:rsid w:val="00BF3AE8"/>
    <w:rsid w:val="00BF3E9B"/>
    <w:rsid w:val="00BF43FB"/>
    <w:rsid w:val="00BF5722"/>
    <w:rsid w:val="00BF6539"/>
    <w:rsid w:val="00BF7104"/>
    <w:rsid w:val="00C00027"/>
    <w:rsid w:val="00C00F62"/>
    <w:rsid w:val="00C012C1"/>
    <w:rsid w:val="00C029D8"/>
    <w:rsid w:val="00C02C8C"/>
    <w:rsid w:val="00C038BD"/>
    <w:rsid w:val="00C054E2"/>
    <w:rsid w:val="00C05524"/>
    <w:rsid w:val="00C05BC3"/>
    <w:rsid w:val="00C06280"/>
    <w:rsid w:val="00C062E3"/>
    <w:rsid w:val="00C07B84"/>
    <w:rsid w:val="00C106D8"/>
    <w:rsid w:val="00C11B36"/>
    <w:rsid w:val="00C11C8E"/>
    <w:rsid w:val="00C1231F"/>
    <w:rsid w:val="00C124E3"/>
    <w:rsid w:val="00C135E6"/>
    <w:rsid w:val="00C14FB7"/>
    <w:rsid w:val="00C1712C"/>
    <w:rsid w:val="00C17276"/>
    <w:rsid w:val="00C22E2E"/>
    <w:rsid w:val="00C23CD7"/>
    <w:rsid w:val="00C24D21"/>
    <w:rsid w:val="00C26224"/>
    <w:rsid w:val="00C276F0"/>
    <w:rsid w:val="00C31FB2"/>
    <w:rsid w:val="00C32412"/>
    <w:rsid w:val="00C34AE4"/>
    <w:rsid w:val="00C35531"/>
    <w:rsid w:val="00C355B2"/>
    <w:rsid w:val="00C355FF"/>
    <w:rsid w:val="00C37179"/>
    <w:rsid w:val="00C371FB"/>
    <w:rsid w:val="00C4033B"/>
    <w:rsid w:val="00C41848"/>
    <w:rsid w:val="00C421AA"/>
    <w:rsid w:val="00C45E80"/>
    <w:rsid w:val="00C46A3F"/>
    <w:rsid w:val="00C46D2A"/>
    <w:rsid w:val="00C46F24"/>
    <w:rsid w:val="00C475BE"/>
    <w:rsid w:val="00C506A2"/>
    <w:rsid w:val="00C5166C"/>
    <w:rsid w:val="00C51ACE"/>
    <w:rsid w:val="00C51FCA"/>
    <w:rsid w:val="00C52A0B"/>
    <w:rsid w:val="00C54007"/>
    <w:rsid w:val="00C56A30"/>
    <w:rsid w:val="00C57E77"/>
    <w:rsid w:val="00C605EE"/>
    <w:rsid w:val="00C6196C"/>
    <w:rsid w:val="00C62AC9"/>
    <w:rsid w:val="00C632F8"/>
    <w:rsid w:val="00C6353C"/>
    <w:rsid w:val="00C63B4F"/>
    <w:rsid w:val="00C6478C"/>
    <w:rsid w:val="00C6529D"/>
    <w:rsid w:val="00C65BA1"/>
    <w:rsid w:val="00C706C4"/>
    <w:rsid w:val="00C719A5"/>
    <w:rsid w:val="00C71AF9"/>
    <w:rsid w:val="00C72232"/>
    <w:rsid w:val="00C73581"/>
    <w:rsid w:val="00C7519B"/>
    <w:rsid w:val="00C754F5"/>
    <w:rsid w:val="00C758AD"/>
    <w:rsid w:val="00C76385"/>
    <w:rsid w:val="00C84D74"/>
    <w:rsid w:val="00C856EB"/>
    <w:rsid w:val="00C85847"/>
    <w:rsid w:val="00C865D9"/>
    <w:rsid w:val="00C87144"/>
    <w:rsid w:val="00C87B2C"/>
    <w:rsid w:val="00C906A0"/>
    <w:rsid w:val="00C93928"/>
    <w:rsid w:val="00C93A49"/>
    <w:rsid w:val="00C95EA9"/>
    <w:rsid w:val="00C96293"/>
    <w:rsid w:val="00C971A0"/>
    <w:rsid w:val="00C97CB2"/>
    <w:rsid w:val="00CA0A6F"/>
    <w:rsid w:val="00CA3662"/>
    <w:rsid w:val="00CA461C"/>
    <w:rsid w:val="00CA47DC"/>
    <w:rsid w:val="00CA58C5"/>
    <w:rsid w:val="00CA5F2B"/>
    <w:rsid w:val="00CA6580"/>
    <w:rsid w:val="00CB084B"/>
    <w:rsid w:val="00CB1FAD"/>
    <w:rsid w:val="00CB2815"/>
    <w:rsid w:val="00CB31C2"/>
    <w:rsid w:val="00CB4AD2"/>
    <w:rsid w:val="00CB5C28"/>
    <w:rsid w:val="00CB61A8"/>
    <w:rsid w:val="00CC023E"/>
    <w:rsid w:val="00CC266C"/>
    <w:rsid w:val="00CC27C6"/>
    <w:rsid w:val="00CC3481"/>
    <w:rsid w:val="00CC377D"/>
    <w:rsid w:val="00CC50FA"/>
    <w:rsid w:val="00CC5FA2"/>
    <w:rsid w:val="00CC6508"/>
    <w:rsid w:val="00CC6ABB"/>
    <w:rsid w:val="00CD1721"/>
    <w:rsid w:val="00CD2060"/>
    <w:rsid w:val="00CD259C"/>
    <w:rsid w:val="00CD28F5"/>
    <w:rsid w:val="00CD2F42"/>
    <w:rsid w:val="00CD3B89"/>
    <w:rsid w:val="00CD43DD"/>
    <w:rsid w:val="00CD573F"/>
    <w:rsid w:val="00CD624B"/>
    <w:rsid w:val="00CD7BAD"/>
    <w:rsid w:val="00CD7E18"/>
    <w:rsid w:val="00CE0384"/>
    <w:rsid w:val="00CE5BEE"/>
    <w:rsid w:val="00CE772E"/>
    <w:rsid w:val="00CF072C"/>
    <w:rsid w:val="00CF3412"/>
    <w:rsid w:val="00CF43AA"/>
    <w:rsid w:val="00CF5BFA"/>
    <w:rsid w:val="00CF6A36"/>
    <w:rsid w:val="00CF7014"/>
    <w:rsid w:val="00CF792C"/>
    <w:rsid w:val="00D0096C"/>
    <w:rsid w:val="00D01365"/>
    <w:rsid w:val="00D02A0C"/>
    <w:rsid w:val="00D02A8F"/>
    <w:rsid w:val="00D03DD9"/>
    <w:rsid w:val="00D03FF4"/>
    <w:rsid w:val="00D063DF"/>
    <w:rsid w:val="00D10D4F"/>
    <w:rsid w:val="00D12E2A"/>
    <w:rsid w:val="00D13A63"/>
    <w:rsid w:val="00D14249"/>
    <w:rsid w:val="00D147D4"/>
    <w:rsid w:val="00D1595B"/>
    <w:rsid w:val="00D15A42"/>
    <w:rsid w:val="00D16386"/>
    <w:rsid w:val="00D17F04"/>
    <w:rsid w:val="00D17F66"/>
    <w:rsid w:val="00D17F6B"/>
    <w:rsid w:val="00D20F81"/>
    <w:rsid w:val="00D240B6"/>
    <w:rsid w:val="00D2417C"/>
    <w:rsid w:val="00D26370"/>
    <w:rsid w:val="00D2747C"/>
    <w:rsid w:val="00D303C1"/>
    <w:rsid w:val="00D3180B"/>
    <w:rsid w:val="00D32A2E"/>
    <w:rsid w:val="00D3324A"/>
    <w:rsid w:val="00D332AE"/>
    <w:rsid w:val="00D33A8A"/>
    <w:rsid w:val="00D3406D"/>
    <w:rsid w:val="00D34BF6"/>
    <w:rsid w:val="00D36B45"/>
    <w:rsid w:val="00D36EDF"/>
    <w:rsid w:val="00D40286"/>
    <w:rsid w:val="00D40BB6"/>
    <w:rsid w:val="00D424BE"/>
    <w:rsid w:val="00D42C16"/>
    <w:rsid w:val="00D44A6C"/>
    <w:rsid w:val="00D4590C"/>
    <w:rsid w:val="00D45948"/>
    <w:rsid w:val="00D4671C"/>
    <w:rsid w:val="00D47912"/>
    <w:rsid w:val="00D47E88"/>
    <w:rsid w:val="00D503AA"/>
    <w:rsid w:val="00D50ABA"/>
    <w:rsid w:val="00D51BC2"/>
    <w:rsid w:val="00D51C0A"/>
    <w:rsid w:val="00D5347B"/>
    <w:rsid w:val="00D5581F"/>
    <w:rsid w:val="00D55CCB"/>
    <w:rsid w:val="00D5610E"/>
    <w:rsid w:val="00D603BC"/>
    <w:rsid w:val="00D60633"/>
    <w:rsid w:val="00D62B33"/>
    <w:rsid w:val="00D6315E"/>
    <w:rsid w:val="00D64310"/>
    <w:rsid w:val="00D67BCE"/>
    <w:rsid w:val="00D70739"/>
    <w:rsid w:val="00D723DA"/>
    <w:rsid w:val="00D72A8D"/>
    <w:rsid w:val="00D733FF"/>
    <w:rsid w:val="00D74B43"/>
    <w:rsid w:val="00D777DE"/>
    <w:rsid w:val="00D77E6C"/>
    <w:rsid w:val="00D801CA"/>
    <w:rsid w:val="00D83243"/>
    <w:rsid w:val="00D910AD"/>
    <w:rsid w:val="00D91568"/>
    <w:rsid w:val="00D92822"/>
    <w:rsid w:val="00D92B4C"/>
    <w:rsid w:val="00D944C9"/>
    <w:rsid w:val="00D95A55"/>
    <w:rsid w:val="00D96C84"/>
    <w:rsid w:val="00D97E19"/>
    <w:rsid w:val="00DA008C"/>
    <w:rsid w:val="00DA0B5F"/>
    <w:rsid w:val="00DA294B"/>
    <w:rsid w:val="00DA36B8"/>
    <w:rsid w:val="00DA497B"/>
    <w:rsid w:val="00DA63AA"/>
    <w:rsid w:val="00DB1D44"/>
    <w:rsid w:val="00DC1A9E"/>
    <w:rsid w:val="00DC2C34"/>
    <w:rsid w:val="00DC433F"/>
    <w:rsid w:val="00DC6AEC"/>
    <w:rsid w:val="00DD1C86"/>
    <w:rsid w:val="00DD2CBF"/>
    <w:rsid w:val="00DD54ED"/>
    <w:rsid w:val="00DD7034"/>
    <w:rsid w:val="00DD77D6"/>
    <w:rsid w:val="00DE0328"/>
    <w:rsid w:val="00DE0C4C"/>
    <w:rsid w:val="00DE16B3"/>
    <w:rsid w:val="00DE29CD"/>
    <w:rsid w:val="00DE4CB0"/>
    <w:rsid w:val="00DE4D7C"/>
    <w:rsid w:val="00DE5282"/>
    <w:rsid w:val="00DE5997"/>
    <w:rsid w:val="00DE662A"/>
    <w:rsid w:val="00DE67F7"/>
    <w:rsid w:val="00DE6E06"/>
    <w:rsid w:val="00DE6FBE"/>
    <w:rsid w:val="00DF01FD"/>
    <w:rsid w:val="00DF0456"/>
    <w:rsid w:val="00DF0C53"/>
    <w:rsid w:val="00DF1E89"/>
    <w:rsid w:val="00DF271B"/>
    <w:rsid w:val="00DF3AB0"/>
    <w:rsid w:val="00DF4ED8"/>
    <w:rsid w:val="00DF504B"/>
    <w:rsid w:val="00DF5914"/>
    <w:rsid w:val="00DF5D65"/>
    <w:rsid w:val="00DF5E07"/>
    <w:rsid w:val="00DF6273"/>
    <w:rsid w:val="00E00AA6"/>
    <w:rsid w:val="00E00D4A"/>
    <w:rsid w:val="00E03766"/>
    <w:rsid w:val="00E04A5F"/>
    <w:rsid w:val="00E04D2C"/>
    <w:rsid w:val="00E056F6"/>
    <w:rsid w:val="00E05F93"/>
    <w:rsid w:val="00E05FBA"/>
    <w:rsid w:val="00E0698D"/>
    <w:rsid w:val="00E07326"/>
    <w:rsid w:val="00E1046B"/>
    <w:rsid w:val="00E108F3"/>
    <w:rsid w:val="00E10DE0"/>
    <w:rsid w:val="00E12008"/>
    <w:rsid w:val="00E12C4E"/>
    <w:rsid w:val="00E134A1"/>
    <w:rsid w:val="00E13EF0"/>
    <w:rsid w:val="00E14D52"/>
    <w:rsid w:val="00E15187"/>
    <w:rsid w:val="00E16C79"/>
    <w:rsid w:val="00E17154"/>
    <w:rsid w:val="00E206E2"/>
    <w:rsid w:val="00E20D0B"/>
    <w:rsid w:val="00E20F12"/>
    <w:rsid w:val="00E21530"/>
    <w:rsid w:val="00E21D80"/>
    <w:rsid w:val="00E231B9"/>
    <w:rsid w:val="00E238DA"/>
    <w:rsid w:val="00E239E4"/>
    <w:rsid w:val="00E25278"/>
    <w:rsid w:val="00E25EF4"/>
    <w:rsid w:val="00E263CC"/>
    <w:rsid w:val="00E26945"/>
    <w:rsid w:val="00E27679"/>
    <w:rsid w:val="00E30040"/>
    <w:rsid w:val="00E30315"/>
    <w:rsid w:val="00E324C6"/>
    <w:rsid w:val="00E344A6"/>
    <w:rsid w:val="00E34CE9"/>
    <w:rsid w:val="00E366C0"/>
    <w:rsid w:val="00E36A47"/>
    <w:rsid w:val="00E37512"/>
    <w:rsid w:val="00E37687"/>
    <w:rsid w:val="00E4056E"/>
    <w:rsid w:val="00E40A80"/>
    <w:rsid w:val="00E42000"/>
    <w:rsid w:val="00E42B51"/>
    <w:rsid w:val="00E434C6"/>
    <w:rsid w:val="00E43E9E"/>
    <w:rsid w:val="00E454C1"/>
    <w:rsid w:val="00E46045"/>
    <w:rsid w:val="00E462F7"/>
    <w:rsid w:val="00E477F9"/>
    <w:rsid w:val="00E501C7"/>
    <w:rsid w:val="00E5031D"/>
    <w:rsid w:val="00E51743"/>
    <w:rsid w:val="00E5215B"/>
    <w:rsid w:val="00E529C2"/>
    <w:rsid w:val="00E5354B"/>
    <w:rsid w:val="00E535B7"/>
    <w:rsid w:val="00E5410D"/>
    <w:rsid w:val="00E5492A"/>
    <w:rsid w:val="00E54FC1"/>
    <w:rsid w:val="00E55A80"/>
    <w:rsid w:val="00E55F9B"/>
    <w:rsid w:val="00E55FA3"/>
    <w:rsid w:val="00E60395"/>
    <w:rsid w:val="00E61A85"/>
    <w:rsid w:val="00E61CF4"/>
    <w:rsid w:val="00E629AD"/>
    <w:rsid w:val="00E636E9"/>
    <w:rsid w:val="00E63A98"/>
    <w:rsid w:val="00E65B0E"/>
    <w:rsid w:val="00E6702D"/>
    <w:rsid w:val="00E67569"/>
    <w:rsid w:val="00E6757F"/>
    <w:rsid w:val="00E70315"/>
    <w:rsid w:val="00E70852"/>
    <w:rsid w:val="00E70B2D"/>
    <w:rsid w:val="00E70FE7"/>
    <w:rsid w:val="00E71786"/>
    <w:rsid w:val="00E72041"/>
    <w:rsid w:val="00E76A1F"/>
    <w:rsid w:val="00E800B4"/>
    <w:rsid w:val="00E81655"/>
    <w:rsid w:val="00E81B0B"/>
    <w:rsid w:val="00E82DF8"/>
    <w:rsid w:val="00E85D73"/>
    <w:rsid w:val="00E90FA7"/>
    <w:rsid w:val="00E917E3"/>
    <w:rsid w:val="00E91DEB"/>
    <w:rsid w:val="00E91E03"/>
    <w:rsid w:val="00E935A3"/>
    <w:rsid w:val="00E9632A"/>
    <w:rsid w:val="00E975F6"/>
    <w:rsid w:val="00EA0F64"/>
    <w:rsid w:val="00EA38D8"/>
    <w:rsid w:val="00EA38E7"/>
    <w:rsid w:val="00EA396F"/>
    <w:rsid w:val="00EA4010"/>
    <w:rsid w:val="00EA4012"/>
    <w:rsid w:val="00EA413B"/>
    <w:rsid w:val="00EA79CB"/>
    <w:rsid w:val="00EB0592"/>
    <w:rsid w:val="00EB0AAA"/>
    <w:rsid w:val="00EB176E"/>
    <w:rsid w:val="00EB2983"/>
    <w:rsid w:val="00EB2D4A"/>
    <w:rsid w:val="00EB4D17"/>
    <w:rsid w:val="00EB64AA"/>
    <w:rsid w:val="00EB6A2C"/>
    <w:rsid w:val="00EB77D5"/>
    <w:rsid w:val="00EC4042"/>
    <w:rsid w:val="00EC5D61"/>
    <w:rsid w:val="00EC7D9F"/>
    <w:rsid w:val="00ED0734"/>
    <w:rsid w:val="00ED1411"/>
    <w:rsid w:val="00ED167D"/>
    <w:rsid w:val="00ED2311"/>
    <w:rsid w:val="00ED2FD3"/>
    <w:rsid w:val="00ED307F"/>
    <w:rsid w:val="00ED3259"/>
    <w:rsid w:val="00ED3B22"/>
    <w:rsid w:val="00ED4F4C"/>
    <w:rsid w:val="00ED523F"/>
    <w:rsid w:val="00ED7425"/>
    <w:rsid w:val="00ED744C"/>
    <w:rsid w:val="00ED7EB0"/>
    <w:rsid w:val="00EE0187"/>
    <w:rsid w:val="00EE05B8"/>
    <w:rsid w:val="00EE0877"/>
    <w:rsid w:val="00EE1F36"/>
    <w:rsid w:val="00EE27F9"/>
    <w:rsid w:val="00EE3A33"/>
    <w:rsid w:val="00EE5189"/>
    <w:rsid w:val="00EE51E8"/>
    <w:rsid w:val="00EE56F3"/>
    <w:rsid w:val="00EE5F60"/>
    <w:rsid w:val="00EE6235"/>
    <w:rsid w:val="00EE63F6"/>
    <w:rsid w:val="00EF0425"/>
    <w:rsid w:val="00EF07C5"/>
    <w:rsid w:val="00EF11BB"/>
    <w:rsid w:val="00EF1491"/>
    <w:rsid w:val="00EF2B23"/>
    <w:rsid w:val="00EF3416"/>
    <w:rsid w:val="00EF3A90"/>
    <w:rsid w:val="00EF3ED5"/>
    <w:rsid w:val="00EF6505"/>
    <w:rsid w:val="00EF77FE"/>
    <w:rsid w:val="00F005AD"/>
    <w:rsid w:val="00F0166F"/>
    <w:rsid w:val="00F037F8"/>
    <w:rsid w:val="00F0426D"/>
    <w:rsid w:val="00F04605"/>
    <w:rsid w:val="00F0546C"/>
    <w:rsid w:val="00F055AF"/>
    <w:rsid w:val="00F063FE"/>
    <w:rsid w:val="00F06A76"/>
    <w:rsid w:val="00F07B5D"/>
    <w:rsid w:val="00F10C1D"/>
    <w:rsid w:val="00F12B74"/>
    <w:rsid w:val="00F12EAC"/>
    <w:rsid w:val="00F164BE"/>
    <w:rsid w:val="00F16743"/>
    <w:rsid w:val="00F17152"/>
    <w:rsid w:val="00F1758A"/>
    <w:rsid w:val="00F22202"/>
    <w:rsid w:val="00F242CD"/>
    <w:rsid w:val="00F24B92"/>
    <w:rsid w:val="00F25359"/>
    <w:rsid w:val="00F253F6"/>
    <w:rsid w:val="00F25DF8"/>
    <w:rsid w:val="00F268D7"/>
    <w:rsid w:val="00F30332"/>
    <w:rsid w:val="00F31068"/>
    <w:rsid w:val="00F3294E"/>
    <w:rsid w:val="00F353A4"/>
    <w:rsid w:val="00F370FB"/>
    <w:rsid w:val="00F37501"/>
    <w:rsid w:val="00F37502"/>
    <w:rsid w:val="00F407C8"/>
    <w:rsid w:val="00F42408"/>
    <w:rsid w:val="00F42AF5"/>
    <w:rsid w:val="00F43958"/>
    <w:rsid w:val="00F43B5E"/>
    <w:rsid w:val="00F442EE"/>
    <w:rsid w:val="00F44973"/>
    <w:rsid w:val="00F455EE"/>
    <w:rsid w:val="00F47848"/>
    <w:rsid w:val="00F50E90"/>
    <w:rsid w:val="00F526D6"/>
    <w:rsid w:val="00F54135"/>
    <w:rsid w:val="00F5425D"/>
    <w:rsid w:val="00F548EE"/>
    <w:rsid w:val="00F559FF"/>
    <w:rsid w:val="00F60A44"/>
    <w:rsid w:val="00F62D7C"/>
    <w:rsid w:val="00F6356C"/>
    <w:rsid w:val="00F638E1"/>
    <w:rsid w:val="00F6410F"/>
    <w:rsid w:val="00F65B58"/>
    <w:rsid w:val="00F66385"/>
    <w:rsid w:val="00F66CA3"/>
    <w:rsid w:val="00F72F7D"/>
    <w:rsid w:val="00F7343E"/>
    <w:rsid w:val="00F736DE"/>
    <w:rsid w:val="00F73931"/>
    <w:rsid w:val="00F80CFE"/>
    <w:rsid w:val="00F81174"/>
    <w:rsid w:val="00F81AA4"/>
    <w:rsid w:val="00F828F6"/>
    <w:rsid w:val="00F83656"/>
    <w:rsid w:val="00F838F3"/>
    <w:rsid w:val="00F84774"/>
    <w:rsid w:val="00F8500E"/>
    <w:rsid w:val="00F85024"/>
    <w:rsid w:val="00F85437"/>
    <w:rsid w:val="00F855F4"/>
    <w:rsid w:val="00F861FD"/>
    <w:rsid w:val="00F866F7"/>
    <w:rsid w:val="00F86915"/>
    <w:rsid w:val="00F90FE0"/>
    <w:rsid w:val="00F91570"/>
    <w:rsid w:val="00F9184B"/>
    <w:rsid w:val="00F91961"/>
    <w:rsid w:val="00F91EC4"/>
    <w:rsid w:val="00F92F39"/>
    <w:rsid w:val="00F94609"/>
    <w:rsid w:val="00F95B53"/>
    <w:rsid w:val="00F973EE"/>
    <w:rsid w:val="00F973F0"/>
    <w:rsid w:val="00FA28BD"/>
    <w:rsid w:val="00FA2B4F"/>
    <w:rsid w:val="00FA3A02"/>
    <w:rsid w:val="00FA3E30"/>
    <w:rsid w:val="00FA4436"/>
    <w:rsid w:val="00FA7281"/>
    <w:rsid w:val="00FA7C09"/>
    <w:rsid w:val="00FB0926"/>
    <w:rsid w:val="00FB13EE"/>
    <w:rsid w:val="00FB4643"/>
    <w:rsid w:val="00FB55D2"/>
    <w:rsid w:val="00FB5A76"/>
    <w:rsid w:val="00FB7C81"/>
    <w:rsid w:val="00FC0720"/>
    <w:rsid w:val="00FC0D2D"/>
    <w:rsid w:val="00FC0E0E"/>
    <w:rsid w:val="00FC333E"/>
    <w:rsid w:val="00FC55A5"/>
    <w:rsid w:val="00FD00C3"/>
    <w:rsid w:val="00FD057E"/>
    <w:rsid w:val="00FD185C"/>
    <w:rsid w:val="00FD44BA"/>
    <w:rsid w:val="00FD4F87"/>
    <w:rsid w:val="00FD508B"/>
    <w:rsid w:val="00FD55E5"/>
    <w:rsid w:val="00FD62FE"/>
    <w:rsid w:val="00FD6822"/>
    <w:rsid w:val="00FD6E5A"/>
    <w:rsid w:val="00FD7E0D"/>
    <w:rsid w:val="00FE0D3D"/>
    <w:rsid w:val="00FE289D"/>
    <w:rsid w:val="00FE4BA1"/>
    <w:rsid w:val="00FE4D2F"/>
    <w:rsid w:val="00FE5311"/>
    <w:rsid w:val="00FE5AF0"/>
    <w:rsid w:val="00FE5C17"/>
    <w:rsid w:val="00FE6152"/>
    <w:rsid w:val="00FE7772"/>
    <w:rsid w:val="00FF1B30"/>
    <w:rsid w:val="00FF25C1"/>
    <w:rsid w:val="00FF26C4"/>
    <w:rsid w:val="00FF3160"/>
    <w:rsid w:val="00FF33D9"/>
    <w:rsid w:val="00FF6258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369,#5f5f5f,#52566c,#495e75,#486876,#4e6170"/>
    </o:shapedefaults>
    <o:shapelayout v:ext="edit">
      <o:idmap v:ext="edit" data="2"/>
    </o:shapelayout>
  </w:shapeDefaults>
  <w:decimalSymbol w:val="."/>
  <w:listSeparator w:val=","/>
  <w14:docId w14:val="3BD75038"/>
  <w15:docId w15:val="{859D6690-A6E1-45E7-BDD8-9127ED567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95B53"/>
    <w:rPr>
      <w:sz w:val="24"/>
      <w:szCs w:val="24"/>
    </w:rPr>
  </w:style>
  <w:style w:type="paragraph" w:styleId="Heading1">
    <w:name w:val="heading 1"/>
    <w:basedOn w:val="Normal"/>
    <w:next w:val="Normal"/>
    <w:autoRedefine/>
    <w:qFormat/>
    <w:rsid w:val="00CA58C5"/>
    <w:pPr>
      <w:keepNext/>
      <w:pageBreakBefore/>
      <w:pBdr>
        <w:top w:val="single" w:sz="4" w:space="1" w:color="auto"/>
        <w:bottom w:val="single" w:sz="4" w:space="1" w:color="auto"/>
      </w:pBdr>
      <w:shd w:val="clear" w:color="auto" w:fill="E0E0E0"/>
      <w:tabs>
        <w:tab w:val="left" w:pos="284"/>
      </w:tabs>
      <w:spacing w:before="60" w:after="120"/>
      <w:jc w:val="both"/>
      <w:outlineLvl w:val="0"/>
    </w:pPr>
    <w:rPr>
      <w:rFonts w:asciiTheme="minorHAnsi" w:hAnsiTheme="minorHAnsi" w:cstheme="minorHAnsi"/>
      <w:b/>
      <w:bCs/>
      <w:kern w:val="32"/>
      <w:sz w:val="22"/>
      <w:szCs w:val="20"/>
      <w:lang w:val="en-GB" w:eastAsia="en-US"/>
    </w:rPr>
  </w:style>
  <w:style w:type="paragraph" w:styleId="Heading2">
    <w:name w:val="heading 2"/>
    <w:basedOn w:val="Normal"/>
    <w:next w:val="Normal"/>
    <w:autoRedefine/>
    <w:qFormat/>
    <w:rsid w:val="00155B74"/>
    <w:pPr>
      <w:keepNext/>
      <w:spacing w:before="120" w:after="60"/>
      <w:ind w:left="680" w:hanging="680"/>
      <w:jc w:val="center"/>
      <w:outlineLvl w:val="1"/>
    </w:pPr>
    <w:rPr>
      <w:rFonts w:ascii="Arial" w:hAnsi="Arial" w:cs="Arial"/>
      <w:b/>
      <w:bCs/>
      <w:iCs/>
      <w:sz w:val="28"/>
      <w:szCs w:val="28"/>
      <w:u w:val="single"/>
      <w:lang w:val="en-GB" w:eastAsia="en-US"/>
    </w:rPr>
  </w:style>
  <w:style w:type="paragraph" w:styleId="Heading3">
    <w:name w:val="heading 3"/>
    <w:basedOn w:val="Normal"/>
    <w:next w:val="Normal"/>
    <w:autoRedefine/>
    <w:qFormat/>
    <w:rsid w:val="0092278A"/>
    <w:pPr>
      <w:keepNext/>
      <w:spacing w:before="120" w:after="60"/>
      <w:ind w:left="425"/>
      <w:jc w:val="both"/>
      <w:outlineLvl w:val="2"/>
    </w:pPr>
    <w:rPr>
      <w:rFonts w:ascii="Arial" w:hAnsi="Arial" w:cs="Arial"/>
      <w:b/>
      <w:bCs/>
      <w:sz w:val="20"/>
      <w:szCs w:val="26"/>
      <w:lang w:val="en-GB" w:eastAsia="en-US"/>
    </w:rPr>
  </w:style>
  <w:style w:type="paragraph" w:styleId="Heading5">
    <w:name w:val="heading 5"/>
    <w:basedOn w:val="Normal"/>
    <w:next w:val="Normal"/>
    <w:qFormat/>
    <w:rsid w:val="00A07B0C"/>
    <w:pPr>
      <w:spacing w:before="240" w:after="60"/>
      <w:jc w:val="both"/>
      <w:outlineLvl w:val="4"/>
    </w:pPr>
    <w:rPr>
      <w:rFonts w:ascii="Arial" w:hAnsi="Arial"/>
      <w:b/>
      <w:bCs/>
      <w:i/>
      <w:iCs/>
      <w:sz w:val="26"/>
      <w:szCs w:val="26"/>
      <w:lang w:val="en-GB" w:eastAsia="en-US"/>
    </w:rPr>
  </w:style>
  <w:style w:type="paragraph" w:styleId="Heading9">
    <w:name w:val="heading 9"/>
    <w:basedOn w:val="Normal"/>
    <w:next w:val="Normal"/>
    <w:qFormat/>
    <w:rsid w:val="00A07B0C"/>
    <w:pPr>
      <w:spacing w:before="240" w:after="60"/>
      <w:jc w:val="both"/>
      <w:outlineLvl w:val="8"/>
    </w:pPr>
    <w:rPr>
      <w:rFonts w:ascii="Arial" w:hAnsi="Arial" w:cs="Arial"/>
      <w:sz w:val="20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67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9549C8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9549C8"/>
  </w:style>
  <w:style w:type="paragraph" w:styleId="BalloonText">
    <w:name w:val="Balloon Text"/>
    <w:basedOn w:val="Normal"/>
    <w:semiHidden/>
    <w:rsid w:val="009C25B6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rsid w:val="00045313"/>
    <w:pPr>
      <w:tabs>
        <w:tab w:val="right" w:leader="dot" w:pos="9628"/>
      </w:tabs>
      <w:jc w:val="both"/>
    </w:pPr>
    <w:rPr>
      <w:rFonts w:asciiTheme="minorHAnsi" w:hAnsiTheme="minorHAnsi"/>
      <w:b/>
      <w:noProof/>
      <w:sz w:val="20"/>
      <w:szCs w:val="20"/>
      <w:lang w:val="en-GB" w:eastAsia="en-US"/>
    </w:rPr>
  </w:style>
  <w:style w:type="paragraph" w:styleId="TOC2">
    <w:name w:val="toc 2"/>
    <w:basedOn w:val="Normal"/>
    <w:next w:val="Normal"/>
    <w:autoRedefine/>
    <w:uiPriority w:val="39"/>
    <w:rsid w:val="00A07B0C"/>
    <w:pPr>
      <w:ind w:left="220"/>
      <w:jc w:val="both"/>
    </w:pPr>
    <w:rPr>
      <w:rFonts w:ascii="Arial" w:hAnsi="Arial"/>
      <w:sz w:val="20"/>
      <w:szCs w:val="20"/>
      <w:lang w:val="en-GB" w:eastAsia="en-US"/>
    </w:rPr>
  </w:style>
  <w:style w:type="character" w:styleId="Hyperlink">
    <w:name w:val="Hyperlink"/>
    <w:basedOn w:val="DefaultParagraphFont"/>
    <w:uiPriority w:val="99"/>
    <w:rsid w:val="00A07B0C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A07B0C"/>
    <w:pPr>
      <w:ind w:left="400"/>
      <w:jc w:val="both"/>
    </w:pPr>
    <w:rPr>
      <w:rFonts w:ascii="Arial" w:hAnsi="Arial"/>
      <w:sz w:val="20"/>
      <w:szCs w:val="20"/>
      <w:lang w:val="en-GB" w:eastAsia="en-US"/>
    </w:rPr>
  </w:style>
  <w:style w:type="paragraph" w:customStyle="1" w:styleId="CharCharChar">
    <w:name w:val="Char Char Char"/>
    <w:basedOn w:val="Normal"/>
    <w:rsid w:val="00A07B0C"/>
    <w:pPr>
      <w:spacing w:after="160" w:line="240" w:lineRule="exact"/>
    </w:pPr>
    <w:rPr>
      <w:rFonts w:ascii="Tahoma" w:hAnsi="Tahoma"/>
      <w:sz w:val="20"/>
      <w:szCs w:val="20"/>
      <w:lang w:val="en-US" w:eastAsia="en-US"/>
    </w:rPr>
  </w:style>
  <w:style w:type="paragraph" w:styleId="Header">
    <w:name w:val="header"/>
    <w:basedOn w:val="Normal"/>
    <w:rsid w:val="00A07B0C"/>
    <w:pPr>
      <w:tabs>
        <w:tab w:val="center" w:pos="4153"/>
        <w:tab w:val="right" w:pos="8306"/>
      </w:tabs>
    </w:pPr>
  </w:style>
  <w:style w:type="character" w:styleId="Strong">
    <w:name w:val="Strong"/>
    <w:basedOn w:val="DefaultParagraphFont"/>
    <w:qFormat/>
    <w:rsid w:val="005D5034"/>
    <w:rPr>
      <w:b/>
      <w:bCs/>
    </w:rPr>
  </w:style>
  <w:style w:type="paragraph" w:customStyle="1" w:styleId="Char">
    <w:name w:val="Char"/>
    <w:basedOn w:val="Normal"/>
    <w:rsid w:val="00E344A6"/>
    <w:pPr>
      <w:spacing w:after="160" w:line="240" w:lineRule="exact"/>
    </w:pPr>
    <w:rPr>
      <w:rFonts w:ascii="Tahoma" w:hAnsi="Tahoma"/>
      <w:sz w:val="20"/>
      <w:szCs w:val="20"/>
      <w:lang w:val="en-US" w:eastAsia="en-US"/>
    </w:rPr>
  </w:style>
  <w:style w:type="paragraph" w:customStyle="1" w:styleId="CharCharChar1">
    <w:name w:val="Char Char Char1"/>
    <w:basedOn w:val="Normal"/>
    <w:rsid w:val="00E81655"/>
    <w:pPr>
      <w:spacing w:after="160" w:line="240" w:lineRule="exact"/>
    </w:pPr>
    <w:rPr>
      <w:rFonts w:ascii="Tahoma" w:hAnsi="Tahoma"/>
      <w:sz w:val="20"/>
      <w:szCs w:val="20"/>
      <w:lang w:val="en-US" w:eastAsia="en-US"/>
    </w:rPr>
  </w:style>
  <w:style w:type="paragraph" w:styleId="ListBullet">
    <w:name w:val="List Bullet"/>
    <w:basedOn w:val="Normal"/>
    <w:rsid w:val="00ED7EB0"/>
    <w:pPr>
      <w:numPr>
        <w:numId w:val="2"/>
      </w:numPr>
    </w:pPr>
  </w:style>
  <w:style w:type="paragraph" w:styleId="ListParagraph">
    <w:name w:val="List Paragraph"/>
    <w:basedOn w:val="Normal"/>
    <w:link w:val="ListParagraphChar"/>
    <w:uiPriority w:val="34"/>
    <w:qFormat/>
    <w:rsid w:val="00036103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5B3144"/>
    <w:rPr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904A5D"/>
    <w:rPr>
      <w:rFonts w:ascii="Consolas" w:eastAsiaTheme="minorHAnsi" w:hAnsi="Consolas" w:cs="Consolas"/>
      <w:sz w:val="21"/>
      <w:szCs w:val="21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904A5D"/>
    <w:rPr>
      <w:rFonts w:ascii="Consolas" w:eastAsiaTheme="minorHAnsi" w:hAnsi="Consolas" w:cs="Consolas"/>
      <w:sz w:val="21"/>
      <w:szCs w:val="21"/>
      <w:lang w:val="en-US" w:eastAsia="en-US"/>
    </w:rPr>
  </w:style>
  <w:style w:type="paragraph" w:customStyle="1" w:styleId="wordsection1">
    <w:name w:val="wordsection1"/>
    <w:basedOn w:val="Normal"/>
    <w:uiPriority w:val="99"/>
    <w:rsid w:val="00180F38"/>
    <w:rPr>
      <w:rFonts w:eastAsiaTheme="minorHAnsi"/>
    </w:rPr>
  </w:style>
  <w:style w:type="table" w:customStyle="1" w:styleId="LightList-Accent11">
    <w:name w:val="Light List - Accent 11"/>
    <w:basedOn w:val="TableNormal"/>
    <w:uiPriority w:val="61"/>
    <w:rsid w:val="00155B74"/>
    <w:rPr>
      <w:rFonts w:ascii="Calibri" w:eastAsia="Calibri" w:hAnsi="Calibri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155B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5B74"/>
    <w:rPr>
      <w:rFonts w:ascii="Courier New" w:hAnsi="Courier New" w:cs="Courier New"/>
      <w:lang w:val="en-US" w:eastAsia="en-US"/>
    </w:rPr>
  </w:style>
  <w:style w:type="character" w:styleId="CommentReference">
    <w:name w:val="annotation reference"/>
    <w:basedOn w:val="DefaultParagraphFont"/>
    <w:semiHidden/>
    <w:unhideWhenUsed/>
    <w:rsid w:val="0009712A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9712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9712A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971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9712A"/>
    <w:rPr>
      <w:b/>
      <w:bCs/>
    </w:rPr>
  </w:style>
  <w:style w:type="paragraph" w:customStyle="1" w:styleId="Default">
    <w:name w:val="Default"/>
    <w:rsid w:val="008E0FD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A58C5"/>
    <w:pPr>
      <w:keepLines/>
      <w:pageBreakBefore w:val="0"/>
      <w:pBdr>
        <w:top w:val="none" w:sz="0" w:space="0" w:color="auto"/>
        <w:bottom w:val="none" w:sz="0" w:space="0" w:color="auto"/>
      </w:pBdr>
      <w:shd w:val="clear" w:color="auto" w:fill="auto"/>
      <w:tabs>
        <w:tab w:val="clear" w:pos="284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val="en-US"/>
    </w:rPr>
  </w:style>
  <w:style w:type="character" w:styleId="Mention">
    <w:name w:val="Mention"/>
    <w:basedOn w:val="DefaultParagraphFont"/>
    <w:uiPriority w:val="99"/>
    <w:unhideWhenUsed/>
    <w:rsid w:val="00647012"/>
    <w:rPr>
      <w:color w:val="2B579A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647012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83782A"/>
    <w:rPr>
      <w:sz w:val="24"/>
      <w:szCs w:val="24"/>
    </w:rPr>
  </w:style>
  <w:style w:type="character" w:styleId="Emphasis">
    <w:name w:val="Emphasis"/>
    <w:basedOn w:val="DefaultParagraphFont"/>
    <w:qFormat/>
    <w:rsid w:val="0083782A"/>
    <w:rPr>
      <w:i/>
      <w:iCs/>
    </w:rPr>
  </w:style>
  <w:style w:type="paragraph" w:customStyle="1" w:styleId="pf0">
    <w:name w:val="pf0"/>
    <w:basedOn w:val="Normal"/>
    <w:rsid w:val="005074F1"/>
    <w:pPr>
      <w:spacing w:before="100" w:beforeAutospacing="1" w:after="100" w:afterAutospacing="1"/>
    </w:pPr>
  </w:style>
  <w:style w:type="character" w:customStyle="1" w:styleId="cf01">
    <w:name w:val="cf01"/>
    <w:basedOn w:val="DefaultParagraphFont"/>
    <w:rsid w:val="005074F1"/>
    <w:rPr>
      <w:rFonts w:ascii="Segoe UI" w:hAnsi="Segoe UI" w:cs="Segoe UI" w:hint="default"/>
      <w:sz w:val="18"/>
      <w:szCs w:val="18"/>
    </w:rPr>
  </w:style>
  <w:style w:type="character" w:customStyle="1" w:styleId="cf11">
    <w:name w:val="cf11"/>
    <w:basedOn w:val="DefaultParagraphFont"/>
    <w:rsid w:val="005074F1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microsoft.com/office/2011/relationships/commentsExtended" Target="commentsExtended.xml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5.emf"/><Relationship Id="rId7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comments" Target="comments.xml"/><Relationship Id="rId25" Type="http://schemas.openxmlformats.org/officeDocument/2006/relationships/header" Target="header1.xm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0" Type="http://schemas.microsoft.com/office/2018/08/relationships/commentsExtensible" Target="commentsExtensible.xml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package" Target="embeddings/Microsoft_Excel_Worksheet2.xlsx"/><Relationship Id="rId32" Type="http://schemas.microsoft.com/office/2011/relationships/people" Target="people.xml"/><Relationship Id="rId5" Type="http://schemas.openxmlformats.org/officeDocument/2006/relationships/customXml" Target="../customXml/item5.xml"/><Relationship Id="rId15" Type="http://schemas.openxmlformats.org/officeDocument/2006/relationships/image" Target="media/image4.emf"/><Relationship Id="rId23" Type="http://schemas.openxmlformats.org/officeDocument/2006/relationships/image" Target="media/image6.emf"/><Relationship Id="rId28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microsoft.com/office/2016/09/relationships/commentsIds" Target="commentsIds.xm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package" Target="embeddings/Microsoft_Excel_Worksheet.xlsx"/><Relationship Id="rId22" Type="http://schemas.openxmlformats.org/officeDocument/2006/relationships/package" Target="embeddings/Microsoft_Excel_Worksheet1.xlsx"/><Relationship Id="rId27" Type="http://schemas.openxmlformats.org/officeDocument/2006/relationships/footer" Target="footer1.xml"/><Relationship Id="rId30" Type="http://schemas.openxmlformats.org/officeDocument/2006/relationships/footer" Target="footer3.xml"/><Relationship Id="rId8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c04685\Application%20Data\Microsoft\Templates\&#933;&#960;&#972;&#948;&#949;&#953;&#947;&#956;&#945;%20&#928;&#961;&#959;&#948;&#953;&#945;&#947;&#961;&#945;&#966;&#974;&#957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sisl xmlns:xsd="http://www.w3.org/2001/XMLSchema" xmlns:xsi="http://www.w3.org/2001/XMLSchema-instance" xmlns="http://www.boldonjames.com/2008/01/sie/internal/label" sislVersion="0" policy="85d8ddd1-f1ac-4a03-b921-f3707584cd99" origin="defaultValue">
  <element uid="9b837078-1873-43a7-b123-90c6457d5a93" value=""/>
  <element uid="3316aa8e-0f94-416d-861a-3773e8d4f850" value=""/>
</sisl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E1BDCF8A11D2C049AE0668BBADD06674" ma:contentTypeVersion="0" ma:contentTypeDescription="Δημιουργία νέου εγγράφου" ma:contentTypeScope="" ma:versionID="cbf063b910c599954b43bb529c1c29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aa073dec8d46a0f2fb03ac65e77e78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E4BE51-0ADC-482A-A75B-9BAF95203A1A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F98973B3-A3A0-4137-A195-BAB7CC0763C5}">
  <ds:schemaRefs>
    <ds:schemaRef ds:uri="http://www.w3.org/2001/XMLSchema"/>
    <ds:schemaRef ds:uri="http://www.boldonjames.com/2008/01/sie/internal/label"/>
  </ds:schemaRefs>
</ds:datastoreItem>
</file>

<file path=customXml/itemProps3.xml><?xml version="1.0" encoding="utf-8"?>
<ds:datastoreItem xmlns:ds="http://schemas.openxmlformats.org/officeDocument/2006/customXml" ds:itemID="{20D97EDA-B8BB-426C-BFDE-EBF0870EE3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41DF901-16D9-4345-A364-CE0AECD3364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B531D33-5FE8-4EC3-A4ED-2F5210D36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Υπόδειγμα Προδιαγραφών.dot</Template>
  <TotalTime>4</TotalTime>
  <Pages>12</Pages>
  <Words>2036</Words>
  <Characters>11608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ΠΕΡΙΓΡΑΦΗ ΚΑΙ ΛΕΙΤΟΥΡΓΙΚΟΤΗΤΑ (SPECS) ΝΕΑΣ ΣΥΝΑΛΛΑΓΗΣ ΔΠΠΕ ΓΙΑ ΕΝΤΟΛΕΣ ΠΛΗΡΩΜΗΣ SEPA</vt:lpstr>
      <vt:lpstr>ΠΕΡΙΓΡΑΦΗ ΚΑΙ ΛΕΙΤΟΥΡΓΙΚΟΤΗΤΑ (SPECS) ΝΕΑΣ ΣΥΝΑΛΛΑΓΗΣ ΔΠΠΕ ΓΙΑ ΕΝΤΟΛΕΣ ΠΛΗΡΩΜΗΣ SEPA</vt:lpstr>
    </vt:vector>
  </TitlesOfParts>
  <Company>Alpha Bank</Company>
  <LinksUpToDate>false</LinksUpToDate>
  <CharactersWithSpaces>13617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ΠΕΡΙΓΡΑΦΗ ΚΑΙ ΛΕΙΤΟΥΡΓΙΚΟΤΗΤΑ (SPECS) ΝΕΑΣ ΣΥΝΑΛΛΑΓΗΣ ΔΠΠΕ ΓΙΑ ΕΝΤΟΛΕΣ ΠΛΗΡΩΜΗΣ SEPA</dc:title>
  <dc:subject/>
  <dc:creator>c04685</dc:creator>
  <cp:keywords/>
  <dc:description/>
  <cp:lastModifiedBy>Karakoulis Nikolaos Panagiotis</cp:lastModifiedBy>
  <cp:revision>2</cp:revision>
  <cp:lastPrinted>2012-07-05T10:43:00Z</cp:lastPrinted>
  <dcterms:created xsi:type="dcterms:W3CDTF">2024-01-12T10:29:00Z</dcterms:created>
  <dcterms:modified xsi:type="dcterms:W3CDTF">2024-01-12T10:29:00Z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docIndexRef">
    <vt:lpwstr>84477a74-630f-4dc7-8217-5cbd656e7c4d</vt:lpwstr>
  </property>
  <property fmtid="{D5CDD505-2E9C-101B-9397-08002B2CF9AE}" pid="4" name="bjSaver">
    <vt:lpwstr>q0yNQrT6PG56rXYtTMQ6+iFTcwImMyGV</vt:lpwstr>
  </property>
  <property fmtid="{D5CDD505-2E9C-101B-9397-08002B2CF9AE}" pid="5" name="bjDocumentSecurityLabel">
    <vt:lpwstr>ΔΗΜΟΣΙΟ (PUBLIC) </vt:lpwstr>
  </property>
  <property fmtid="{D5CDD505-2E9C-101B-9397-08002B2CF9AE}" pid="6" name="ContentTypeId">
    <vt:lpwstr>0x010100E1BDCF8A11D2C049AE0668BBADD06674</vt:lpwstr>
  </property>
  <property fmtid="{D5CDD505-2E9C-101B-9397-08002B2CF9AE}" pid="7" name="bjDocumentLabelXML">
    <vt:lpwstr>&lt;?xml version="1.0" encoding="us-ascii"?&gt;&lt;sisl xmlns:xsd="http://www.w3.org/2001/XMLSchema" xmlns:xsi="http://www.w3.org/2001/XMLSchema-instance" sislVersion="0" policy="85d8ddd1-f1ac-4a03-b921-f3707584cd99" origin="defaultValue" xmlns="http://www.boldonj</vt:lpwstr>
  </property>
  <property fmtid="{D5CDD505-2E9C-101B-9397-08002B2CF9AE}" pid="8" name="bjDocumentLabelXML-0">
    <vt:lpwstr>ames.com/2008/01/sie/internal/label"&gt;&lt;element uid="9b837078-1873-43a7-b123-90c6457d5a93" value="" /&gt;&lt;element uid="3316aa8e-0f94-416d-861a-3773e8d4f850" value="" /&gt;&lt;/sisl&gt;</vt:lpwstr>
  </property>
  <property fmtid="{D5CDD505-2E9C-101B-9397-08002B2CF9AE}" pid="9" name="MSIP_Label_3b8d3c1f-739d-4b15-82f9-3af0fe19718a_Enabled">
    <vt:lpwstr>true</vt:lpwstr>
  </property>
  <property fmtid="{D5CDD505-2E9C-101B-9397-08002B2CF9AE}" pid="10" name="MSIP_Label_3b8d3c1f-739d-4b15-82f9-3af0fe19718a_SetDate">
    <vt:lpwstr>2021-02-15T13:05:42Z</vt:lpwstr>
  </property>
  <property fmtid="{D5CDD505-2E9C-101B-9397-08002B2CF9AE}" pid="11" name="MSIP_Label_3b8d3c1f-739d-4b15-82f9-3af0fe19718a_Method">
    <vt:lpwstr>Standard</vt:lpwstr>
  </property>
  <property fmtid="{D5CDD505-2E9C-101B-9397-08002B2CF9AE}" pid="12" name="MSIP_Label_3b8d3c1f-739d-4b15-82f9-3af0fe19718a_Name">
    <vt:lpwstr>3b8d3c1f-739d-4b15-82f9-3af0fe19718a</vt:lpwstr>
  </property>
  <property fmtid="{D5CDD505-2E9C-101B-9397-08002B2CF9AE}" pid="13" name="MSIP_Label_3b8d3c1f-739d-4b15-82f9-3af0fe19718a_SiteId">
    <vt:lpwstr>c80515ef-93c1-429d-87e1-d66eb567b009</vt:lpwstr>
  </property>
  <property fmtid="{D5CDD505-2E9C-101B-9397-08002B2CF9AE}" pid="14" name="MSIP_Label_3b8d3c1f-739d-4b15-82f9-3af0fe19718a_ActionId">
    <vt:lpwstr>156e3672-c106-43f2-b41f-1a8d33bd040f</vt:lpwstr>
  </property>
  <property fmtid="{D5CDD505-2E9C-101B-9397-08002B2CF9AE}" pid="15" name="MSIP_Label_3b8d3c1f-739d-4b15-82f9-3af0fe19718a_ContentBits">
    <vt:lpwstr>0</vt:lpwstr>
  </property>
</Properties>
</file>